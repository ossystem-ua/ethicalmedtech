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C8" w:rsidRPr="00710B1E" w:rsidRDefault="00F71CC8" w:rsidP="00C11C55">
      <w:pPr>
        <w:rPr>
          <w:rFonts w:asciiTheme="minorHAnsi" w:hAnsiTheme="minorHAnsi" w:cstheme="minorHAnsi"/>
          <w:b/>
          <w:sz w:val="22"/>
          <w:szCs w:val="22"/>
          <w:u w:val="single"/>
          <w:lang w:val="en-US"/>
          <w:rPrChange w:id="0" w:author="User" w:date="2015-09-15T10:32:00Z">
            <w:rPr>
              <w:rFonts w:asciiTheme="minorHAnsi" w:hAnsiTheme="minorHAnsi" w:cstheme="minorHAnsi"/>
              <w:b/>
              <w:sz w:val="22"/>
              <w:szCs w:val="22"/>
              <w:u w:val="single"/>
            </w:rPr>
          </w:rPrChange>
        </w:rPr>
      </w:pPr>
    </w:p>
    <w:p w:rsidR="00290DE8" w:rsidRPr="00290DE8" w:rsidRDefault="00F71CC8" w:rsidP="00E43201">
      <w:pPr>
        <w:pStyle w:val="a7"/>
        <w:numPr>
          <w:ilvl w:val="0"/>
          <w:numId w:val="14"/>
        </w:numPr>
        <w:spacing w:line="276" w:lineRule="auto"/>
        <w:rPr>
          <w:rFonts w:asciiTheme="minorHAnsi" w:hAnsiTheme="minorHAnsi" w:cstheme="minorHAnsi"/>
          <w:b/>
          <w:sz w:val="22"/>
          <w:szCs w:val="22"/>
          <w:lang w:val="en-US"/>
        </w:rPr>
      </w:pPr>
      <w:r w:rsidRPr="005319A6">
        <w:rPr>
          <w:rFonts w:asciiTheme="minorHAnsi" w:hAnsiTheme="minorHAnsi" w:cstheme="minorHAnsi"/>
          <w:b/>
          <w:sz w:val="22"/>
          <w:szCs w:val="22"/>
          <w:highlight w:val="green"/>
          <w:u w:val="single"/>
          <w:lang w:val="en-US"/>
          <w:rPrChange w:id="1" w:author="User" w:date="2015-09-21T14:22:00Z">
            <w:rPr>
              <w:rFonts w:asciiTheme="minorHAnsi" w:hAnsiTheme="minorHAnsi" w:cstheme="minorHAnsi"/>
              <w:b/>
              <w:sz w:val="22"/>
              <w:szCs w:val="22"/>
              <w:u w:val="single"/>
              <w:lang w:val="en-US"/>
            </w:rPr>
          </w:rPrChange>
        </w:rPr>
        <w:t>Acknowledgement of receipt to applicant:</w:t>
      </w:r>
      <w:r w:rsidR="00E43201" w:rsidRPr="005319A6">
        <w:rPr>
          <w:highlight w:val="green"/>
          <w:lang w:val="en-US"/>
          <w:rPrChange w:id="2" w:author="User" w:date="2015-09-21T14:22:00Z">
            <w:rPr>
              <w:lang w:val="en-US"/>
            </w:rPr>
          </w:rPrChange>
        </w:rPr>
        <w:t xml:space="preserve"> </w:t>
      </w:r>
      <w:r w:rsidR="00E43201" w:rsidRPr="005319A6">
        <w:rPr>
          <w:rFonts w:asciiTheme="minorHAnsi" w:hAnsiTheme="minorHAnsi" w:cstheme="minorHAnsi"/>
          <w:b/>
          <w:color w:val="FF0000"/>
          <w:sz w:val="22"/>
          <w:szCs w:val="22"/>
          <w:highlight w:val="green"/>
          <w:u w:val="single"/>
          <w:lang w:val="en-US"/>
          <w:rPrChange w:id="3" w:author="User" w:date="2015-09-21T14:22:00Z">
            <w:rPr>
              <w:rFonts w:asciiTheme="minorHAnsi" w:hAnsiTheme="minorHAnsi" w:cstheme="minorHAnsi"/>
              <w:b/>
              <w:color w:val="FF0000"/>
              <w:sz w:val="22"/>
              <w:szCs w:val="22"/>
              <w:u w:val="single"/>
              <w:lang w:val="en-US"/>
            </w:rPr>
          </w:rPrChange>
        </w:rPr>
        <w:t>_msgReceipt</w:t>
      </w:r>
      <w:ins w:id="4" w:author="User" w:date="2015-09-15T10:55:00Z">
        <w:r w:rsidR="00710B1E" w:rsidRPr="00710B1E">
          <w:rPr>
            <w:rFonts w:asciiTheme="minorHAnsi" w:hAnsiTheme="minorHAnsi" w:cstheme="minorHAnsi"/>
            <w:b/>
            <w:color w:val="FF0000"/>
            <w:sz w:val="22"/>
            <w:szCs w:val="22"/>
            <w:u w:val="single"/>
            <w:lang w:val="en-US"/>
            <w:rPrChange w:id="5" w:author="User" w:date="2015-09-15T10:55:00Z">
              <w:rPr>
                <w:rFonts w:asciiTheme="minorHAnsi" w:hAnsiTheme="minorHAnsi" w:cstheme="minorHAnsi"/>
                <w:b/>
                <w:color w:val="FF0000"/>
                <w:sz w:val="22"/>
                <w:szCs w:val="22"/>
                <w:u w:val="single"/>
                <w:lang w:val="ru-RU"/>
              </w:rPr>
            </w:rPrChange>
          </w:rPr>
          <w:t xml:space="preserve">  </w:t>
        </w:r>
      </w:ins>
      <w:ins w:id="6" w:author="User" w:date="2015-09-15T15:20:00Z">
        <w:r w:rsidR="00FF0EEE">
          <w:rPr>
            <w:rFonts w:asciiTheme="minorHAnsi" w:hAnsiTheme="minorHAnsi" w:cstheme="minorHAnsi"/>
            <w:b/>
            <w:color w:val="FF0000"/>
            <w:sz w:val="22"/>
            <w:szCs w:val="22"/>
            <w:u w:val="single"/>
            <w:lang w:val="ru-RU"/>
          </w:rPr>
          <w:t>не</w:t>
        </w:r>
        <w:r w:rsidR="00FF0EEE" w:rsidRPr="00FF0EEE">
          <w:rPr>
            <w:rFonts w:asciiTheme="minorHAnsi" w:hAnsiTheme="minorHAnsi" w:cstheme="minorHAnsi"/>
            <w:b/>
            <w:color w:val="FF0000"/>
            <w:sz w:val="22"/>
            <w:szCs w:val="22"/>
            <w:u w:val="single"/>
            <w:lang w:val="en-US"/>
            <w:rPrChange w:id="7" w:author="User" w:date="2015-09-15T15:20:00Z">
              <w:rPr>
                <w:rFonts w:asciiTheme="minorHAnsi" w:hAnsiTheme="minorHAnsi" w:cstheme="minorHAnsi"/>
                <w:b/>
                <w:color w:val="FF0000"/>
                <w:sz w:val="22"/>
                <w:szCs w:val="22"/>
                <w:u w:val="single"/>
                <w:lang w:val="ru-RU"/>
              </w:rPr>
            </w:rPrChange>
          </w:rPr>
          <w:t xml:space="preserve"> </w:t>
        </w:r>
        <w:r w:rsidR="00FF0EEE">
          <w:rPr>
            <w:rFonts w:asciiTheme="minorHAnsi" w:hAnsiTheme="minorHAnsi" w:cstheme="minorHAnsi"/>
            <w:b/>
            <w:color w:val="FF0000"/>
            <w:sz w:val="22"/>
            <w:szCs w:val="22"/>
            <w:u w:val="single"/>
            <w:lang w:val="ru-RU"/>
          </w:rPr>
          <w:t>туда</w:t>
        </w:r>
        <w:r w:rsidR="00FF0EEE" w:rsidRPr="00FF0EEE">
          <w:rPr>
            <w:rFonts w:asciiTheme="minorHAnsi" w:hAnsiTheme="minorHAnsi" w:cstheme="minorHAnsi"/>
            <w:b/>
            <w:color w:val="FF0000"/>
            <w:sz w:val="22"/>
            <w:szCs w:val="22"/>
            <w:u w:val="single"/>
            <w:lang w:val="en-US"/>
            <w:rPrChange w:id="8" w:author="User" w:date="2015-09-15T15:20:00Z">
              <w:rPr>
                <w:rFonts w:asciiTheme="minorHAnsi" w:hAnsiTheme="minorHAnsi" w:cstheme="minorHAnsi"/>
                <w:b/>
                <w:color w:val="FF0000"/>
                <w:sz w:val="22"/>
                <w:szCs w:val="22"/>
                <w:u w:val="single"/>
                <w:lang w:val="ru-RU"/>
              </w:rPr>
            </w:rPrChange>
          </w:rPr>
          <w:t xml:space="preserve"> </w:t>
        </w:r>
        <w:r w:rsidR="00FF0EEE">
          <w:rPr>
            <w:rFonts w:asciiTheme="minorHAnsi" w:hAnsiTheme="minorHAnsi" w:cstheme="minorHAnsi"/>
            <w:b/>
            <w:color w:val="FF0000"/>
            <w:sz w:val="22"/>
            <w:szCs w:val="22"/>
            <w:u w:val="single"/>
            <w:lang w:val="ru-RU"/>
          </w:rPr>
          <w:t>письмо</w:t>
        </w:r>
        <w:r w:rsidR="00FF0EEE" w:rsidRPr="00FF0EEE">
          <w:rPr>
            <w:rFonts w:asciiTheme="minorHAnsi" w:hAnsiTheme="minorHAnsi" w:cstheme="minorHAnsi"/>
            <w:b/>
            <w:color w:val="FF0000"/>
            <w:sz w:val="22"/>
            <w:szCs w:val="22"/>
            <w:u w:val="single"/>
            <w:lang w:val="en-US"/>
            <w:rPrChange w:id="9" w:author="User" w:date="2015-09-15T15:20:00Z">
              <w:rPr>
                <w:rFonts w:asciiTheme="minorHAnsi" w:hAnsiTheme="minorHAnsi" w:cstheme="minorHAnsi"/>
                <w:b/>
                <w:color w:val="FF0000"/>
                <w:sz w:val="22"/>
                <w:szCs w:val="22"/>
                <w:u w:val="single"/>
                <w:lang w:val="ru-RU"/>
              </w:rPr>
            </w:rPrChange>
          </w:rPr>
          <w:t xml:space="preserve"> </w:t>
        </w:r>
        <w:r w:rsidR="00FF0EEE">
          <w:rPr>
            <w:rFonts w:asciiTheme="minorHAnsi" w:hAnsiTheme="minorHAnsi" w:cstheme="minorHAnsi"/>
            <w:b/>
            <w:color w:val="FF0000"/>
            <w:sz w:val="22"/>
            <w:szCs w:val="22"/>
            <w:u w:val="single"/>
            <w:lang w:val="ru-RU"/>
          </w:rPr>
          <w:t>приходит</w:t>
        </w:r>
      </w:ins>
    </w:p>
    <w:p w:rsidR="00290DE8" w:rsidRPr="00290DE8" w:rsidRDefault="00290DE8" w:rsidP="00C11C55">
      <w:pPr>
        <w:pStyle w:val="a7"/>
        <w:spacing w:line="276" w:lineRule="auto"/>
        <w:rPr>
          <w:rFonts w:asciiTheme="minorHAnsi" w:hAnsiTheme="minorHAnsi" w:cstheme="minorHAnsi"/>
          <w:b/>
          <w:sz w:val="22"/>
          <w:szCs w:val="22"/>
          <w:lang w:val="en-US"/>
        </w:rPr>
      </w:pPr>
    </w:p>
    <w:p w:rsidR="00891A33" w:rsidRPr="00891A33" w:rsidRDefault="00891A33" w:rsidP="00891A33">
      <w:pPr>
        <w:pStyle w:val="3"/>
        <w:spacing w:before="0" w:line="252" w:lineRule="atLeast"/>
        <w:rPr>
          <w:ins w:id="10" w:author="Christine Sainvil" w:date="2015-07-30T05:22:00Z"/>
          <w:rFonts w:asciiTheme="minorHAnsi" w:eastAsia="Times New Roman" w:hAnsiTheme="minorHAnsi" w:cs="Times New Roman"/>
          <w:noProof w:val="0"/>
          <w:color w:val="auto"/>
          <w:sz w:val="22"/>
          <w:szCs w:val="22"/>
          <w:lang w:val="en-US" w:eastAsia="en-US"/>
          <w:rPrChange w:id="11" w:author="Christine Sainvil" w:date="2015-07-30T05:22:00Z">
            <w:rPr>
              <w:ins w:id="12" w:author="Christine Sainvil" w:date="2015-07-30T05:22:00Z"/>
              <w:rFonts w:ascii="Arial" w:hAnsi="Arial" w:cs="Arial"/>
              <w:noProof w:val="0"/>
              <w:color w:val="484848"/>
              <w:sz w:val="29"/>
              <w:szCs w:val="29"/>
              <w:lang w:eastAsia="en-US"/>
            </w:rPr>
          </w:rPrChange>
        </w:rPr>
      </w:pPr>
      <w:ins w:id="13" w:author="Christine Sainvil" w:date="2015-07-30T05:22:00Z">
        <w:r w:rsidRPr="00891A33">
          <w:rPr>
            <w:rFonts w:asciiTheme="minorHAnsi" w:eastAsia="Times New Roman" w:hAnsiTheme="minorHAnsi" w:cs="Times New Roman"/>
            <w:noProof w:val="0"/>
            <w:color w:val="auto"/>
            <w:sz w:val="22"/>
            <w:szCs w:val="22"/>
            <w:lang w:val="en-US" w:eastAsia="en-US"/>
            <w:rPrChange w:id="14" w:author="Christine Sainvil" w:date="2015-07-30T05:22:00Z">
              <w:rPr>
                <w:rFonts w:ascii="Arial" w:hAnsi="Arial" w:cs="Arial"/>
                <w:color w:val="484848"/>
                <w:sz w:val="29"/>
                <w:szCs w:val="29"/>
              </w:rPr>
            </w:rPrChange>
          </w:rPr>
          <w:t xml:space="preserve">Ethical Med Tech - Conference Vetting System - </w:t>
        </w:r>
        <w:r w:rsidRPr="00FF0EEE">
          <w:rPr>
            <w:rFonts w:asciiTheme="minorHAnsi" w:eastAsia="Times New Roman" w:hAnsiTheme="minorHAnsi" w:cs="Times New Roman"/>
            <w:noProof w:val="0"/>
            <w:color w:val="auto"/>
            <w:sz w:val="22"/>
            <w:szCs w:val="22"/>
            <w:lang w:val="en-US" w:eastAsia="en-US"/>
            <w:rPrChange w:id="15" w:author="User" w:date="2015-09-15T15:20:00Z">
              <w:rPr>
                <w:rFonts w:ascii="Arial" w:hAnsi="Arial" w:cs="Arial"/>
                <w:color w:val="484848"/>
                <w:sz w:val="29"/>
                <w:szCs w:val="29"/>
              </w:rPr>
            </w:rPrChange>
          </w:rPr>
          <w:t>Request for Assessment</w:t>
        </w:r>
        <w:r>
          <w:rPr>
            <w:rFonts w:asciiTheme="minorHAnsi" w:eastAsia="Times New Roman" w:hAnsiTheme="minorHAnsi" w:cs="Times New Roman"/>
            <w:noProof w:val="0"/>
            <w:color w:val="auto"/>
            <w:sz w:val="22"/>
            <w:szCs w:val="22"/>
            <w:lang w:val="en-US" w:eastAsia="en-US"/>
          </w:rPr>
          <w:t xml:space="preserve"> – P</w:t>
        </w:r>
      </w:ins>
      <w:ins w:id="16" w:author="Christine Sainvil" w:date="2015-07-30T05:27:00Z">
        <w:r>
          <w:rPr>
            <w:rFonts w:asciiTheme="minorHAnsi" w:eastAsia="Times New Roman" w:hAnsiTheme="minorHAnsi" w:cs="Times New Roman"/>
            <w:noProof w:val="0"/>
            <w:color w:val="auto"/>
            <w:sz w:val="22"/>
            <w:szCs w:val="22"/>
            <w:lang w:val="en-US" w:eastAsia="en-US"/>
          </w:rPr>
          <w:t>ublic Title</w:t>
        </w:r>
      </w:ins>
    </w:p>
    <w:p w:rsidR="00891A33" w:rsidRDefault="00891A33" w:rsidP="00C11C55">
      <w:pPr>
        <w:pStyle w:val="ac"/>
        <w:spacing w:before="0" w:beforeAutospacing="0" w:after="0" w:afterAutospacing="0"/>
        <w:jc w:val="both"/>
        <w:rPr>
          <w:ins w:id="17" w:author="Christine Sainvil" w:date="2015-07-30T05:22:00Z"/>
          <w:rFonts w:asciiTheme="minorHAnsi" w:hAnsiTheme="minorHAnsi"/>
          <w:sz w:val="22"/>
          <w:szCs w:val="22"/>
        </w:rPr>
      </w:pPr>
    </w:p>
    <w:p w:rsidR="00290DE8" w:rsidRDefault="00167A1C" w:rsidP="00C11C55">
      <w:pPr>
        <w:pStyle w:val="ac"/>
        <w:spacing w:before="0" w:beforeAutospacing="0" w:after="0" w:afterAutospacing="0"/>
        <w:jc w:val="both"/>
        <w:rPr>
          <w:rFonts w:asciiTheme="minorHAnsi" w:hAnsiTheme="minorHAnsi"/>
          <w:sz w:val="22"/>
          <w:szCs w:val="22"/>
        </w:rPr>
      </w:pPr>
      <w:r>
        <w:rPr>
          <w:rFonts w:asciiTheme="minorHAnsi" w:hAnsiTheme="minorHAnsi"/>
          <w:sz w:val="22"/>
          <w:szCs w:val="22"/>
        </w:rPr>
        <w:t>We</w:t>
      </w:r>
      <w:r w:rsidR="00290DE8" w:rsidRPr="006D4791">
        <w:rPr>
          <w:rFonts w:asciiTheme="minorHAnsi" w:hAnsiTheme="minorHAnsi"/>
          <w:sz w:val="22"/>
          <w:szCs w:val="22"/>
        </w:rPr>
        <w:t xml:space="preserve"> hereby acknowledge receipt of your </w:t>
      </w:r>
      <w:r w:rsidR="000B405B">
        <w:rPr>
          <w:rFonts w:asciiTheme="minorHAnsi" w:hAnsiTheme="minorHAnsi"/>
          <w:sz w:val="22"/>
          <w:szCs w:val="22"/>
        </w:rPr>
        <w:t>submission</w:t>
      </w:r>
      <w:r w:rsidR="00290DE8" w:rsidRPr="006D4791">
        <w:rPr>
          <w:rFonts w:asciiTheme="minorHAnsi" w:hAnsiTheme="minorHAnsi"/>
          <w:sz w:val="22"/>
          <w:szCs w:val="22"/>
        </w:rPr>
        <w:t xml:space="preserve"> request for the following conference: </w:t>
      </w:r>
      <w:r w:rsidR="00290DE8" w:rsidRPr="00D620DD">
        <w:rPr>
          <w:rFonts w:asciiTheme="minorHAnsi" w:hAnsiTheme="minorHAnsi"/>
          <w:sz w:val="22"/>
          <w:szCs w:val="22"/>
          <w:highlight w:val="yellow"/>
        </w:rPr>
        <w:t>&lt;&lt;CONFERENCE&gt;&gt;</w:t>
      </w:r>
      <w:r w:rsidR="00290DE8" w:rsidRPr="006D4791">
        <w:rPr>
          <w:rFonts w:asciiTheme="minorHAnsi" w:hAnsiTheme="minorHAnsi"/>
          <w:sz w:val="22"/>
          <w:szCs w:val="22"/>
        </w:rPr>
        <w:t xml:space="preserve"> from </w:t>
      </w:r>
      <w:r w:rsidR="00290DE8" w:rsidRPr="00D620DD">
        <w:rPr>
          <w:rFonts w:asciiTheme="minorHAnsi" w:hAnsiTheme="minorHAnsi"/>
          <w:sz w:val="22"/>
          <w:szCs w:val="22"/>
          <w:highlight w:val="yellow"/>
        </w:rPr>
        <w:t>&lt;&lt;start date</w:t>
      </w:r>
      <w:r w:rsidR="00290DE8" w:rsidRPr="006D4791">
        <w:rPr>
          <w:rFonts w:asciiTheme="minorHAnsi" w:hAnsiTheme="minorHAnsi"/>
          <w:sz w:val="22"/>
          <w:szCs w:val="22"/>
        </w:rPr>
        <w:t xml:space="preserve">&gt;&gt; to </w:t>
      </w:r>
      <w:r w:rsidR="00290DE8" w:rsidRPr="00D620DD">
        <w:rPr>
          <w:rFonts w:asciiTheme="minorHAnsi" w:hAnsiTheme="minorHAnsi"/>
          <w:sz w:val="22"/>
          <w:szCs w:val="22"/>
          <w:highlight w:val="yellow"/>
        </w:rPr>
        <w:t>&lt;&lt;end date&gt;&gt;</w:t>
      </w:r>
      <w:r w:rsidR="00290DE8" w:rsidRPr="006D4791">
        <w:rPr>
          <w:rFonts w:asciiTheme="minorHAnsi" w:hAnsiTheme="minorHAnsi"/>
          <w:sz w:val="22"/>
          <w:szCs w:val="22"/>
        </w:rPr>
        <w:t xml:space="preserve"> in </w:t>
      </w:r>
      <w:r w:rsidR="00290DE8" w:rsidRPr="00D620DD">
        <w:rPr>
          <w:rFonts w:asciiTheme="minorHAnsi" w:hAnsiTheme="minorHAnsi"/>
          <w:sz w:val="22"/>
          <w:szCs w:val="22"/>
          <w:highlight w:val="yellow"/>
        </w:rPr>
        <w:t>&lt;&lt;city&gt;&gt;, &lt;&lt;country&gt;&gt;</w:t>
      </w:r>
      <w:r w:rsidR="00290DE8" w:rsidRPr="006D4791">
        <w:rPr>
          <w:rFonts w:asciiTheme="minorHAnsi" w:hAnsiTheme="minorHAnsi"/>
          <w:sz w:val="22"/>
          <w:szCs w:val="22"/>
        </w:rPr>
        <w:t xml:space="preserve"> (herewith referred to as the “Conference”).</w:t>
      </w:r>
    </w:p>
    <w:p w:rsidR="00C11C55" w:rsidRPr="006D4791" w:rsidRDefault="00C11C55" w:rsidP="00C11C55">
      <w:pPr>
        <w:pStyle w:val="ac"/>
        <w:spacing w:before="0" w:beforeAutospacing="0" w:after="0" w:afterAutospacing="0"/>
        <w:jc w:val="both"/>
        <w:rPr>
          <w:rFonts w:asciiTheme="minorHAnsi" w:hAnsiTheme="minorHAnsi"/>
          <w:sz w:val="22"/>
          <w:szCs w:val="22"/>
        </w:rPr>
      </w:pPr>
    </w:p>
    <w:p w:rsidR="00290DE8" w:rsidRPr="00FF0EEE" w:rsidRDefault="00891A33" w:rsidP="00C11C55">
      <w:pPr>
        <w:pStyle w:val="ac"/>
        <w:spacing w:before="0" w:beforeAutospacing="0" w:after="0" w:afterAutospacing="0"/>
        <w:jc w:val="both"/>
        <w:rPr>
          <w:rFonts w:asciiTheme="minorHAnsi" w:hAnsiTheme="minorHAnsi"/>
          <w:sz w:val="22"/>
          <w:szCs w:val="22"/>
        </w:rPr>
      </w:pPr>
      <w:ins w:id="18" w:author="Christine Sainvil" w:date="2015-07-30T05:23:00Z">
        <w:r w:rsidRPr="00FF0EEE">
          <w:rPr>
            <w:rFonts w:asciiTheme="minorHAnsi" w:hAnsiTheme="minorHAnsi"/>
            <w:sz w:val="22"/>
            <w:szCs w:val="22"/>
          </w:rPr>
          <w:t xml:space="preserve">We will issue a recommendation to your request, via email, within 30 calendar days </w:t>
        </w:r>
      </w:ins>
      <w:del w:id="19" w:author="Christine Sainvil" w:date="2015-07-30T05:23:00Z">
        <w:r w:rsidR="00290DE8" w:rsidRPr="00FF0EEE" w:rsidDel="00891A33">
          <w:rPr>
            <w:rFonts w:asciiTheme="minorHAnsi" w:hAnsiTheme="minorHAnsi"/>
            <w:sz w:val="22"/>
            <w:szCs w:val="22"/>
          </w:rPr>
          <w:delText>B</w:delText>
        </w:r>
      </w:del>
      <w:ins w:id="20" w:author="Christine Sainvil" w:date="2015-07-30T05:23:00Z">
        <w:r w:rsidRPr="00FF0EEE">
          <w:rPr>
            <w:rFonts w:asciiTheme="minorHAnsi" w:hAnsiTheme="minorHAnsi"/>
            <w:sz w:val="22"/>
            <w:szCs w:val="22"/>
          </w:rPr>
          <w:t>b</w:t>
        </w:r>
      </w:ins>
      <w:r w:rsidR="00290DE8" w:rsidRPr="00FF0EEE">
        <w:rPr>
          <w:rFonts w:asciiTheme="minorHAnsi" w:hAnsiTheme="minorHAnsi"/>
          <w:sz w:val="22"/>
          <w:szCs w:val="22"/>
        </w:rPr>
        <w:t xml:space="preserve">ased on the review process explained on the </w:t>
      </w:r>
      <w:del w:id="21" w:author="Christine Sainvil" w:date="2015-07-30T05:26:00Z">
        <w:r w:rsidR="00674FE5" w:rsidRPr="00FF0EEE" w:rsidDel="00891A33">
          <w:rPr>
            <w:rPrChange w:id="22" w:author="User" w:date="2015-09-15T15:20:00Z">
              <w:rPr/>
            </w:rPrChange>
          </w:rPr>
          <w:fldChar w:fldCharType="begin"/>
        </w:r>
        <w:r w:rsidR="00674FE5" w:rsidRPr="00FF0EEE" w:rsidDel="00891A33">
          <w:delInstrText xml:space="preserve"> HYPERLINK "http://www.ethicalmedtech.eu" </w:delInstrText>
        </w:r>
        <w:r w:rsidR="00674FE5" w:rsidRPr="00FF0EEE" w:rsidDel="00891A33">
          <w:rPr>
            <w:rPrChange w:id="23" w:author="User" w:date="2015-09-15T15:20:00Z">
              <w:rPr>
                <w:rStyle w:val="ab"/>
                <w:rFonts w:asciiTheme="minorHAnsi" w:hAnsiTheme="minorHAnsi"/>
                <w:sz w:val="22"/>
                <w:szCs w:val="22"/>
              </w:rPr>
            </w:rPrChange>
          </w:rPr>
          <w:fldChar w:fldCharType="separate"/>
        </w:r>
        <w:r w:rsidR="00290DE8" w:rsidRPr="00FF0EEE" w:rsidDel="00891A33">
          <w:rPr>
            <w:rStyle w:val="ab"/>
            <w:rFonts w:asciiTheme="minorHAnsi" w:hAnsiTheme="minorHAnsi"/>
            <w:sz w:val="22"/>
            <w:szCs w:val="22"/>
            <w:u w:val="none"/>
            <w:rPrChange w:id="24" w:author="User" w:date="2015-09-15T15:20:00Z">
              <w:rPr>
                <w:rStyle w:val="ab"/>
                <w:rFonts w:asciiTheme="minorHAnsi" w:hAnsiTheme="minorHAnsi"/>
                <w:sz w:val="22"/>
                <w:szCs w:val="22"/>
              </w:rPr>
            </w:rPrChange>
          </w:rPr>
          <w:delText>www.ethicalmedtech.eu</w:delText>
        </w:r>
        <w:r w:rsidR="00674FE5" w:rsidRPr="00FF0EEE" w:rsidDel="00891A33">
          <w:rPr>
            <w:rStyle w:val="ab"/>
            <w:rFonts w:asciiTheme="minorHAnsi" w:hAnsiTheme="minorHAnsi"/>
            <w:sz w:val="22"/>
            <w:szCs w:val="22"/>
            <w:u w:val="none"/>
            <w:rPrChange w:id="25" w:author="User" w:date="2015-09-15T15:20:00Z">
              <w:rPr>
                <w:rStyle w:val="ab"/>
                <w:rFonts w:asciiTheme="minorHAnsi" w:hAnsiTheme="minorHAnsi"/>
                <w:sz w:val="22"/>
                <w:szCs w:val="22"/>
              </w:rPr>
            </w:rPrChange>
          </w:rPr>
          <w:fldChar w:fldCharType="end"/>
        </w:r>
        <w:r w:rsidR="00290DE8" w:rsidRPr="00FF0EEE" w:rsidDel="00891A33">
          <w:rPr>
            <w:rFonts w:asciiTheme="minorHAnsi" w:hAnsiTheme="minorHAnsi"/>
            <w:sz w:val="22"/>
            <w:szCs w:val="22"/>
          </w:rPr>
          <w:delText xml:space="preserve"> </w:delText>
        </w:r>
      </w:del>
      <w:ins w:id="26" w:author="Christine Sainvil" w:date="2015-07-30T05:26:00Z">
        <w:r w:rsidRPr="00FF0EEE">
          <w:rPr>
            <w:rFonts w:asciiTheme="minorHAnsi" w:hAnsiTheme="minorHAnsi"/>
            <w:sz w:val="22"/>
            <w:szCs w:val="22"/>
          </w:rPr>
          <w:t xml:space="preserve">EthicalMedTech </w:t>
        </w:r>
      </w:ins>
      <w:r w:rsidR="00290DE8" w:rsidRPr="00FF0EEE">
        <w:rPr>
          <w:rFonts w:asciiTheme="minorHAnsi" w:hAnsiTheme="minorHAnsi"/>
          <w:sz w:val="22"/>
          <w:szCs w:val="22"/>
        </w:rPr>
        <w:t>platform</w:t>
      </w:r>
      <w:ins w:id="27" w:author="Christine Sainvil" w:date="2015-07-30T05:25:00Z">
        <w:r w:rsidRPr="00FF0EEE">
          <w:rPr>
            <w:rFonts w:asciiTheme="minorHAnsi" w:hAnsiTheme="minorHAnsi"/>
            <w:sz w:val="22"/>
            <w:szCs w:val="22"/>
          </w:rPr>
          <w:t xml:space="preserve">. Click </w:t>
        </w:r>
        <w:r w:rsidRPr="00FF0EEE">
          <w:rPr>
            <w:rFonts w:asciiTheme="minorHAnsi" w:hAnsiTheme="minorHAnsi"/>
            <w:sz w:val="22"/>
            <w:szCs w:val="22"/>
            <w:rPrChange w:id="28" w:author="User" w:date="2015-09-15T15:20:00Z">
              <w:rPr>
                <w:rFonts w:asciiTheme="minorHAnsi" w:hAnsiTheme="minorHAnsi"/>
                <w:sz w:val="22"/>
                <w:szCs w:val="22"/>
              </w:rPr>
            </w:rPrChange>
          </w:rPr>
          <w:fldChar w:fldCharType="begin"/>
        </w:r>
        <w:r w:rsidRPr="00FF0EEE">
          <w:rPr>
            <w:rFonts w:asciiTheme="minorHAnsi" w:hAnsiTheme="minorHAnsi"/>
            <w:sz w:val="22"/>
            <w:szCs w:val="22"/>
          </w:rPr>
          <w:instrText xml:space="preserve"> HYPERLINK "http://www.ethicalmedtech.eu/conference-vetting-system/full-regular-submission" </w:instrText>
        </w:r>
        <w:r w:rsidRPr="00FF0EEE">
          <w:rPr>
            <w:rFonts w:asciiTheme="minorHAnsi" w:hAnsiTheme="minorHAnsi"/>
            <w:sz w:val="22"/>
            <w:szCs w:val="22"/>
            <w:rPrChange w:id="29" w:author="User" w:date="2015-09-15T15:20:00Z">
              <w:rPr>
                <w:rFonts w:asciiTheme="minorHAnsi" w:hAnsiTheme="minorHAnsi"/>
                <w:sz w:val="22"/>
                <w:szCs w:val="22"/>
              </w:rPr>
            </w:rPrChange>
          </w:rPr>
          <w:fldChar w:fldCharType="separate"/>
        </w:r>
        <w:r w:rsidRPr="00FF0EEE">
          <w:rPr>
            <w:rStyle w:val="ab"/>
            <w:rFonts w:asciiTheme="minorHAnsi" w:hAnsiTheme="minorHAnsi"/>
            <w:sz w:val="22"/>
            <w:szCs w:val="22"/>
            <w:u w:val="none"/>
            <w:rPrChange w:id="30" w:author="User" w:date="2015-09-15T15:20:00Z">
              <w:rPr>
                <w:rStyle w:val="ab"/>
                <w:rFonts w:asciiTheme="minorHAnsi" w:hAnsiTheme="minorHAnsi"/>
                <w:sz w:val="22"/>
                <w:szCs w:val="22"/>
              </w:rPr>
            </w:rPrChange>
          </w:rPr>
          <w:t>here</w:t>
        </w:r>
        <w:r w:rsidRPr="00FF0EEE">
          <w:rPr>
            <w:rFonts w:asciiTheme="minorHAnsi" w:hAnsiTheme="minorHAnsi"/>
            <w:sz w:val="22"/>
            <w:szCs w:val="22"/>
            <w:rPrChange w:id="31" w:author="User" w:date="2015-09-15T15:20:00Z">
              <w:rPr>
                <w:rFonts w:asciiTheme="minorHAnsi" w:hAnsiTheme="minorHAnsi"/>
                <w:sz w:val="22"/>
                <w:szCs w:val="22"/>
              </w:rPr>
            </w:rPrChange>
          </w:rPr>
          <w:fldChar w:fldCharType="end"/>
        </w:r>
        <w:r w:rsidRPr="00FF0EEE">
          <w:rPr>
            <w:rFonts w:asciiTheme="minorHAnsi" w:hAnsiTheme="minorHAnsi"/>
            <w:sz w:val="22"/>
            <w:szCs w:val="22"/>
          </w:rPr>
          <w:t xml:space="preserve"> for more information.</w:t>
        </w:r>
      </w:ins>
      <w:r w:rsidR="00290DE8" w:rsidRPr="00FF0EEE">
        <w:rPr>
          <w:rFonts w:asciiTheme="minorHAnsi" w:hAnsiTheme="minorHAnsi"/>
          <w:sz w:val="22"/>
          <w:szCs w:val="22"/>
        </w:rPr>
        <w:t>,</w:t>
      </w:r>
      <w:del w:id="32" w:author="Christine Sainvil" w:date="2015-07-30T05:23:00Z">
        <w:r w:rsidR="00290DE8" w:rsidRPr="00FF0EEE" w:rsidDel="00891A33">
          <w:rPr>
            <w:rFonts w:asciiTheme="minorHAnsi" w:hAnsiTheme="minorHAnsi"/>
            <w:sz w:val="22"/>
            <w:szCs w:val="22"/>
          </w:rPr>
          <w:delText xml:space="preserve"> </w:delText>
        </w:r>
        <w:r w:rsidR="00167A1C" w:rsidRPr="00FF0EEE" w:rsidDel="00891A33">
          <w:rPr>
            <w:rFonts w:asciiTheme="minorHAnsi" w:hAnsiTheme="minorHAnsi"/>
            <w:sz w:val="22"/>
            <w:szCs w:val="22"/>
          </w:rPr>
          <w:delText>we</w:delText>
        </w:r>
        <w:r w:rsidR="00290DE8" w:rsidRPr="00FF0EEE" w:rsidDel="00891A33">
          <w:rPr>
            <w:rFonts w:asciiTheme="minorHAnsi" w:hAnsiTheme="minorHAnsi"/>
            <w:sz w:val="22"/>
            <w:szCs w:val="22"/>
          </w:rPr>
          <w:delText xml:space="preserve"> will issue a recommendation to your request, via email, within 30 calendar days</w:delText>
        </w:r>
      </w:del>
      <w:r w:rsidR="00290DE8" w:rsidRPr="00FF0EEE">
        <w:rPr>
          <w:rFonts w:asciiTheme="minorHAnsi" w:hAnsiTheme="minorHAnsi"/>
          <w:sz w:val="22"/>
          <w:szCs w:val="22"/>
        </w:rPr>
        <w:t>.</w:t>
      </w:r>
    </w:p>
    <w:p w:rsidR="00C11C55" w:rsidRPr="006D4791" w:rsidRDefault="00C11C55" w:rsidP="00C11C55">
      <w:pPr>
        <w:pStyle w:val="ac"/>
        <w:spacing w:before="0" w:beforeAutospacing="0" w:after="0" w:afterAutospacing="0"/>
        <w:jc w:val="both"/>
        <w:rPr>
          <w:rFonts w:asciiTheme="minorHAnsi" w:hAnsiTheme="minorHAnsi"/>
          <w:sz w:val="22"/>
          <w:szCs w:val="22"/>
        </w:rPr>
      </w:pPr>
    </w:p>
    <w:p w:rsidR="00290DE8" w:rsidRDefault="00290DE8" w:rsidP="00C11C55">
      <w:pPr>
        <w:pStyle w:val="ac"/>
        <w:spacing w:before="0" w:beforeAutospacing="0" w:after="0" w:afterAutospacing="0"/>
        <w:jc w:val="both"/>
        <w:rPr>
          <w:rFonts w:asciiTheme="minorHAnsi" w:hAnsiTheme="minorHAnsi"/>
          <w:sz w:val="22"/>
          <w:szCs w:val="22"/>
        </w:rPr>
      </w:pPr>
      <w:r w:rsidRPr="006D4791">
        <w:rPr>
          <w:rFonts w:asciiTheme="minorHAnsi" w:hAnsiTheme="minorHAnsi"/>
          <w:sz w:val="22"/>
          <w:szCs w:val="22"/>
        </w:rPr>
        <w:t xml:space="preserve">Please ensure that you use the following reference number: </w:t>
      </w:r>
      <w:r w:rsidRPr="009A037D">
        <w:rPr>
          <w:rFonts w:asciiTheme="minorHAnsi" w:hAnsiTheme="minorHAnsi"/>
          <w:sz w:val="22"/>
          <w:szCs w:val="22"/>
          <w:highlight w:val="yellow"/>
        </w:rPr>
        <w:t>&lt;&lt;ref. number&gt;&gt;,</w:t>
      </w:r>
      <w:r w:rsidRPr="006D4791">
        <w:rPr>
          <w:rFonts w:asciiTheme="minorHAnsi" w:hAnsiTheme="minorHAnsi"/>
          <w:sz w:val="22"/>
          <w:szCs w:val="22"/>
        </w:rPr>
        <w:t xml:space="preserve"> in all future communications regarding the Conference.</w:t>
      </w:r>
    </w:p>
    <w:p w:rsidR="00C11C55" w:rsidRPr="006D4791" w:rsidRDefault="00C11C55" w:rsidP="00C11C55">
      <w:pPr>
        <w:pStyle w:val="ac"/>
        <w:spacing w:before="0" w:beforeAutospacing="0" w:after="0" w:afterAutospacing="0"/>
        <w:jc w:val="both"/>
        <w:rPr>
          <w:rFonts w:asciiTheme="minorHAnsi" w:hAnsiTheme="minorHAnsi"/>
          <w:sz w:val="22"/>
          <w:szCs w:val="22"/>
        </w:rPr>
      </w:pPr>
    </w:p>
    <w:p w:rsidR="00290DE8" w:rsidRPr="00FF0EEE" w:rsidRDefault="00290DE8" w:rsidP="00C11C55">
      <w:pPr>
        <w:pStyle w:val="ac"/>
        <w:spacing w:before="0" w:beforeAutospacing="0" w:after="0" w:afterAutospacing="0"/>
        <w:jc w:val="both"/>
        <w:rPr>
          <w:rFonts w:asciiTheme="minorHAnsi" w:hAnsiTheme="minorHAnsi"/>
          <w:sz w:val="22"/>
          <w:szCs w:val="22"/>
        </w:rPr>
      </w:pPr>
      <w:r w:rsidRPr="006D4791">
        <w:rPr>
          <w:rFonts w:asciiTheme="minorHAnsi" w:hAnsiTheme="minorHAnsi"/>
          <w:sz w:val="22"/>
          <w:szCs w:val="22"/>
        </w:rPr>
        <w:t>Should any information be missi</w:t>
      </w:r>
      <w:r w:rsidR="00167A1C">
        <w:rPr>
          <w:rFonts w:asciiTheme="minorHAnsi" w:hAnsiTheme="minorHAnsi"/>
          <w:sz w:val="22"/>
          <w:szCs w:val="22"/>
        </w:rPr>
        <w:t>ng or insufficiently detailed, we</w:t>
      </w:r>
      <w:r w:rsidRPr="006D4791">
        <w:rPr>
          <w:rFonts w:asciiTheme="minorHAnsi" w:hAnsiTheme="minorHAnsi"/>
          <w:sz w:val="22"/>
          <w:szCs w:val="22"/>
        </w:rPr>
        <w:t xml:space="preserve"> will contact you prior </w:t>
      </w:r>
      <w:r w:rsidRPr="00EF4F77">
        <w:rPr>
          <w:rFonts w:asciiTheme="minorHAnsi" w:hAnsiTheme="minorHAnsi"/>
          <w:sz w:val="22"/>
          <w:szCs w:val="22"/>
          <w:u w:val="single"/>
          <w:rPrChange w:id="33" w:author="User" w:date="2015-09-11T11:07:00Z">
            <w:rPr>
              <w:rFonts w:asciiTheme="minorHAnsi" w:hAnsiTheme="minorHAnsi"/>
              <w:sz w:val="22"/>
              <w:szCs w:val="22"/>
            </w:rPr>
          </w:rPrChange>
        </w:rPr>
        <w:t xml:space="preserve">to publishing </w:t>
      </w:r>
      <w:del w:id="34" w:author="Christine Sainvil" w:date="2015-07-30T05:26:00Z">
        <w:r w:rsidRPr="00EF4F77" w:rsidDel="00891A33">
          <w:rPr>
            <w:rFonts w:asciiTheme="minorHAnsi" w:hAnsiTheme="minorHAnsi"/>
            <w:sz w:val="22"/>
            <w:szCs w:val="22"/>
            <w:u w:val="single"/>
            <w:rPrChange w:id="35" w:author="User" w:date="2015-09-11T11:07:00Z">
              <w:rPr>
                <w:rFonts w:asciiTheme="minorHAnsi" w:hAnsiTheme="minorHAnsi"/>
                <w:sz w:val="22"/>
                <w:szCs w:val="22"/>
              </w:rPr>
            </w:rPrChange>
          </w:rPr>
          <w:delText xml:space="preserve">my </w:delText>
        </w:r>
      </w:del>
      <w:ins w:id="36" w:author="Christine Sainvil" w:date="2015-07-30T05:26:00Z">
        <w:r w:rsidR="00891A33" w:rsidRPr="00EF4F77">
          <w:rPr>
            <w:rFonts w:asciiTheme="minorHAnsi" w:hAnsiTheme="minorHAnsi"/>
            <w:sz w:val="22"/>
            <w:szCs w:val="22"/>
            <w:u w:val="single"/>
            <w:rPrChange w:id="37" w:author="User" w:date="2015-09-11T11:07:00Z">
              <w:rPr>
                <w:rFonts w:asciiTheme="minorHAnsi" w:hAnsiTheme="minorHAnsi"/>
                <w:sz w:val="22"/>
                <w:szCs w:val="22"/>
              </w:rPr>
            </w:rPrChange>
          </w:rPr>
          <w:t xml:space="preserve">the </w:t>
        </w:r>
      </w:ins>
      <w:r w:rsidRPr="00FF0EEE">
        <w:rPr>
          <w:rFonts w:asciiTheme="minorHAnsi" w:hAnsiTheme="minorHAnsi"/>
          <w:sz w:val="22"/>
          <w:szCs w:val="22"/>
        </w:rPr>
        <w:t>recommendation.</w:t>
      </w:r>
    </w:p>
    <w:p w:rsidR="00290DE8" w:rsidRPr="00FF0EEE" w:rsidRDefault="00290DE8" w:rsidP="00C11C55">
      <w:pPr>
        <w:pStyle w:val="ac"/>
        <w:spacing w:before="0" w:beforeAutospacing="0" w:after="0" w:afterAutospacing="0"/>
        <w:jc w:val="both"/>
        <w:rPr>
          <w:rFonts w:asciiTheme="minorHAnsi" w:hAnsiTheme="minorHAnsi"/>
          <w:sz w:val="22"/>
          <w:szCs w:val="22"/>
        </w:rPr>
      </w:pPr>
      <w:r w:rsidRPr="00FF0EEE">
        <w:rPr>
          <w:rFonts w:asciiTheme="minorHAnsi" w:hAnsiTheme="minorHAnsi"/>
          <w:sz w:val="22"/>
          <w:szCs w:val="22"/>
        </w:rPr>
        <w:t>Best regards,</w:t>
      </w:r>
    </w:p>
    <w:p w:rsidR="00290DE8" w:rsidRPr="00FF0EEE" w:rsidRDefault="00290DE8" w:rsidP="00C11C55">
      <w:pPr>
        <w:pStyle w:val="ac"/>
        <w:spacing w:before="0" w:beforeAutospacing="0" w:after="0" w:afterAutospacing="0"/>
        <w:jc w:val="both"/>
        <w:rPr>
          <w:rFonts w:asciiTheme="minorHAnsi" w:hAnsiTheme="minorHAnsi"/>
          <w:sz w:val="22"/>
          <w:szCs w:val="22"/>
        </w:rPr>
      </w:pPr>
      <w:r w:rsidRPr="00FF0EEE">
        <w:rPr>
          <w:rFonts w:asciiTheme="minorHAnsi" w:hAnsiTheme="minorHAnsi"/>
          <w:sz w:val="22"/>
          <w:szCs w:val="22"/>
        </w:rPr>
        <w:t xml:space="preserve">Sincerely, </w:t>
      </w:r>
      <w:r w:rsidRPr="00FF0EEE">
        <w:rPr>
          <w:rFonts w:asciiTheme="minorHAnsi" w:hAnsiTheme="minorHAnsi"/>
          <w:sz w:val="22"/>
          <w:szCs w:val="22"/>
        </w:rPr>
        <w:br/>
        <w:t>Christine SAINVIL</w:t>
      </w:r>
    </w:p>
    <w:p w:rsidR="00F71CC8" w:rsidRPr="00F71CC8" w:rsidRDefault="00F71CC8" w:rsidP="00C11C55">
      <w:pPr>
        <w:pStyle w:val="a7"/>
        <w:spacing w:line="276" w:lineRule="auto"/>
        <w:rPr>
          <w:rFonts w:asciiTheme="minorHAnsi" w:hAnsiTheme="minorHAnsi" w:cstheme="minorHAnsi"/>
          <w:b/>
          <w:sz w:val="22"/>
          <w:szCs w:val="22"/>
          <w:lang w:val="en-US"/>
        </w:rPr>
      </w:pPr>
    </w:p>
    <w:p w:rsidR="00F71CC8" w:rsidRPr="00F71CC8" w:rsidRDefault="00F71CC8" w:rsidP="00C11C55">
      <w:pPr>
        <w:pStyle w:val="a7"/>
        <w:rPr>
          <w:rFonts w:asciiTheme="minorHAnsi" w:hAnsiTheme="minorHAnsi" w:cstheme="minorHAnsi"/>
          <w:b/>
          <w:sz w:val="22"/>
          <w:szCs w:val="22"/>
          <w:lang w:val="en-US"/>
        </w:rPr>
      </w:pPr>
    </w:p>
    <w:p w:rsidR="00F71CC8" w:rsidRPr="00C97B0C" w:rsidRDefault="00F71CC8" w:rsidP="00C11C55">
      <w:pPr>
        <w:pStyle w:val="a7"/>
        <w:numPr>
          <w:ilvl w:val="0"/>
          <w:numId w:val="14"/>
        </w:numPr>
        <w:spacing w:line="276" w:lineRule="auto"/>
        <w:rPr>
          <w:rFonts w:asciiTheme="minorHAnsi" w:hAnsiTheme="minorHAnsi" w:cstheme="minorHAnsi"/>
          <w:b/>
          <w:sz w:val="22"/>
          <w:szCs w:val="22"/>
          <w:highlight w:val="green"/>
          <w:u w:val="single"/>
          <w:lang w:val="en-US"/>
          <w:rPrChange w:id="38" w:author="User" w:date="2015-09-15T13:43:00Z">
            <w:rPr>
              <w:rFonts w:asciiTheme="minorHAnsi" w:hAnsiTheme="minorHAnsi" w:cstheme="minorHAnsi"/>
              <w:b/>
              <w:sz w:val="22"/>
              <w:szCs w:val="22"/>
              <w:u w:val="single"/>
              <w:lang w:val="en-US"/>
            </w:rPr>
          </w:rPrChange>
        </w:rPr>
      </w:pPr>
      <w:r w:rsidRPr="00C97B0C">
        <w:rPr>
          <w:rFonts w:asciiTheme="minorHAnsi" w:hAnsiTheme="minorHAnsi" w:cstheme="minorHAnsi"/>
          <w:b/>
          <w:sz w:val="22"/>
          <w:szCs w:val="22"/>
          <w:highlight w:val="green"/>
          <w:u w:val="single"/>
          <w:lang w:val="en-US"/>
          <w:rPrChange w:id="39" w:author="User" w:date="2015-09-15T13:43:00Z">
            <w:rPr>
              <w:rFonts w:asciiTheme="minorHAnsi" w:hAnsiTheme="minorHAnsi" w:cstheme="minorHAnsi"/>
              <w:b/>
              <w:sz w:val="22"/>
              <w:szCs w:val="22"/>
              <w:u w:val="single"/>
              <w:lang w:val="en-US"/>
            </w:rPr>
          </w:rPrChange>
        </w:rPr>
        <w:t>When information is complete.</w:t>
      </w:r>
    </w:p>
    <w:p w:rsidR="00F71CC8" w:rsidRPr="00C97B0C" w:rsidDel="00C97B0C" w:rsidRDefault="00F71CC8" w:rsidP="00C41B4D">
      <w:pPr>
        <w:pStyle w:val="a7"/>
        <w:numPr>
          <w:ilvl w:val="1"/>
          <w:numId w:val="14"/>
        </w:numPr>
        <w:spacing w:line="240" w:lineRule="auto"/>
        <w:rPr>
          <w:del w:id="40" w:author="User" w:date="2015-09-15T13:43:00Z"/>
          <w:rFonts w:asciiTheme="minorHAnsi" w:hAnsiTheme="minorHAnsi" w:cstheme="minorHAnsi"/>
          <w:b/>
          <w:color w:val="auto"/>
          <w:sz w:val="22"/>
          <w:szCs w:val="22"/>
          <w:highlight w:val="green"/>
          <w:u w:val="single"/>
          <w:lang w:val="en-US"/>
          <w:rPrChange w:id="41" w:author="User" w:date="2015-09-15T13:44:00Z">
            <w:rPr>
              <w:del w:id="42" w:author="User" w:date="2015-09-15T13:43:00Z"/>
              <w:rFonts w:asciiTheme="minorHAnsi" w:hAnsiTheme="minorHAnsi" w:cstheme="minorHAnsi"/>
              <w:b/>
              <w:sz w:val="22"/>
              <w:szCs w:val="22"/>
              <w:u w:val="single"/>
              <w:lang w:val="en-US"/>
            </w:rPr>
          </w:rPrChange>
        </w:rPr>
      </w:pPr>
      <w:r w:rsidRPr="00C97B0C">
        <w:rPr>
          <w:rFonts w:asciiTheme="minorHAnsi" w:hAnsiTheme="minorHAnsi" w:cstheme="minorHAnsi"/>
          <w:b/>
          <w:sz w:val="22"/>
          <w:szCs w:val="22"/>
          <w:highlight w:val="green"/>
          <w:u w:val="single"/>
          <w:lang w:val="en-US"/>
          <w:rPrChange w:id="43" w:author="User" w:date="2015-09-15T13:43:00Z">
            <w:rPr>
              <w:rFonts w:asciiTheme="minorHAnsi" w:hAnsiTheme="minorHAnsi" w:cstheme="minorHAnsi"/>
              <w:b/>
              <w:sz w:val="22"/>
              <w:szCs w:val="22"/>
              <w:u w:val="single"/>
              <w:lang w:val="en-US"/>
            </w:rPr>
          </w:rPrChange>
        </w:rPr>
        <w:t>Notification of assessment to PCO</w:t>
      </w:r>
      <w:r w:rsidR="006B5DB7" w:rsidRPr="00C97B0C">
        <w:rPr>
          <w:rFonts w:asciiTheme="minorHAnsi" w:hAnsiTheme="minorHAnsi" w:cstheme="minorHAnsi"/>
          <w:b/>
          <w:color w:val="FF0000"/>
          <w:sz w:val="22"/>
          <w:szCs w:val="22"/>
          <w:highlight w:val="green"/>
          <w:u w:val="single"/>
          <w:lang w:val="en-US"/>
          <w:rPrChange w:id="44" w:author="User" w:date="2015-09-15T13:43:00Z">
            <w:rPr>
              <w:rFonts w:asciiTheme="minorHAnsi" w:hAnsiTheme="minorHAnsi" w:cstheme="minorHAnsi"/>
              <w:b/>
              <w:color w:val="FF0000"/>
              <w:sz w:val="22"/>
              <w:szCs w:val="22"/>
              <w:u w:val="single"/>
              <w:lang w:val="en-US"/>
            </w:rPr>
          </w:rPrChange>
        </w:rPr>
        <w:t>_msgNotYetAssessed</w:t>
      </w:r>
      <w:ins w:id="45" w:author="User" w:date="2015-09-15T13:43:00Z">
        <w:r w:rsidR="00C97B0C" w:rsidRPr="00C97B0C">
          <w:rPr>
            <w:rFonts w:asciiTheme="minorHAnsi" w:hAnsiTheme="minorHAnsi" w:cstheme="minorHAnsi"/>
            <w:b/>
            <w:color w:val="FF0000"/>
            <w:sz w:val="22"/>
            <w:szCs w:val="22"/>
            <w:highlight w:val="green"/>
            <w:u w:val="single"/>
            <w:lang w:val="en-US"/>
          </w:rPr>
          <w:t xml:space="preserve">    </w:t>
        </w:r>
        <w:r w:rsidR="00C97B0C" w:rsidRPr="00C97B0C">
          <w:rPr>
            <w:rFonts w:asciiTheme="minorHAnsi" w:hAnsiTheme="minorHAnsi" w:cstheme="minorHAnsi"/>
            <w:b/>
            <w:color w:val="auto"/>
            <w:sz w:val="22"/>
            <w:szCs w:val="22"/>
            <w:u w:val="single"/>
            <w:lang w:val="en-US"/>
            <w:rPrChange w:id="46" w:author="User" w:date="2015-09-15T13:44:00Z">
              <w:rPr>
                <w:rFonts w:asciiTheme="minorHAnsi" w:hAnsiTheme="minorHAnsi" w:cstheme="minorHAnsi"/>
                <w:b/>
                <w:color w:val="FF0000"/>
                <w:sz w:val="22"/>
                <w:szCs w:val="22"/>
                <w:u w:val="single"/>
                <w:lang w:val="en-US"/>
              </w:rPr>
            </w:rPrChange>
          </w:rPr>
          <w:t>(</w:t>
        </w:r>
      </w:ins>
      <w:ins w:id="47" w:author="User" w:date="2015-09-21T14:40:00Z">
        <w:r w:rsidR="006E0B99" w:rsidRPr="006E0B99">
          <w:rPr>
            <w:rFonts w:asciiTheme="minorHAnsi" w:hAnsiTheme="minorHAnsi" w:cstheme="minorHAnsi"/>
            <w:b/>
            <w:color w:val="auto"/>
            <w:sz w:val="22"/>
            <w:szCs w:val="22"/>
            <w:u w:val="single"/>
            <w:lang w:val="en-US"/>
          </w:rPr>
          <w:t>сделать ссылки как в тексте</w:t>
        </w:r>
      </w:ins>
      <w:ins w:id="48" w:author="User" w:date="2015-09-15T13:43:00Z">
        <w:r w:rsidR="00C97B0C" w:rsidRPr="00C97B0C">
          <w:rPr>
            <w:rFonts w:asciiTheme="minorHAnsi" w:hAnsiTheme="minorHAnsi" w:cstheme="minorHAnsi"/>
            <w:b/>
            <w:color w:val="auto"/>
            <w:sz w:val="22"/>
            <w:szCs w:val="22"/>
            <w:u w:val="single"/>
            <w:lang w:val="en-US"/>
            <w:rPrChange w:id="49" w:author="User" w:date="2015-09-15T13:44:00Z">
              <w:rPr>
                <w:rFonts w:asciiTheme="minorHAnsi" w:hAnsiTheme="minorHAnsi" w:cstheme="minorHAnsi"/>
                <w:b/>
                <w:color w:val="FF0000"/>
                <w:sz w:val="22"/>
                <w:szCs w:val="22"/>
                <w:u w:val="single"/>
                <w:lang w:val="en-US"/>
              </w:rPr>
            </w:rPrChange>
          </w:rPr>
          <w:t>)</w:t>
        </w:r>
      </w:ins>
    </w:p>
    <w:p w:rsidR="00167A1C" w:rsidRPr="00C97B0C" w:rsidRDefault="00167A1C" w:rsidP="00C41B4D">
      <w:pPr>
        <w:pStyle w:val="a7"/>
        <w:spacing w:line="240" w:lineRule="auto"/>
        <w:rPr>
          <w:rFonts w:asciiTheme="minorHAnsi" w:eastAsia="Times New Roman" w:hAnsiTheme="minorHAnsi" w:cstheme="minorHAnsi"/>
          <w:color w:val="auto"/>
          <w:sz w:val="22"/>
          <w:szCs w:val="22"/>
          <w:lang w:val="en-US"/>
          <w:rPrChange w:id="50" w:author="User" w:date="2015-09-15T13:44:00Z">
            <w:rPr>
              <w:rFonts w:asciiTheme="minorHAnsi" w:eastAsia="Times New Roman" w:hAnsiTheme="minorHAnsi" w:cstheme="minorHAnsi"/>
              <w:sz w:val="22"/>
              <w:szCs w:val="22"/>
              <w:lang w:val="en-US"/>
            </w:rPr>
          </w:rPrChange>
        </w:rPr>
      </w:pPr>
    </w:p>
    <w:p w:rsidR="00891A33" w:rsidRPr="007A6E28" w:rsidRDefault="00891A33" w:rsidP="00891A33">
      <w:pPr>
        <w:pStyle w:val="3"/>
        <w:spacing w:before="0" w:line="252" w:lineRule="atLeast"/>
        <w:rPr>
          <w:ins w:id="51" w:author="Christine Sainvil" w:date="2015-07-30T05:27:00Z"/>
          <w:rFonts w:asciiTheme="minorHAnsi" w:eastAsia="Times New Roman" w:hAnsiTheme="minorHAnsi" w:cstheme="minorHAnsi"/>
          <w:color w:val="000000"/>
          <w:sz w:val="22"/>
          <w:szCs w:val="22"/>
          <w:u w:val="single"/>
          <w:lang w:val="en-US"/>
          <w:rPrChange w:id="52" w:author="User" w:date="2015-09-11T14:20:00Z">
            <w:rPr>
              <w:ins w:id="53" w:author="Christine Sainvil" w:date="2015-07-30T05:27:00Z"/>
              <w:rFonts w:ascii="Arial" w:hAnsi="Arial" w:cs="Arial"/>
              <w:noProof w:val="0"/>
              <w:color w:val="484848"/>
              <w:sz w:val="29"/>
              <w:szCs w:val="29"/>
              <w:lang w:eastAsia="en-US"/>
            </w:rPr>
          </w:rPrChange>
        </w:rPr>
      </w:pPr>
      <w:ins w:id="54" w:author="Christine Sainvil" w:date="2015-07-30T05:27:00Z">
        <w:r w:rsidRPr="00891A33">
          <w:rPr>
            <w:rFonts w:asciiTheme="minorHAnsi" w:eastAsia="Times New Roman" w:hAnsiTheme="minorHAnsi" w:cstheme="minorHAnsi"/>
            <w:color w:val="000000"/>
            <w:sz w:val="22"/>
            <w:szCs w:val="22"/>
            <w:lang w:val="en-US"/>
            <w:rPrChange w:id="55" w:author="Christine Sainvil" w:date="2015-07-30T05:27:00Z">
              <w:rPr>
                <w:rFonts w:ascii="Arial" w:hAnsi="Arial" w:cs="Arial"/>
                <w:color w:val="484848"/>
                <w:sz w:val="29"/>
                <w:szCs w:val="29"/>
              </w:rPr>
            </w:rPrChange>
          </w:rPr>
          <w:t xml:space="preserve">Ethical Med Tech - Conference Vetting System - </w:t>
        </w:r>
        <w:r w:rsidRPr="007D30B2">
          <w:rPr>
            <w:rFonts w:asciiTheme="minorHAnsi" w:eastAsia="Times New Roman" w:hAnsiTheme="minorHAnsi" w:cstheme="minorHAnsi"/>
            <w:color w:val="000000"/>
            <w:sz w:val="22"/>
            <w:szCs w:val="22"/>
            <w:lang w:val="en-US"/>
            <w:rPrChange w:id="56" w:author="User" w:date="2015-09-15T14:42:00Z">
              <w:rPr>
                <w:rFonts w:ascii="Arial" w:hAnsi="Arial" w:cs="Arial"/>
                <w:color w:val="484848"/>
                <w:sz w:val="29"/>
                <w:szCs w:val="29"/>
              </w:rPr>
            </w:rPrChange>
          </w:rPr>
          <w:t>Notification of assessment</w:t>
        </w:r>
        <w:r w:rsidRPr="007D30B2">
          <w:rPr>
            <w:rFonts w:asciiTheme="minorHAnsi" w:eastAsia="Times New Roman" w:hAnsiTheme="minorHAnsi" w:cstheme="minorHAnsi"/>
            <w:color w:val="000000"/>
            <w:sz w:val="22"/>
            <w:szCs w:val="22"/>
            <w:lang w:val="en-US"/>
          </w:rPr>
          <w:t xml:space="preserve"> – Public Title</w:t>
        </w:r>
      </w:ins>
    </w:p>
    <w:p w:rsidR="00891A33" w:rsidRDefault="00891A33" w:rsidP="00C11C55">
      <w:pPr>
        <w:spacing w:line="240" w:lineRule="auto"/>
        <w:rPr>
          <w:ins w:id="57" w:author="Christine Sainvil" w:date="2015-07-30T05:27:00Z"/>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To whom it may concern,</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167A1C"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We</w:t>
      </w:r>
      <w:r w:rsidR="00F71CC8" w:rsidRPr="00F71CC8">
        <w:rPr>
          <w:rFonts w:asciiTheme="minorHAnsi" w:eastAsia="Times New Roman" w:hAnsiTheme="minorHAnsi" w:cstheme="minorHAnsi"/>
          <w:sz w:val="22"/>
          <w:szCs w:val="22"/>
          <w:lang w:val="en-US"/>
        </w:rPr>
        <w:t xml:space="preserve"> hereby inform you that a request for assessment of the following conference:  </w:t>
      </w:r>
      <w:r w:rsidR="009A037D">
        <w:rPr>
          <w:rFonts w:asciiTheme="minorHAnsi" w:hAnsiTheme="minorHAnsi"/>
          <w:sz w:val="22"/>
          <w:szCs w:val="22"/>
          <w:highlight w:val="yellow"/>
          <w:lang w:val="en-US"/>
        </w:rPr>
        <w:t>&lt;&lt;ref. number&gt;&gt;</w:t>
      </w:r>
      <w:r w:rsidR="009A037D" w:rsidRPr="009A037D">
        <w:rPr>
          <w:rFonts w:asciiTheme="minorHAnsi" w:hAnsiTheme="minorHAnsi"/>
          <w:sz w:val="22"/>
          <w:szCs w:val="22"/>
          <w:lang w:val="en-US"/>
        </w:rPr>
        <w:t>-</w:t>
      </w:r>
      <w:r w:rsidR="00F71CC8" w:rsidRPr="00F71CC8">
        <w:rPr>
          <w:rFonts w:asciiTheme="minorHAnsi" w:eastAsia="Times New Roman" w:hAnsiTheme="minorHAnsi" w:cstheme="minorHAnsi"/>
          <w:sz w:val="22"/>
          <w:szCs w:val="22"/>
          <w:highlight w:val="yellow"/>
          <w:lang w:val="en-US"/>
        </w:rPr>
        <w:t>&lt;&lt;Conference name&gt;&gt;</w:t>
      </w:r>
      <w:r w:rsidR="00F71CC8" w:rsidRPr="00F71CC8">
        <w:rPr>
          <w:rFonts w:asciiTheme="minorHAnsi" w:eastAsia="Times New Roman" w:hAnsiTheme="minorHAnsi" w:cstheme="minorHAnsi"/>
          <w:sz w:val="22"/>
          <w:szCs w:val="22"/>
          <w:lang w:val="en-US"/>
        </w:rPr>
        <w:t xml:space="preserve"> </w:t>
      </w:r>
      <w:ins w:id="58" w:author="Christine Sainvil" w:date="2015-07-30T05:03:00Z">
        <w:r w:rsidR="005D50D6">
          <w:rPr>
            <w:rFonts w:asciiTheme="minorHAnsi" w:eastAsia="Times New Roman" w:hAnsiTheme="minorHAnsi" w:cstheme="minorHAnsi"/>
            <w:sz w:val="22"/>
            <w:szCs w:val="22"/>
            <w:lang w:val="en-US"/>
          </w:rPr>
          <w:t xml:space="preserve">starting </w:t>
        </w:r>
      </w:ins>
      <w:r w:rsidR="00F71CC8" w:rsidRPr="00F71CC8">
        <w:rPr>
          <w:rFonts w:asciiTheme="minorHAnsi" w:eastAsia="Times New Roman" w:hAnsiTheme="minorHAnsi" w:cstheme="minorHAnsi"/>
          <w:sz w:val="22"/>
          <w:szCs w:val="22"/>
          <w:lang w:val="en-US"/>
        </w:rPr>
        <w:t xml:space="preserve">on </w:t>
      </w:r>
      <w:r w:rsidR="00F71CC8" w:rsidRPr="00F71CC8">
        <w:rPr>
          <w:rFonts w:asciiTheme="minorHAnsi" w:eastAsia="Times New Roman" w:hAnsiTheme="minorHAnsi" w:cstheme="minorHAnsi"/>
          <w:sz w:val="22"/>
          <w:szCs w:val="22"/>
          <w:highlight w:val="yellow"/>
          <w:lang w:val="en-US"/>
        </w:rPr>
        <w:t>&lt;&lt;conference start date&gt;&gt;</w:t>
      </w:r>
      <w:r w:rsidR="00F71CC8" w:rsidRPr="00F71CC8">
        <w:rPr>
          <w:rFonts w:asciiTheme="minorHAnsi" w:eastAsia="Times New Roman" w:hAnsiTheme="minorHAnsi" w:cstheme="minorHAnsi"/>
          <w:sz w:val="22"/>
          <w:szCs w:val="22"/>
          <w:lang w:val="en-US"/>
        </w:rPr>
        <w:t xml:space="preserve"> in </w:t>
      </w:r>
      <w:r w:rsidR="00F71CC8"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00F71CC8"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00F71CC8" w:rsidRPr="00F71CC8">
        <w:rPr>
          <w:rFonts w:asciiTheme="minorHAnsi" w:eastAsia="Times New Roman" w:hAnsiTheme="minorHAnsi" w:cstheme="minorHAnsi"/>
          <w:sz w:val="22"/>
          <w:szCs w:val="22"/>
          <w:highlight w:val="yellow"/>
          <w:lang w:val="en-US"/>
        </w:rPr>
        <w:t>country&gt;&gt;</w:t>
      </w:r>
      <w:r w:rsidR="00F71CC8" w:rsidRPr="00F71CC8">
        <w:rPr>
          <w:rFonts w:asciiTheme="minorHAnsi" w:eastAsia="Times New Roman" w:hAnsiTheme="minorHAnsi" w:cstheme="minorHAnsi"/>
          <w:sz w:val="22"/>
          <w:szCs w:val="22"/>
          <w:lang w:val="en-US"/>
        </w:rPr>
        <w:t xml:space="preserve"> (the “Conference”), which we understand you are org</w:t>
      </w:r>
      <w:r>
        <w:rPr>
          <w:rFonts w:asciiTheme="minorHAnsi" w:eastAsia="Times New Roman" w:hAnsiTheme="minorHAnsi" w:cstheme="minorHAnsi"/>
          <w:sz w:val="22"/>
          <w:szCs w:val="22"/>
          <w:lang w:val="en-US"/>
        </w:rPr>
        <w:t>anising, has been submitted to us</w:t>
      </w:r>
      <w:r w:rsidR="00F71CC8" w:rsidRPr="00F71CC8">
        <w:rPr>
          <w:rFonts w:asciiTheme="minorHAnsi" w:eastAsia="Times New Roman" w:hAnsiTheme="minorHAnsi" w:cstheme="minorHAnsi"/>
          <w:sz w:val="22"/>
          <w:szCs w:val="22"/>
          <w:lang w:val="en-US"/>
        </w:rPr>
        <w:t xml:space="preserve"> for a determination as to whether or not the Conference is compliant with the </w:t>
      </w:r>
      <w:hyperlink r:id="rId7" w:tgtFrame="_blank" w:history="1">
        <w:r w:rsidR="00F71CC8" w:rsidRPr="00F71CC8">
          <w:rPr>
            <w:rFonts w:asciiTheme="minorHAnsi" w:eastAsia="Times New Roman" w:hAnsiTheme="minorHAnsi" w:cstheme="minorHAnsi"/>
            <w:color w:val="0000FF"/>
            <w:sz w:val="22"/>
            <w:szCs w:val="22"/>
            <w:u w:val="single"/>
            <w:lang w:val="en-US"/>
          </w:rPr>
          <w:t>Eucomed Code of Ethical Business Practice</w:t>
        </w:r>
      </w:hyperlink>
      <w:r w:rsidR="00F71CC8" w:rsidRPr="00F71CC8">
        <w:rPr>
          <w:rFonts w:asciiTheme="minorHAnsi" w:eastAsia="Times New Roman" w:hAnsiTheme="minorHAnsi" w:cstheme="minorHAnsi"/>
          <w:sz w:val="22"/>
          <w:szCs w:val="22"/>
          <w:lang w:val="en-US"/>
        </w:rPr>
        <w:t xml:space="preserve"> (the “Eucomed Code”).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427E2F" w:rsidRPr="00F71CC8" w:rsidRDefault="00624CAF" w:rsidP="00427E2F">
      <w:pPr>
        <w:spacing w:line="240" w:lineRule="auto"/>
        <w:rPr>
          <w:ins w:id="59" w:author="Christine Sainvil" w:date="2015-07-30T05:30:00Z"/>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This determination will be made </w:t>
      </w:r>
      <w:r>
        <w:rPr>
          <w:rFonts w:asciiTheme="minorHAnsi" w:eastAsia="Times New Roman" w:hAnsiTheme="minorHAnsi" w:cstheme="minorHAnsi"/>
          <w:sz w:val="22"/>
          <w:szCs w:val="22"/>
          <w:lang w:val="en-US"/>
        </w:rPr>
        <w:t xml:space="preserve">pursuant to the rules of </w:t>
      </w:r>
      <w:r w:rsidRPr="00F71CC8">
        <w:rPr>
          <w:rFonts w:asciiTheme="minorHAnsi" w:eastAsia="Times New Roman" w:hAnsiTheme="minorHAnsi" w:cstheme="minorHAnsi"/>
          <w:sz w:val="22"/>
          <w:szCs w:val="22"/>
          <w:lang w:val="en-US"/>
        </w:rPr>
        <w:t xml:space="preserve"> the </w:t>
      </w:r>
      <w:del w:id="60" w:author="Christine Sainvil" w:date="2015-07-30T05:28:00Z">
        <w:r w:rsidRPr="00F71CC8" w:rsidDel="00427E2F">
          <w:rPr>
            <w:rFonts w:asciiTheme="minorHAnsi" w:eastAsia="Times New Roman" w:hAnsiTheme="minorHAnsi" w:cstheme="minorHAnsi"/>
            <w:sz w:val="22"/>
            <w:szCs w:val="22"/>
            <w:lang w:val="en-US"/>
          </w:rPr>
          <w:delText xml:space="preserve">Eucomed </w:delText>
        </w:r>
      </w:del>
      <w:ins w:id="61" w:author="Christine Sainvil" w:date="2015-07-30T05:29:00Z">
        <w:r w:rsidR="00427E2F">
          <w:rPr>
            <w:rFonts w:asciiTheme="minorHAnsi" w:eastAsia="Times New Roman" w:hAnsiTheme="minorHAnsi" w:cstheme="minorHAnsi"/>
            <w:sz w:val="22"/>
            <w:szCs w:val="22"/>
            <w:lang w:val="en-US"/>
          </w:rPr>
          <w:fldChar w:fldCharType="begin"/>
        </w:r>
        <w:r w:rsidR="00427E2F">
          <w:rPr>
            <w:rFonts w:asciiTheme="minorHAnsi" w:eastAsia="Times New Roman" w:hAnsiTheme="minorHAnsi" w:cstheme="minorHAnsi"/>
            <w:sz w:val="22"/>
            <w:szCs w:val="22"/>
            <w:lang w:val="en-US"/>
          </w:rPr>
          <w:instrText xml:space="preserve"> HYPERLINK "Ethical%20Med%20Tech%20-%20Conference%20Vetting%20System%20-%20Notification%20of%20assessment" </w:instrText>
        </w:r>
        <w:r w:rsidR="00427E2F">
          <w:rPr>
            <w:rFonts w:asciiTheme="minorHAnsi" w:eastAsia="Times New Roman" w:hAnsiTheme="minorHAnsi" w:cstheme="minorHAnsi"/>
            <w:sz w:val="22"/>
            <w:szCs w:val="22"/>
            <w:lang w:val="en-US"/>
          </w:rPr>
          <w:fldChar w:fldCharType="separate"/>
        </w:r>
        <w:r w:rsidRPr="00427E2F">
          <w:rPr>
            <w:rStyle w:val="ab"/>
            <w:rFonts w:asciiTheme="minorHAnsi" w:eastAsia="Times New Roman" w:hAnsiTheme="minorHAnsi" w:cstheme="minorHAnsi"/>
            <w:sz w:val="22"/>
            <w:szCs w:val="22"/>
            <w:lang w:val="en-US"/>
          </w:rPr>
          <w:t>Conference Vetting System</w:t>
        </w:r>
        <w:r w:rsidR="00427E2F">
          <w:rPr>
            <w:rFonts w:asciiTheme="minorHAnsi" w:eastAsia="Times New Roman" w:hAnsiTheme="minorHAnsi" w:cstheme="minorHAnsi"/>
            <w:sz w:val="22"/>
            <w:szCs w:val="22"/>
            <w:lang w:val="en-US"/>
          </w:rPr>
          <w:fldChar w:fldCharType="end"/>
        </w:r>
      </w:ins>
      <w:ins w:id="62" w:author="Christine Sainvil" w:date="2015-07-30T05:30:00Z">
        <w:r w:rsidR="00CD1333">
          <w:rPr>
            <w:rFonts w:asciiTheme="minorHAnsi" w:eastAsia="Times New Roman" w:hAnsiTheme="minorHAnsi" w:cstheme="minorHAnsi"/>
            <w:sz w:val="22"/>
            <w:szCs w:val="22"/>
            <w:lang w:val="en-US"/>
          </w:rPr>
          <w:t xml:space="preserve"> under which </w:t>
        </w:r>
      </w:ins>
      <w:del w:id="63" w:author="Christine Sainvil" w:date="2015-07-30T05:30:00Z">
        <w:r w:rsidRPr="00F71CC8" w:rsidDel="00427E2F">
          <w:rPr>
            <w:rFonts w:asciiTheme="minorHAnsi" w:eastAsia="Times New Roman" w:hAnsiTheme="minorHAnsi" w:cstheme="minorHAnsi"/>
            <w:sz w:val="22"/>
            <w:szCs w:val="22"/>
            <w:lang w:val="en-US"/>
          </w:rPr>
          <w:delText xml:space="preserve">. </w:delText>
        </w:r>
      </w:del>
      <w:ins w:id="64" w:author="Christine Sainvil" w:date="2015-07-30T05:30:00Z">
        <w:r w:rsidR="00427E2F">
          <w:rPr>
            <w:rFonts w:asciiTheme="minorHAnsi" w:eastAsia="Times New Roman" w:hAnsiTheme="minorHAnsi" w:cstheme="minorHAnsi"/>
            <w:sz w:val="22"/>
            <w:szCs w:val="22"/>
            <w:lang w:val="en-US"/>
          </w:rPr>
          <w:t>m</w:t>
        </w:r>
        <w:r w:rsidR="00427E2F" w:rsidRPr="00F71CC8">
          <w:rPr>
            <w:rFonts w:asciiTheme="minorHAnsi" w:eastAsia="Times New Roman" w:hAnsiTheme="minorHAnsi" w:cstheme="minorHAnsi"/>
            <w:sz w:val="22"/>
            <w:szCs w:val="22"/>
            <w:lang w:val="en-US"/>
          </w:rPr>
          <w:t xml:space="preserve">embers of Eucomed and of national associations affiliated with Eucomed may not sponsor or cover expenses of </w:t>
        </w:r>
      </w:ins>
      <w:ins w:id="65" w:author="Christine Sainvil" w:date="2015-07-30T05:31:00Z">
        <w:r w:rsidR="00CD1333">
          <w:rPr>
            <w:rFonts w:asciiTheme="minorHAnsi" w:eastAsia="Times New Roman" w:hAnsiTheme="minorHAnsi" w:cstheme="minorHAnsi"/>
            <w:sz w:val="22"/>
            <w:szCs w:val="22"/>
            <w:lang w:val="en-US"/>
          </w:rPr>
          <w:t xml:space="preserve">European </w:t>
        </w:r>
      </w:ins>
      <w:ins w:id="66" w:author="Christine Sainvil" w:date="2015-07-30T05:30:00Z">
        <w:r w:rsidR="00427E2F" w:rsidRPr="00F71CC8">
          <w:rPr>
            <w:rFonts w:asciiTheme="minorHAnsi" w:eastAsia="Times New Roman" w:hAnsiTheme="minorHAnsi" w:cstheme="minorHAnsi"/>
            <w:sz w:val="22"/>
            <w:szCs w:val="22"/>
            <w:lang w:val="en-US"/>
          </w:rPr>
          <w:t xml:space="preserve">Healthcare Professionals to attend </w:t>
        </w:r>
        <w:r w:rsidR="00427E2F">
          <w:rPr>
            <w:rFonts w:asciiTheme="minorHAnsi" w:eastAsia="Times New Roman" w:hAnsiTheme="minorHAnsi" w:cstheme="minorHAnsi"/>
            <w:sz w:val="22"/>
            <w:szCs w:val="22"/>
            <w:lang w:val="en-US"/>
          </w:rPr>
          <w:t xml:space="preserve">educational </w:t>
        </w:r>
        <w:r w:rsidR="00427E2F" w:rsidRPr="00F71CC8">
          <w:rPr>
            <w:rFonts w:asciiTheme="minorHAnsi" w:eastAsia="Times New Roman" w:hAnsiTheme="minorHAnsi" w:cstheme="minorHAnsi"/>
            <w:sz w:val="22"/>
            <w:szCs w:val="22"/>
            <w:lang w:val="en-US"/>
          </w:rPr>
          <w:t>conferences organised by medical societies, professional conference organisers and other third</w:t>
        </w:r>
        <w:r w:rsidR="00427E2F">
          <w:rPr>
            <w:rFonts w:asciiTheme="minorHAnsi" w:eastAsia="Times New Roman" w:hAnsiTheme="minorHAnsi" w:cstheme="minorHAnsi"/>
            <w:sz w:val="22"/>
            <w:szCs w:val="22"/>
            <w:lang w:val="en-US"/>
          </w:rPr>
          <w:t xml:space="preserve"> </w:t>
        </w:r>
        <w:r w:rsidR="00427E2F" w:rsidRPr="00F71CC8">
          <w:rPr>
            <w:rFonts w:asciiTheme="minorHAnsi" w:eastAsia="Times New Roman" w:hAnsiTheme="minorHAnsi" w:cstheme="minorHAnsi"/>
            <w:sz w:val="22"/>
            <w:szCs w:val="22"/>
            <w:lang w:val="en-US"/>
          </w:rPr>
          <w:t xml:space="preserve">parties unless the conference is in </w:t>
        </w:r>
        <w:r w:rsidR="00427E2F">
          <w:rPr>
            <w:rFonts w:asciiTheme="minorHAnsi" w:eastAsia="Times New Roman" w:hAnsiTheme="minorHAnsi" w:cstheme="minorHAnsi"/>
            <w:sz w:val="22"/>
            <w:szCs w:val="22"/>
            <w:lang w:val="en-US"/>
          </w:rPr>
          <w:t xml:space="preserve">full </w:t>
        </w:r>
        <w:r w:rsidR="00427E2F" w:rsidRPr="00F71CC8">
          <w:rPr>
            <w:rFonts w:asciiTheme="minorHAnsi" w:eastAsia="Times New Roman" w:hAnsiTheme="minorHAnsi" w:cstheme="minorHAnsi"/>
            <w:sz w:val="22"/>
            <w:szCs w:val="22"/>
            <w:lang w:val="en-US"/>
          </w:rPr>
          <w:t>compliance with the Eucomed Code.</w:t>
        </w:r>
      </w:ins>
    </w:p>
    <w:p w:rsidR="00624CAF" w:rsidRPr="00F71CC8" w:rsidRDefault="00624CAF" w:rsidP="00624CAF">
      <w:pPr>
        <w:spacing w:line="240" w:lineRule="auto"/>
        <w:rPr>
          <w:rFonts w:asciiTheme="minorHAnsi" w:eastAsia="Times New Roman" w:hAnsiTheme="minorHAnsi" w:cstheme="minorHAnsi"/>
          <w:sz w:val="22"/>
          <w:szCs w:val="22"/>
          <w:lang w:val="en-US"/>
        </w:rPr>
      </w:pPr>
    </w:p>
    <w:p w:rsidR="00624CAF" w:rsidRPr="00F71CC8" w:rsidRDefault="00624CAF" w:rsidP="00624CAF">
      <w:pPr>
        <w:spacing w:line="240" w:lineRule="auto"/>
        <w:rPr>
          <w:rFonts w:asciiTheme="minorHAnsi" w:eastAsia="Times New Roman" w:hAnsiTheme="minorHAnsi" w:cstheme="minorHAnsi"/>
          <w:sz w:val="22"/>
          <w:szCs w:val="22"/>
          <w:lang w:val="en-US"/>
        </w:rPr>
      </w:pPr>
    </w:p>
    <w:p w:rsidR="00624CAF" w:rsidRPr="00F71CC8" w:rsidDel="00CD1333" w:rsidRDefault="00624CAF" w:rsidP="00624CAF">
      <w:pPr>
        <w:spacing w:line="240" w:lineRule="auto"/>
        <w:rPr>
          <w:del w:id="67" w:author="Christine Sainvil" w:date="2015-07-30T05:32:00Z"/>
          <w:rFonts w:asciiTheme="minorHAnsi" w:eastAsia="Times New Roman" w:hAnsiTheme="minorHAnsi" w:cstheme="minorHAnsi"/>
          <w:sz w:val="22"/>
          <w:szCs w:val="22"/>
          <w:lang w:val="en-US"/>
        </w:rPr>
      </w:pPr>
      <w:del w:id="68" w:author="Christine Sainvil" w:date="2015-07-30T05:32:00Z">
        <w:r w:rsidRPr="00F71CC8" w:rsidDel="00CD1333">
          <w:rPr>
            <w:rFonts w:asciiTheme="minorHAnsi" w:eastAsia="Times New Roman" w:hAnsiTheme="minorHAnsi" w:cstheme="minorHAnsi"/>
            <w:sz w:val="22"/>
            <w:szCs w:val="22"/>
            <w:lang w:val="en-US"/>
          </w:rPr>
          <w:delText xml:space="preserve">For more information, </w:delText>
        </w:r>
        <w:r w:rsidDel="00CD1333">
          <w:rPr>
            <w:rFonts w:asciiTheme="minorHAnsi" w:eastAsia="Times New Roman" w:hAnsiTheme="minorHAnsi" w:cstheme="minorHAnsi"/>
            <w:sz w:val="22"/>
            <w:szCs w:val="22"/>
            <w:lang w:val="en-US"/>
          </w:rPr>
          <w:delText>please</w:delText>
        </w:r>
        <w:r w:rsidRPr="00F71CC8" w:rsidDel="00CD1333">
          <w:rPr>
            <w:rFonts w:asciiTheme="minorHAnsi" w:eastAsia="Times New Roman" w:hAnsiTheme="minorHAnsi" w:cstheme="minorHAnsi"/>
            <w:sz w:val="22"/>
            <w:szCs w:val="22"/>
            <w:lang w:val="en-US"/>
          </w:rPr>
          <w:delText xml:space="preserve"> visit the </w:delText>
        </w:r>
        <w:r w:rsidR="00674FE5" w:rsidDel="00CD1333">
          <w:fldChar w:fldCharType="begin"/>
        </w:r>
        <w:r w:rsidR="00674FE5" w:rsidRPr="005D50D6" w:rsidDel="00CD1333">
          <w:rPr>
            <w:lang w:val="en-US"/>
          </w:rPr>
          <w:delInstrText xml:space="preserve"> HYPERLINK "https://mail.eucomed.be/owa/redir.aspx?C=b8a26ed6fc004c83ad66aa354c20b304&amp;URL=http%3a%2f%2fwww.ethicalmedtech.eu" \t "_blank" </w:delInstrText>
        </w:r>
        <w:r w:rsidR="00674FE5" w:rsidDel="00CD1333">
          <w:fldChar w:fldCharType="separate"/>
        </w:r>
        <w:r w:rsidRPr="00F71CC8" w:rsidDel="00CD1333">
          <w:rPr>
            <w:rFonts w:asciiTheme="minorHAnsi" w:eastAsia="Times New Roman" w:hAnsiTheme="minorHAnsi" w:cstheme="minorHAnsi"/>
            <w:color w:val="0000FF"/>
            <w:sz w:val="22"/>
            <w:szCs w:val="22"/>
            <w:u w:val="single"/>
            <w:lang w:val="en-US"/>
          </w:rPr>
          <w:delText>www.ethicalmedtech.eu</w:delText>
        </w:r>
        <w:r w:rsidR="00674FE5" w:rsidDel="00CD1333">
          <w:rPr>
            <w:rFonts w:asciiTheme="minorHAnsi" w:eastAsia="Times New Roman" w:hAnsiTheme="minorHAnsi" w:cstheme="minorHAnsi"/>
            <w:color w:val="0000FF"/>
            <w:sz w:val="22"/>
            <w:szCs w:val="22"/>
            <w:u w:val="single"/>
            <w:lang w:val="en-US"/>
          </w:rPr>
          <w:fldChar w:fldCharType="end"/>
        </w:r>
        <w:r w:rsidRPr="00F71CC8" w:rsidDel="00CD1333">
          <w:rPr>
            <w:rFonts w:asciiTheme="minorHAnsi" w:eastAsia="Times New Roman" w:hAnsiTheme="minorHAnsi" w:cstheme="minorHAnsi"/>
            <w:sz w:val="22"/>
            <w:szCs w:val="22"/>
            <w:lang w:val="en-US"/>
          </w:rPr>
          <w:delText xml:space="preserve"> platform which is dedicated to ethics and compliance  in the European MedTech industry and is supported by Eucomed, the European medical technology industry association. </w:delText>
        </w:r>
      </w:del>
    </w:p>
    <w:p w:rsidR="00624CAF" w:rsidRPr="00F71CC8" w:rsidRDefault="00624CAF" w:rsidP="00624CAF">
      <w:pPr>
        <w:spacing w:line="240" w:lineRule="auto"/>
        <w:rPr>
          <w:rFonts w:asciiTheme="minorHAnsi" w:eastAsia="Times New Roman" w:hAnsiTheme="minorHAnsi" w:cstheme="minorHAnsi"/>
          <w:sz w:val="22"/>
          <w:szCs w:val="22"/>
          <w:lang w:val="en-US"/>
        </w:rPr>
      </w:pPr>
    </w:p>
    <w:p w:rsidR="00624CAF" w:rsidRPr="00F71CC8" w:rsidDel="00427E2F" w:rsidRDefault="00624CAF" w:rsidP="00624CAF">
      <w:pPr>
        <w:spacing w:line="240" w:lineRule="auto"/>
        <w:rPr>
          <w:del w:id="69" w:author="Christine Sainvil" w:date="2015-07-30T05:30:00Z"/>
          <w:rFonts w:asciiTheme="minorHAnsi" w:eastAsia="Times New Roman" w:hAnsiTheme="minorHAnsi" w:cstheme="minorHAnsi"/>
          <w:sz w:val="22"/>
          <w:szCs w:val="22"/>
          <w:lang w:val="en-US"/>
        </w:rPr>
      </w:pPr>
      <w:del w:id="70" w:author="Christine Sainvil" w:date="2015-07-30T05:30:00Z">
        <w:r w:rsidRPr="00F71CC8" w:rsidDel="00427E2F">
          <w:rPr>
            <w:rFonts w:asciiTheme="minorHAnsi" w:eastAsia="Times New Roman" w:hAnsiTheme="minorHAnsi" w:cstheme="minorHAnsi"/>
            <w:sz w:val="22"/>
            <w:szCs w:val="22"/>
            <w:lang w:val="en-US"/>
          </w:rPr>
          <w:delText xml:space="preserve">Members of Eucomed and of national associations affiliated with Eucomed may not sponsor or cover expenses of Healthcare Professionals to attend </w:delText>
        </w:r>
        <w:r w:rsidDel="00427E2F">
          <w:rPr>
            <w:rFonts w:asciiTheme="minorHAnsi" w:eastAsia="Times New Roman" w:hAnsiTheme="minorHAnsi" w:cstheme="minorHAnsi"/>
            <w:sz w:val="22"/>
            <w:szCs w:val="22"/>
            <w:lang w:val="en-US"/>
          </w:rPr>
          <w:delText xml:space="preserve">educational </w:delText>
        </w:r>
        <w:r w:rsidRPr="00F71CC8" w:rsidDel="00427E2F">
          <w:rPr>
            <w:rFonts w:asciiTheme="minorHAnsi" w:eastAsia="Times New Roman" w:hAnsiTheme="minorHAnsi" w:cstheme="minorHAnsi"/>
            <w:sz w:val="22"/>
            <w:szCs w:val="22"/>
            <w:lang w:val="en-US"/>
          </w:rPr>
          <w:delText>conferences organised by medical societies, professional conference organisers and other third</w:delText>
        </w:r>
        <w:r w:rsidDel="00427E2F">
          <w:rPr>
            <w:rFonts w:asciiTheme="minorHAnsi" w:eastAsia="Times New Roman" w:hAnsiTheme="minorHAnsi" w:cstheme="minorHAnsi"/>
            <w:sz w:val="22"/>
            <w:szCs w:val="22"/>
            <w:lang w:val="en-US"/>
          </w:rPr>
          <w:delText xml:space="preserve"> </w:delText>
        </w:r>
        <w:r w:rsidRPr="00F71CC8" w:rsidDel="00427E2F">
          <w:rPr>
            <w:rFonts w:asciiTheme="minorHAnsi" w:eastAsia="Times New Roman" w:hAnsiTheme="minorHAnsi" w:cstheme="minorHAnsi"/>
            <w:sz w:val="22"/>
            <w:szCs w:val="22"/>
            <w:lang w:val="en-US"/>
          </w:rPr>
          <w:delText xml:space="preserve">parties unless the conference is in </w:delText>
        </w:r>
        <w:r w:rsidDel="00427E2F">
          <w:rPr>
            <w:rFonts w:asciiTheme="minorHAnsi" w:eastAsia="Times New Roman" w:hAnsiTheme="minorHAnsi" w:cstheme="minorHAnsi"/>
            <w:sz w:val="22"/>
            <w:szCs w:val="22"/>
            <w:lang w:val="en-US"/>
          </w:rPr>
          <w:delText xml:space="preserve">full </w:delText>
        </w:r>
        <w:r w:rsidRPr="00F71CC8" w:rsidDel="00427E2F">
          <w:rPr>
            <w:rFonts w:asciiTheme="minorHAnsi" w:eastAsia="Times New Roman" w:hAnsiTheme="minorHAnsi" w:cstheme="minorHAnsi"/>
            <w:sz w:val="22"/>
            <w:szCs w:val="22"/>
            <w:lang w:val="en-US"/>
          </w:rPr>
          <w:delText>compliance with the Eucomed Code.</w:delText>
        </w:r>
      </w:del>
    </w:p>
    <w:p w:rsidR="00624CAF" w:rsidRPr="00F71CC8" w:rsidRDefault="00624CAF" w:rsidP="00624CAF">
      <w:pPr>
        <w:spacing w:line="240" w:lineRule="auto"/>
        <w:rPr>
          <w:rFonts w:asciiTheme="minorHAnsi" w:eastAsia="Times New Roman" w:hAnsiTheme="minorHAnsi" w:cstheme="minorHAnsi"/>
          <w:sz w:val="22"/>
          <w:szCs w:val="22"/>
          <w:lang w:val="en-US"/>
        </w:rPr>
      </w:pPr>
    </w:p>
    <w:p w:rsidR="00624CAF" w:rsidRPr="00F71CC8" w:rsidRDefault="00624CAF" w:rsidP="00624CAF">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You will be notified, via email, of the </w:t>
      </w:r>
      <w:r w:rsidRPr="005D50D6">
        <w:rPr>
          <w:rFonts w:asciiTheme="minorHAnsi" w:eastAsia="Times New Roman" w:hAnsiTheme="minorHAnsi" w:cstheme="minorHAnsi"/>
          <w:strike/>
          <w:sz w:val="22"/>
          <w:szCs w:val="22"/>
          <w:lang w:val="en-US"/>
          <w:rPrChange w:id="71" w:author="Christine Sainvil" w:date="2015-07-30T05:03:00Z">
            <w:rPr>
              <w:rFonts w:asciiTheme="minorHAnsi" w:eastAsia="Times New Roman" w:hAnsiTheme="minorHAnsi" w:cstheme="minorHAnsi"/>
              <w:sz w:val="22"/>
              <w:szCs w:val="22"/>
              <w:lang w:val="en-US"/>
            </w:rPr>
          </w:rPrChange>
        </w:rPr>
        <w:t>partial</w:t>
      </w:r>
      <w:r>
        <w:rPr>
          <w:rFonts w:asciiTheme="minorHAnsi" w:eastAsia="Times New Roman" w:hAnsiTheme="minorHAnsi" w:cstheme="minorHAnsi"/>
          <w:sz w:val="22"/>
          <w:szCs w:val="22"/>
          <w:lang w:val="en-US"/>
        </w:rPr>
        <w:t xml:space="preserve"> </w:t>
      </w:r>
      <w:r w:rsidRPr="00F71CC8">
        <w:rPr>
          <w:rFonts w:asciiTheme="minorHAnsi" w:eastAsia="Times New Roman" w:hAnsiTheme="minorHAnsi" w:cstheme="minorHAnsi"/>
          <w:sz w:val="22"/>
          <w:szCs w:val="22"/>
          <w:lang w:val="en-US"/>
        </w:rPr>
        <w:t>assessment</w:t>
      </w:r>
      <w:r>
        <w:rPr>
          <w:rFonts w:asciiTheme="minorHAnsi" w:eastAsia="Times New Roman" w:hAnsiTheme="minorHAnsi" w:cstheme="minorHAnsi"/>
          <w:sz w:val="22"/>
          <w:szCs w:val="22"/>
          <w:lang w:val="en-US"/>
        </w:rPr>
        <w:t xml:space="preserve"> decision</w:t>
      </w:r>
      <w:r w:rsidRPr="00F71CC8">
        <w:rPr>
          <w:rFonts w:asciiTheme="minorHAnsi" w:eastAsia="Times New Roman" w:hAnsiTheme="minorHAnsi" w:cstheme="minorHAnsi"/>
          <w:sz w:val="22"/>
          <w:szCs w:val="22"/>
          <w:lang w:val="en-US"/>
        </w:rPr>
        <w:t>.</w:t>
      </w:r>
    </w:p>
    <w:p w:rsidR="00624CAF" w:rsidRPr="00C97B0C" w:rsidRDefault="00624CAF" w:rsidP="00C11C55">
      <w:pPr>
        <w:spacing w:line="240" w:lineRule="auto"/>
        <w:rPr>
          <w:rFonts w:asciiTheme="minorHAnsi" w:eastAsia="Times New Roman" w:hAnsiTheme="minorHAnsi" w:cstheme="minorHAnsi"/>
          <w:sz w:val="22"/>
          <w:szCs w:val="22"/>
          <w:u w:val="single"/>
          <w:lang w:val="en-US"/>
          <w:rPrChange w:id="72" w:author="User" w:date="2015-09-15T13:43:00Z">
            <w:rPr>
              <w:rFonts w:asciiTheme="minorHAnsi" w:eastAsia="Times New Roman" w:hAnsiTheme="minorHAnsi" w:cstheme="minorHAnsi"/>
              <w:sz w:val="22"/>
              <w:szCs w:val="22"/>
              <w:lang w:val="en-US"/>
            </w:rPr>
          </w:rPrChange>
        </w:rPr>
      </w:pPr>
      <w:r w:rsidRPr="00C97B0C">
        <w:rPr>
          <w:rFonts w:asciiTheme="minorHAnsi" w:eastAsia="Times New Roman" w:hAnsiTheme="minorHAnsi" w:cstheme="minorHAnsi"/>
          <w:sz w:val="22"/>
          <w:szCs w:val="22"/>
          <w:u w:val="single"/>
          <w:lang w:val="en-US"/>
          <w:rPrChange w:id="73" w:author="User" w:date="2015-09-15T13:43:00Z">
            <w:rPr>
              <w:rFonts w:asciiTheme="minorHAnsi" w:eastAsia="Times New Roman" w:hAnsiTheme="minorHAnsi" w:cstheme="minorHAnsi"/>
              <w:sz w:val="22"/>
              <w:szCs w:val="22"/>
              <w:lang w:val="en-US"/>
            </w:rPr>
          </w:rPrChange>
        </w:rPr>
        <w:lastRenderedPageBreak/>
        <w:t>Sincerely,</w:t>
      </w:r>
    </w:p>
    <w:p w:rsidR="00F71CC8" w:rsidRPr="00624CAF"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Christine SAINVIL</w:t>
      </w:r>
    </w:p>
    <w:p w:rsidR="00F71CC8" w:rsidRPr="00F71CC8" w:rsidRDefault="00F71CC8" w:rsidP="00C11C55">
      <w:pPr>
        <w:rPr>
          <w:rFonts w:asciiTheme="minorHAnsi" w:hAnsiTheme="minorHAnsi" w:cstheme="minorHAnsi"/>
          <w:b/>
          <w:sz w:val="22"/>
          <w:szCs w:val="22"/>
          <w:u w:val="single"/>
          <w:lang w:val="en-US"/>
        </w:rPr>
      </w:pPr>
    </w:p>
    <w:p w:rsidR="00F71CC8" w:rsidRPr="00072ABF" w:rsidRDefault="00F71CC8" w:rsidP="000D69AA">
      <w:pPr>
        <w:pStyle w:val="a7"/>
        <w:numPr>
          <w:ilvl w:val="0"/>
          <w:numId w:val="14"/>
        </w:numPr>
        <w:spacing w:line="276" w:lineRule="auto"/>
        <w:rPr>
          <w:rFonts w:asciiTheme="minorHAnsi" w:hAnsiTheme="minorHAnsi" w:cstheme="minorHAnsi"/>
          <w:b/>
          <w:sz w:val="22"/>
          <w:szCs w:val="22"/>
          <w:highlight w:val="green"/>
          <w:u w:val="single"/>
          <w:lang w:val="en-US"/>
          <w:rPrChange w:id="74" w:author="User" w:date="2015-09-15T14:54:00Z">
            <w:rPr>
              <w:rFonts w:asciiTheme="minorHAnsi" w:hAnsiTheme="minorHAnsi" w:cstheme="minorHAnsi"/>
              <w:b/>
              <w:sz w:val="22"/>
              <w:szCs w:val="22"/>
              <w:u w:val="single"/>
              <w:lang w:val="en-US"/>
            </w:rPr>
          </w:rPrChange>
        </w:rPr>
      </w:pPr>
      <w:r w:rsidRPr="00072ABF">
        <w:rPr>
          <w:rFonts w:asciiTheme="minorHAnsi" w:hAnsiTheme="minorHAnsi" w:cstheme="minorHAnsi"/>
          <w:b/>
          <w:sz w:val="22"/>
          <w:szCs w:val="22"/>
          <w:highlight w:val="green"/>
          <w:u w:val="single"/>
          <w:lang w:val="en-US"/>
          <w:rPrChange w:id="75" w:author="User" w:date="2015-09-15T14:54:00Z">
            <w:rPr>
              <w:rFonts w:asciiTheme="minorHAnsi" w:hAnsiTheme="minorHAnsi" w:cstheme="minorHAnsi"/>
              <w:b/>
              <w:sz w:val="22"/>
              <w:szCs w:val="22"/>
              <w:u w:val="single"/>
              <w:lang w:val="en-US"/>
            </w:rPr>
          </w:rPrChange>
        </w:rPr>
        <w:t>When information is complete and compliant</w:t>
      </w:r>
      <w:r w:rsidR="000D69AA" w:rsidRPr="00072ABF">
        <w:rPr>
          <w:rFonts w:asciiTheme="minorHAnsi" w:hAnsiTheme="minorHAnsi" w:cstheme="minorHAnsi"/>
          <w:b/>
          <w:sz w:val="22"/>
          <w:szCs w:val="22"/>
          <w:highlight w:val="green"/>
          <w:u w:val="single"/>
          <w:lang w:val="en-US"/>
          <w:rPrChange w:id="76" w:author="User" w:date="2015-09-15T14:54:00Z">
            <w:rPr>
              <w:rFonts w:asciiTheme="minorHAnsi" w:hAnsiTheme="minorHAnsi" w:cstheme="minorHAnsi"/>
              <w:b/>
              <w:sz w:val="22"/>
              <w:szCs w:val="22"/>
              <w:u w:val="single"/>
              <w:lang w:val="en-US"/>
            </w:rPr>
          </w:rPrChange>
        </w:rPr>
        <w:t xml:space="preserve"> - </w:t>
      </w:r>
      <w:r w:rsidR="000D69AA" w:rsidRPr="00072ABF">
        <w:rPr>
          <w:rFonts w:asciiTheme="minorHAnsi" w:hAnsiTheme="minorHAnsi" w:cstheme="minorHAnsi"/>
          <w:b/>
          <w:color w:val="FF0000"/>
          <w:sz w:val="22"/>
          <w:szCs w:val="22"/>
          <w:highlight w:val="green"/>
          <w:u w:val="single"/>
          <w:lang w:val="en-US"/>
          <w:rPrChange w:id="77" w:author="User" w:date="2015-09-15T14:54:00Z">
            <w:rPr>
              <w:rFonts w:asciiTheme="minorHAnsi" w:hAnsiTheme="minorHAnsi" w:cstheme="minorHAnsi"/>
              <w:b/>
              <w:color w:val="FF0000"/>
              <w:sz w:val="22"/>
              <w:szCs w:val="22"/>
              <w:u w:val="single"/>
              <w:lang w:val="en-US"/>
            </w:rPr>
          </w:rPrChange>
        </w:rPr>
        <w:t>_msgCompliantApplicant</w:t>
      </w:r>
    </w:p>
    <w:p w:rsidR="00F71CC8" w:rsidRPr="00843A94" w:rsidDel="00843A94" w:rsidRDefault="00F71CC8" w:rsidP="00821122">
      <w:pPr>
        <w:pStyle w:val="a7"/>
        <w:numPr>
          <w:ilvl w:val="1"/>
          <w:numId w:val="14"/>
        </w:numPr>
        <w:spacing w:line="240" w:lineRule="auto"/>
        <w:rPr>
          <w:del w:id="78" w:author="User" w:date="2015-09-21T14:52:00Z"/>
          <w:rFonts w:asciiTheme="minorHAnsi" w:hAnsiTheme="minorHAnsi" w:cstheme="minorHAnsi"/>
          <w:b/>
          <w:sz w:val="22"/>
          <w:szCs w:val="22"/>
          <w:highlight w:val="green"/>
          <w:u w:val="single"/>
          <w:lang w:val="en-US"/>
          <w:rPrChange w:id="79" w:author="User" w:date="2015-09-21T14:56:00Z">
            <w:rPr>
              <w:del w:id="80" w:author="User" w:date="2015-09-21T14:52:00Z"/>
              <w:rFonts w:asciiTheme="minorHAnsi" w:hAnsiTheme="minorHAnsi" w:cstheme="minorHAnsi"/>
              <w:b/>
              <w:sz w:val="22"/>
              <w:szCs w:val="22"/>
              <w:u w:val="single"/>
              <w:lang w:val="en-US"/>
            </w:rPr>
          </w:rPrChange>
        </w:rPr>
      </w:pPr>
      <w:r w:rsidRPr="00843A94">
        <w:rPr>
          <w:rFonts w:asciiTheme="minorHAnsi" w:hAnsiTheme="minorHAnsi" w:cstheme="minorHAnsi"/>
          <w:b/>
          <w:sz w:val="22"/>
          <w:szCs w:val="22"/>
          <w:highlight w:val="green"/>
          <w:u w:val="single"/>
          <w:lang w:val="en-US"/>
          <w:rPrChange w:id="81" w:author="User" w:date="2015-09-15T14:54:00Z">
            <w:rPr>
              <w:rFonts w:asciiTheme="minorHAnsi" w:hAnsiTheme="minorHAnsi" w:cstheme="minorHAnsi"/>
              <w:b/>
              <w:sz w:val="22"/>
              <w:szCs w:val="22"/>
              <w:u w:val="single"/>
              <w:lang w:val="en-US"/>
            </w:rPr>
          </w:rPrChange>
        </w:rPr>
        <w:t>Compliance</w:t>
      </w:r>
      <w:r w:rsidRPr="00013BCF">
        <w:rPr>
          <w:rFonts w:asciiTheme="minorHAnsi" w:hAnsiTheme="minorHAnsi" w:cstheme="minorHAnsi"/>
          <w:b/>
          <w:sz w:val="22"/>
          <w:szCs w:val="22"/>
          <w:highlight w:val="green"/>
          <w:u w:val="single"/>
          <w:lang w:val="en-US"/>
          <w:rPrChange w:id="82" w:author="User" w:date="2015-09-21T15:00:00Z">
            <w:rPr>
              <w:rFonts w:asciiTheme="minorHAnsi" w:hAnsiTheme="minorHAnsi" w:cstheme="minorHAnsi"/>
              <w:b/>
              <w:sz w:val="22"/>
              <w:szCs w:val="22"/>
              <w:u w:val="single"/>
              <w:lang w:val="en-US"/>
            </w:rPr>
          </w:rPrChange>
        </w:rPr>
        <w:t xml:space="preserve"> </w:t>
      </w:r>
      <w:r w:rsidRPr="00843A94">
        <w:rPr>
          <w:rFonts w:asciiTheme="minorHAnsi" w:hAnsiTheme="minorHAnsi" w:cstheme="minorHAnsi"/>
          <w:b/>
          <w:sz w:val="22"/>
          <w:szCs w:val="22"/>
          <w:highlight w:val="green"/>
          <w:u w:val="single"/>
          <w:lang w:val="en-US"/>
          <w:rPrChange w:id="83" w:author="User" w:date="2015-09-15T14:54:00Z">
            <w:rPr>
              <w:rFonts w:asciiTheme="minorHAnsi" w:hAnsiTheme="minorHAnsi" w:cstheme="minorHAnsi"/>
              <w:b/>
              <w:sz w:val="22"/>
              <w:szCs w:val="22"/>
              <w:u w:val="single"/>
              <w:lang w:val="en-US"/>
            </w:rPr>
          </w:rPrChange>
        </w:rPr>
        <w:t>notice</w:t>
      </w:r>
      <w:r w:rsidRPr="00013BCF">
        <w:rPr>
          <w:rFonts w:asciiTheme="minorHAnsi" w:hAnsiTheme="minorHAnsi" w:cstheme="minorHAnsi"/>
          <w:b/>
          <w:sz w:val="22"/>
          <w:szCs w:val="22"/>
          <w:highlight w:val="green"/>
          <w:u w:val="single"/>
          <w:lang w:val="en-US"/>
          <w:rPrChange w:id="84" w:author="User" w:date="2015-09-21T15:00:00Z">
            <w:rPr>
              <w:rFonts w:asciiTheme="minorHAnsi" w:hAnsiTheme="minorHAnsi" w:cstheme="minorHAnsi"/>
              <w:b/>
              <w:sz w:val="22"/>
              <w:szCs w:val="22"/>
              <w:u w:val="single"/>
              <w:lang w:val="en-US"/>
            </w:rPr>
          </w:rPrChange>
        </w:rPr>
        <w:t xml:space="preserve"> </w:t>
      </w:r>
      <w:r w:rsidRPr="00843A94">
        <w:rPr>
          <w:rFonts w:asciiTheme="minorHAnsi" w:hAnsiTheme="minorHAnsi" w:cstheme="minorHAnsi"/>
          <w:b/>
          <w:sz w:val="22"/>
          <w:szCs w:val="22"/>
          <w:highlight w:val="green"/>
          <w:u w:val="single"/>
          <w:lang w:val="en-US"/>
          <w:rPrChange w:id="85" w:author="User" w:date="2015-09-15T14:54:00Z">
            <w:rPr>
              <w:rFonts w:asciiTheme="minorHAnsi" w:hAnsiTheme="minorHAnsi" w:cstheme="minorHAnsi"/>
              <w:b/>
              <w:sz w:val="22"/>
              <w:szCs w:val="22"/>
              <w:u w:val="single"/>
              <w:lang w:val="en-US"/>
            </w:rPr>
          </w:rPrChange>
        </w:rPr>
        <w:t>to</w:t>
      </w:r>
      <w:r w:rsidRPr="00013BCF">
        <w:rPr>
          <w:rFonts w:asciiTheme="minorHAnsi" w:hAnsiTheme="minorHAnsi" w:cstheme="minorHAnsi"/>
          <w:b/>
          <w:sz w:val="22"/>
          <w:szCs w:val="22"/>
          <w:highlight w:val="green"/>
          <w:u w:val="single"/>
          <w:lang w:val="en-US"/>
          <w:rPrChange w:id="86" w:author="User" w:date="2015-09-21T15:00:00Z">
            <w:rPr>
              <w:rFonts w:asciiTheme="minorHAnsi" w:hAnsiTheme="minorHAnsi" w:cstheme="minorHAnsi"/>
              <w:b/>
              <w:sz w:val="22"/>
              <w:szCs w:val="22"/>
              <w:u w:val="single"/>
              <w:lang w:val="en-US"/>
            </w:rPr>
          </w:rPrChange>
        </w:rPr>
        <w:t xml:space="preserve"> </w:t>
      </w:r>
      <w:r w:rsidRPr="00843A94">
        <w:rPr>
          <w:rFonts w:asciiTheme="minorHAnsi" w:hAnsiTheme="minorHAnsi" w:cstheme="minorHAnsi"/>
          <w:b/>
          <w:sz w:val="22"/>
          <w:szCs w:val="22"/>
          <w:highlight w:val="green"/>
          <w:u w:val="single"/>
          <w:lang w:val="en-US"/>
          <w:rPrChange w:id="87" w:author="User" w:date="2015-09-15T14:54:00Z">
            <w:rPr>
              <w:rFonts w:asciiTheme="minorHAnsi" w:hAnsiTheme="minorHAnsi" w:cstheme="minorHAnsi"/>
              <w:b/>
              <w:sz w:val="22"/>
              <w:szCs w:val="22"/>
              <w:u w:val="single"/>
              <w:lang w:val="en-US"/>
            </w:rPr>
          </w:rPrChange>
        </w:rPr>
        <w:t>applicant</w:t>
      </w:r>
      <w:ins w:id="88" w:author="User" w:date="2015-09-21T14:52:00Z">
        <w:r w:rsidR="00843A94" w:rsidRPr="00013BCF">
          <w:rPr>
            <w:rFonts w:asciiTheme="minorHAnsi" w:hAnsiTheme="minorHAnsi" w:cstheme="minorHAnsi"/>
            <w:b/>
            <w:sz w:val="22"/>
            <w:szCs w:val="22"/>
            <w:highlight w:val="green"/>
            <w:u w:val="single"/>
            <w:lang w:val="en-US"/>
          </w:rPr>
          <w:t xml:space="preserve">  -----</w:t>
        </w:r>
        <w:r w:rsidR="00843A94" w:rsidRPr="00843A94">
          <w:t xml:space="preserve"> </w:t>
        </w:r>
        <w:r w:rsidR="00843A94">
          <w:rPr>
            <w:rFonts w:asciiTheme="minorHAnsi" w:hAnsiTheme="minorHAnsi" w:cstheme="minorHAnsi"/>
            <w:b/>
            <w:sz w:val="22"/>
            <w:szCs w:val="22"/>
            <w:u w:val="single"/>
            <w:lang w:val="ru-RU"/>
          </w:rPr>
          <w:t>письмо</w:t>
        </w:r>
        <w:r w:rsidR="00843A94" w:rsidRPr="00013BCF">
          <w:rPr>
            <w:rFonts w:asciiTheme="minorHAnsi" w:hAnsiTheme="minorHAnsi" w:cstheme="minorHAnsi"/>
            <w:b/>
            <w:sz w:val="22"/>
            <w:szCs w:val="22"/>
            <w:u w:val="single"/>
            <w:lang w:val="en-US"/>
            <w:rPrChange w:id="89" w:author="User" w:date="2015-09-21T15:00:00Z">
              <w:rPr>
                <w:rFonts w:asciiTheme="minorHAnsi" w:hAnsiTheme="minorHAnsi" w:cstheme="minorHAnsi"/>
                <w:b/>
                <w:sz w:val="22"/>
                <w:szCs w:val="22"/>
                <w:u w:val="single"/>
                <w:lang w:val="ru-RU"/>
              </w:rPr>
            </w:rPrChange>
          </w:rPr>
          <w:t xml:space="preserve"> </w:t>
        </w:r>
      </w:ins>
      <w:ins w:id="90" w:author="User" w:date="2015-09-21T15:00:00Z">
        <w:r w:rsidR="00013BCF">
          <w:rPr>
            <w:rFonts w:asciiTheme="minorHAnsi" w:hAnsiTheme="minorHAnsi" w:cstheme="minorHAnsi"/>
            <w:b/>
            <w:sz w:val="22"/>
            <w:szCs w:val="22"/>
            <w:u w:val="single"/>
            <w:lang w:val="ru-RU"/>
          </w:rPr>
          <w:t>не</w:t>
        </w:r>
        <w:r w:rsidR="00013BCF" w:rsidRPr="00013BCF">
          <w:rPr>
            <w:rFonts w:asciiTheme="minorHAnsi" w:hAnsiTheme="minorHAnsi" w:cstheme="minorHAnsi"/>
            <w:b/>
            <w:sz w:val="22"/>
            <w:szCs w:val="22"/>
            <w:u w:val="single"/>
            <w:lang w:val="en-US"/>
            <w:rPrChange w:id="91" w:author="User" w:date="2015-09-21T15:00:00Z">
              <w:rPr>
                <w:rFonts w:asciiTheme="minorHAnsi" w:hAnsiTheme="minorHAnsi" w:cstheme="minorHAnsi"/>
                <w:b/>
                <w:sz w:val="22"/>
                <w:szCs w:val="22"/>
                <w:u w:val="single"/>
                <w:lang w:val="ru-RU"/>
              </w:rPr>
            </w:rPrChange>
          </w:rPr>
          <w:t xml:space="preserve"> </w:t>
        </w:r>
      </w:ins>
      <w:ins w:id="92" w:author="User" w:date="2015-09-21T14:52:00Z">
        <w:r w:rsidR="00843A94">
          <w:rPr>
            <w:rFonts w:asciiTheme="minorHAnsi" w:hAnsiTheme="minorHAnsi" w:cstheme="minorHAnsi"/>
            <w:b/>
            <w:sz w:val="22"/>
            <w:szCs w:val="22"/>
            <w:u w:val="single"/>
            <w:lang w:val="ru-RU"/>
          </w:rPr>
          <w:t>прриходит</w:t>
        </w:r>
        <w:r w:rsidR="00843A94" w:rsidRPr="00013BCF">
          <w:rPr>
            <w:rFonts w:asciiTheme="minorHAnsi" w:hAnsiTheme="minorHAnsi" w:cstheme="minorHAnsi"/>
            <w:b/>
            <w:sz w:val="22"/>
            <w:szCs w:val="22"/>
            <w:u w:val="single"/>
            <w:lang w:val="en-US"/>
            <w:rPrChange w:id="93" w:author="User" w:date="2015-09-21T15:00:00Z">
              <w:rPr>
                <w:rFonts w:asciiTheme="minorHAnsi" w:hAnsiTheme="minorHAnsi" w:cstheme="minorHAnsi"/>
                <w:b/>
                <w:sz w:val="22"/>
                <w:szCs w:val="22"/>
                <w:u w:val="single"/>
                <w:lang w:val="ru-RU"/>
              </w:rPr>
            </w:rPrChange>
          </w:rPr>
          <w:t xml:space="preserve"> </w:t>
        </w:r>
      </w:ins>
    </w:p>
    <w:p w:rsidR="00C11C55" w:rsidRPr="00013BCF" w:rsidRDefault="00C11C55" w:rsidP="00821122">
      <w:pPr>
        <w:pStyle w:val="a7"/>
        <w:spacing w:line="240" w:lineRule="auto"/>
        <w:rPr>
          <w:rFonts w:asciiTheme="minorHAnsi" w:eastAsia="Times New Roman" w:hAnsiTheme="minorHAnsi" w:cstheme="minorHAnsi"/>
          <w:sz w:val="22"/>
          <w:szCs w:val="22"/>
          <w:lang w:val="en-US"/>
        </w:rPr>
      </w:pPr>
    </w:p>
    <w:p w:rsidR="00CD1333" w:rsidRPr="00CD1333" w:rsidRDefault="00CD1333" w:rsidP="00CD1333">
      <w:pPr>
        <w:pStyle w:val="3"/>
        <w:spacing w:before="0" w:line="252" w:lineRule="atLeast"/>
        <w:rPr>
          <w:ins w:id="94" w:author="Christine Sainvil" w:date="2015-07-30T05:32:00Z"/>
          <w:rFonts w:asciiTheme="minorHAnsi" w:eastAsia="Times New Roman" w:hAnsiTheme="minorHAnsi" w:cstheme="minorHAnsi"/>
          <w:color w:val="000000"/>
          <w:sz w:val="22"/>
          <w:szCs w:val="22"/>
          <w:lang w:val="en-US"/>
          <w:rPrChange w:id="95" w:author="Christine Sainvil" w:date="2015-07-30T05:32:00Z">
            <w:rPr>
              <w:ins w:id="96" w:author="Christine Sainvil" w:date="2015-07-30T05:32:00Z"/>
              <w:rFonts w:ascii="Arial" w:hAnsi="Arial" w:cs="Arial"/>
              <w:noProof w:val="0"/>
              <w:color w:val="484848"/>
              <w:sz w:val="29"/>
              <w:szCs w:val="29"/>
              <w:lang w:eastAsia="en-US"/>
            </w:rPr>
          </w:rPrChange>
        </w:rPr>
      </w:pPr>
      <w:ins w:id="97" w:author="Christine Sainvil" w:date="2015-07-30T05:32:00Z">
        <w:r w:rsidRPr="00CD1333">
          <w:rPr>
            <w:rFonts w:asciiTheme="minorHAnsi" w:eastAsia="Times New Roman" w:hAnsiTheme="minorHAnsi" w:cstheme="minorHAnsi"/>
            <w:color w:val="000000"/>
            <w:sz w:val="22"/>
            <w:szCs w:val="22"/>
            <w:lang w:val="en-US"/>
            <w:rPrChange w:id="98" w:author="Christine Sainvil" w:date="2015-07-30T05:32:00Z">
              <w:rPr>
                <w:rFonts w:ascii="Arial" w:hAnsi="Arial" w:cs="Arial"/>
                <w:color w:val="484848"/>
                <w:sz w:val="29"/>
                <w:szCs w:val="29"/>
              </w:rPr>
            </w:rPrChange>
          </w:rPr>
          <w:t>Ethical Med Tech - Conference Vet</w:t>
        </w:r>
        <w:r w:rsidRPr="00CD1333">
          <w:rPr>
            <w:rFonts w:asciiTheme="minorHAnsi" w:eastAsia="Times New Roman" w:hAnsiTheme="minorHAnsi" w:cstheme="minorHAnsi"/>
            <w:color w:val="000000"/>
            <w:sz w:val="22"/>
            <w:szCs w:val="22"/>
            <w:lang w:val="en-US"/>
          </w:rPr>
          <w:t xml:space="preserve">ting System - Assessment </w:t>
        </w:r>
      </w:ins>
      <w:ins w:id="99" w:author="Christine Sainvil" w:date="2015-07-30T05:45:00Z">
        <w:r>
          <w:rPr>
            <w:rFonts w:asciiTheme="minorHAnsi" w:eastAsia="Times New Roman" w:hAnsiTheme="minorHAnsi" w:cstheme="minorHAnsi"/>
            <w:color w:val="000000"/>
            <w:sz w:val="22"/>
            <w:szCs w:val="22"/>
            <w:lang w:val="en-US"/>
          </w:rPr>
          <w:t xml:space="preserve">final </w:t>
        </w:r>
      </w:ins>
      <w:ins w:id="100" w:author="Christine Sainvil" w:date="2015-07-30T05:32:00Z">
        <w:r w:rsidRPr="00CD1333">
          <w:rPr>
            <w:rFonts w:asciiTheme="minorHAnsi" w:eastAsia="Times New Roman" w:hAnsiTheme="minorHAnsi" w:cstheme="minorHAnsi"/>
            <w:color w:val="000000"/>
            <w:sz w:val="22"/>
            <w:szCs w:val="22"/>
            <w:lang w:val="en-US"/>
          </w:rPr>
          <w:t>de</w:t>
        </w:r>
        <w:r w:rsidRPr="00CD1333">
          <w:rPr>
            <w:rFonts w:asciiTheme="minorHAnsi" w:eastAsia="Times New Roman" w:hAnsiTheme="minorHAnsi" w:cstheme="minorHAnsi"/>
            <w:color w:val="000000"/>
            <w:sz w:val="22"/>
            <w:szCs w:val="22"/>
            <w:lang w:val="en-US"/>
            <w:rPrChange w:id="101" w:author="Christine Sainvil" w:date="2015-07-30T05:32:00Z">
              <w:rPr>
                <w:rFonts w:ascii="Arial" w:hAnsi="Arial" w:cs="Arial"/>
                <w:color w:val="484848"/>
                <w:sz w:val="29"/>
                <w:szCs w:val="29"/>
              </w:rPr>
            </w:rPrChange>
          </w:rPr>
          <w:t>cision</w:t>
        </w:r>
        <w:r>
          <w:rPr>
            <w:rFonts w:asciiTheme="minorHAnsi" w:eastAsia="Times New Roman" w:hAnsiTheme="minorHAnsi" w:cstheme="minorHAnsi"/>
            <w:color w:val="000000"/>
            <w:sz w:val="22"/>
            <w:szCs w:val="22"/>
            <w:lang w:val="en-US"/>
          </w:rPr>
          <w:t xml:space="preserve"> – Public Title</w:t>
        </w:r>
      </w:ins>
    </w:p>
    <w:p w:rsidR="00CD1333" w:rsidRDefault="00CD1333" w:rsidP="00C11C55">
      <w:pPr>
        <w:spacing w:line="240" w:lineRule="auto"/>
        <w:rPr>
          <w:ins w:id="102" w:author="Christine Sainvil" w:date="2015-07-30T05:32:00Z"/>
          <w:rFonts w:asciiTheme="minorHAnsi" w:eastAsia="Times New Roman" w:hAnsiTheme="minorHAnsi" w:cstheme="minorHAnsi"/>
          <w:sz w:val="22"/>
          <w:szCs w:val="22"/>
          <w:lang w:val="en-US"/>
        </w:rPr>
      </w:pPr>
    </w:p>
    <w:p w:rsidR="00C11C55" w:rsidRPr="00C11C55" w:rsidRDefault="00C11C55" w:rsidP="00C11C55">
      <w:pPr>
        <w:spacing w:line="240" w:lineRule="auto"/>
        <w:rPr>
          <w:rFonts w:asciiTheme="minorHAnsi" w:eastAsia="Times New Roman" w:hAnsiTheme="minorHAnsi" w:cstheme="minorHAnsi"/>
          <w:sz w:val="22"/>
          <w:szCs w:val="22"/>
          <w:lang w:val="en-US"/>
        </w:rPr>
      </w:pPr>
      <w:r w:rsidRPr="00C11C55">
        <w:rPr>
          <w:rFonts w:asciiTheme="minorHAnsi" w:eastAsia="Times New Roman" w:hAnsiTheme="minorHAnsi" w:cstheme="minorHAnsi"/>
          <w:sz w:val="22"/>
          <w:szCs w:val="22"/>
          <w:lang w:val="en-US"/>
        </w:rPr>
        <w:t>To whom it may concern,</w:t>
      </w:r>
    </w:p>
    <w:p w:rsidR="00F71CC8" w:rsidRPr="00F71CC8" w:rsidRDefault="00F71CC8" w:rsidP="00C11C55">
      <w:pPr>
        <w:rPr>
          <w:rFonts w:asciiTheme="minorHAnsi" w:hAnsiTheme="minorHAnsi" w:cstheme="minorHAnsi"/>
          <w:sz w:val="22"/>
          <w:szCs w:val="22"/>
          <w:lang w:val="en-US"/>
        </w:rPr>
      </w:pPr>
    </w:p>
    <w:p w:rsidR="00F71CC8" w:rsidRPr="00F71CC8" w:rsidRDefault="00167A1C" w:rsidP="00C11C55">
      <w:pPr>
        <w:rPr>
          <w:rFonts w:asciiTheme="minorHAnsi" w:hAnsiTheme="minorHAnsi" w:cstheme="minorHAnsi"/>
          <w:sz w:val="22"/>
          <w:szCs w:val="22"/>
          <w:lang w:val="en-US"/>
        </w:rPr>
      </w:pPr>
      <w:r>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refer to your submission dated </w:t>
      </w:r>
      <w:r w:rsidR="00F71CC8" w:rsidRPr="00F71CC8">
        <w:rPr>
          <w:rFonts w:asciiTheme="minorHAnsi" w:hAnsiTheme="minorHAnsi" w:cstheme="minorHAnsi"/>
          <w:sz w:val="22"/>
          <w:szCs w:val="22"/>
          <w:highlight w:val="yellow"/>
          <w:lang w:val="en-US"/>
        </w:rPr>
        <w:t>&lt;&lt;submission date&gt;&gt;</w:t>
      </w:r>
      <w:r w:rsidR="00F71CC8" w:rsidRPr="00F71CC8">
        <w:rPr>
          <w:rFonts w:asciiTheme="minorHAnsi" w:hAnsiTheme="minorHAnsi" w:cstheme="minorHAnsi"/>
          <w:sz w:val="22"/>
          <w:szCs w:val="22"/>
          <w:lang w:val="en-US"/>
        </w:rPr>
        <w:t xml:space="preserve"> related to the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w:t>
      </w:r>
      <w:ins w:id="103" w:author="Christine Sainvil" w:date="2015-07-30T05:33:00Z">
        <w:r w:rsidR="00CD1333">
          <w:rPr>
            <w:rFonts w:asciiTheme="minorHAnsi" w:eastAsia="Times New Roman" w:hAnsiTheme="minorHAnsi" w:cstheme="minorHAnsi"/>
            <w:sz w:val="22"/>
            <w:szCs w:val="22"/>
            <w:lang w:val="en-US"/>
          </w:rPr>
          <w:t xml:space="preserve">starting </w:t>
        </w:r>
      </w:ins>
      <w:r w:rsidR="00624B26" w:rsidRPr="00F71CC8">
        <w:rPr>
          <w:rFonts w:asciiTheme="minorHAnsi" w:eastAsia="Times New Roman" w:hAnsiTheme="minorHAnsi" w:cstheme="minorHAnsi"/>
          <w:sz w:val="22"/>
          <w:szCs w:val="22"/>
          <w:lang w:val="en-US"/>
        </w:rPr>
        <w:t xml:space="preserve">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00F71CC8" w:rsidRPr="00F71CC8">
        <w:rPr>
          <w:rFonts w:asciiTheme="minorHAnsi" w:hAnsiTheme="minorHAnsi" w:cstheme="minorHAnsi"/>
          <w:sz w:val="22"/>
          <w:szCs w:val="22"/>
          <w:lang w:val="en-US"/>
        </w:rPr>
        <w:t xml:space="preserve">(herewith referred to as the “Conference”). You have requested that we provide you with our decision as to whether or not the Conference is compliant with the Eucomed Code of Ethical Business Practice. </w:t>
      </w:r>
    </w:p>
    <w:p w:rsidR="00F71CC8" w:rsidRPr="00F71CC8" w:rsidRDefault="00167A1C" w:rsidP="00C11C55">
      <w:pPr>
        <w:rPr>
          <w:rFonts w:asciiTheme="minorHAnsi" w:hAnsiTheme="minorHAnsi" w:cstheme="minorHAnsi"/>
          <w:b/>
          <w:color w:val="00B050"/>
          <w:sz w:val="22"/>
          <w:szCs w:val="22"/>
          <w:u w:val="single"/>
          <w:lang w:val="en-US"/>
        </w:rPr>
      </w:pPr>
      <w:r>
        <w:rPr>
          <w:rFonts w:asciiTheme="minorHAnsi" w:hAnsiTheme="minorHAnsi" w:cstheme="minorHAnsi"/>
          <w:sz w:val="22"/>
          <w:szCs w:val="22"/>
          <w:lang w:val="en-US"/>
        </w:rPr>
        <w:t>We are</w:t>
      </w:r>
      <w:r w:rsidR="00F71CC8" w:rsidRPr="00F71CC8">
        <w:rPr>
          <w:rFonts w:asciiTheme="minorHAnsi" w:hAnsiTheme="minorHAnsi" w:cstheme="minorHAnsi"/>
          <w:sz w:val="22"/>
          <w:szCs w:val="22"/>
          <w:lang w:val="en-US"/>
        </w:rPr>
        <w:t xml:space="preserve"> pleased to inform you that following our assessment we have determined that the Conference is: </w:t>
      </w:r>
      <w:r w:rsidR="00F71CC8" w:rsidRPr="00F71CC8">
        <w:rPr>
          <w:rFonts w:asciiTheme="minorHAnsi" w:hAnsiTheme="minorHAnsi" w:cstheme="minorHAnsi"/>
          <w:b/>
          <w:color w:val="00B050"/>
          <w:sz w:val="22"/>
          <w:szCs w:val="22"/>
          <w:u w:val="single"/>
          <w:lang w:val="en-US"/>
        </w:rPr>
        <w:t>COMPLIANT </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subject to the following: </w:t>
      </w:r>
    </w:p>
    <w:p w:rsidR="00F71CC8" w:rsidRPr="00F71CC8" w:rsidRDefault="00F71CC8" w:rsidP="00C11C55">
      <w:pPr>
        <w:pStyle w:val="a7"/>
        <w:numPr>
          <w:ilvl w:val="0"/>
          <w:numId w:val="16"/>
        </w:numPr>
        <w:spacing w:line="240" w:lineRule="auto"/>
        <w:contextualSpacing w:val="0"/>
        <w:rPr>
          <w:rFonts w:asciiTheme="minorHAnsi" w:hAnsiTheme="minorHAnsi" w:cstheme="minorHAnsi"/>
          <w:sz w:val="22"/>
          <w:szCs w:val="22"/>
          <w:lang w:val="en-US"/>
        </w:rPr>
      </w:pPr>
      <w:r w:rsidRPr="00F71CC8">
        <w:rPr>
          <w:rFonts w:asciiTheme="minorHAnsi" w:hAnsiTheme="minorHAnsi" w:cs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p>
    <w:p w:rsidR="00F71CC8" w:rsidRPr="00F71CC8" w:rsidRDefault="00F71CC8" w:rsidP="00C11C55">
      <w:pPr>
        <w:pStyle w:val="a7"/>
        <w:spacing w:line="240" w:lineRule="auto"/>
        <w:ind w:left="360"/>
        <w:contextualSpacing w:val="0"/>
        <w:rPr>
          <w:rFonts w:asciiTheme="minorHAnsi" w:hAnsiTheme="minorHAnsi" w:cstheme="minorHAnsi"/>
          <w:sz w:val="22"/>
          <w:szCs w:val="22"/>
          <w:lang w:val="en-US"/>
        </w:rPr>
      </w:pPr>
    </w:p>
    <w:p w:rsidR="00C11C55" w:rsidRDefault="00F71CC8" w:rsidP="00C11C55">
      <w:pPr>
        <w:pStyle w:val="a7"/>
        <w:numPr>
          <w:ilvl w:val="0"/>
          <w:numId w:val="16"/>
        </w:numPr>
        <w:spacing w:line="240" w:lineRule="auto"/>
        <w:contextualSpacing w:val="0"/>
        <w:rPr>
          <w:rFonts w:asciiTheme="minorHAnsi" w:hAnsiTheme="minorHAnsi" w:cstheme="minorHAnsi"/>
          <w:sz w:val="22"/>
          <w:szCs w:val="22"/>
          <w:lang w:val="en-US"/>
        </w:rPr>
      </w:pPr>
      <w:r w:rsidRPr="00F71CC8">
        <w:rPr>
          <w:rFonts w:asciiTheme="minorHAnsi" w:hAnsiTheme="minorHAnsi" w:cstheme="minorHAnsi"/>
          <w:sz w:val="22"/>
          <w:szCs w:val="22"/>
          <w:lang w:val="en-US"/>
        </w:rPr>
        <w:t>The overall conference scientific programme has been reviewed, but not for content. Therefore, we have not made a determination with regard to its scientific value.</w:t>
      </w:r>
    </w:p>
    <w:p w:rsidR="00C11C55" w:rsidRPr="00C11C55" w:rsidRDefault="00C11C55" w:rsidP="00C11C55">
      <w:pPr>
        <w:pStyle w:val="a7"/>
        <w:rPr>
          <w:rFonts w:asciiTheme="minorHAnsi" w:hAnsiTheme="minorHAnsi" w:cstheme="minorHAnsi"/>
          <w:sz w:val="22"/>
          <w:szCs w:val="22"/>
          <w:lang w:val="en-US"/>
        </w:rPr>
      </w:pPr>
    </w:p>
    <w:p w:rsidR="00C11C55" w:rsidRPr="00C11C55" w:rsidRDefault="00C11C55" w:rsidP="00C11C55">
      <w:pPr>
        <w:pStyle w:val="a7"/>
        <w:numPr>
          <w:ilvl w:val="0"/>
          <w:numId w:val="16"/>
        </w:numPr>
        <w:spacing w:line="240" w:lineRule="auto"/>
        <w:contextualSpacing w:val="0"/>
        <w:rPr>
          <w:rFonts w:asciiTheme="minorHAnsi" w:hAnsiTheme="minorHAnsi" w:cstheme="minorHAnsi"/>
          <w:sz w:val="22"/>
          <w:szCs w:val="22"/>
          <w:lang w:val="en-US"/>
        </w:rPr>
      </w:pPr>
      <w:r w:rsidRPr="00C11C55">
        <w:rPr>
          <w:rFonts w:cstheme="minorHAnsi"/>
          <w:lang w:val="en-US"/>
        </w:rPr>
        <w:t xml:space="preserve">This decision does not take into account national or local laws, regulations or professional or company codes that may impose more stringent requirements. </w:t>
      </w:r>
    </w:p>
    <w:p w:rsidR="00F71CC8" w:rsidRPr="00F71CC8" w:rsidRDefault="00F71CC8" w:rsidP="00C11C55">
      <w:pPr>
        <w:pStyle w:val="a7"/>
        <w:spacing w:line="240" w:lineRule="auto"/>
        <w:ind w:left="360"/>
        <w:contextualSpacing w:val="0"/>
        <w:rPr>
          <w:rFonts w:asciiTheme="minorHAnsi" w:hAnsiTheme="minorHAnsi" w:cstheme="minorHAnsi"/>
          <w:sz w:val="22"/>
          <w:szCs w:val="22"/>
          <w:lang w:val="en-US"/>
        </w:rPr>
      </w:pPr>
    </w:p>
    <w:p w:rsidR="00F71CC8" w:rsidRPr="00F71CC8" w:rsidRDefault="00F71CC8" w:rsidP="00C11C55">
      <w:pPr>
        <w:pStyle w:val="a7"/>
        <w:numPr>
          <w:ilvl w:val="0"/>
          <w:numId w:val="16"/>
        </w:numPr>
        <w:spacing w:line="240" w:lineRule="auto"/>
        <w:contextualSpacing w:val="0"/>
        <w:rPr>
          <w:rFonts w:asciiTheme="minorHAnsi" w:hAnsiTheme="minorHAnsi" w:cstheme="minorHAnsi"/>
          <w:sz w:val="22"/>
          <w:szCs w:val="22"/>
          <w:lang w:val="en-US"/>
        </w:rPr>
      </w:pPr>
      <w:r w:rsidRPr="00F71CC8">
        <w:rPr>
          <w:rFonts w:asciiTheme="minorHAnsi" w:hAnsiTheme="minorHAnsi" w:cstheme="minorHAnsi"/>
          <w:sz w:val="22"/>
          <w:szCs w:val="22"/>
          <w:lang w:val="en-US"/>
        </w:rPr>
        <w:t>The Eucomed Code of Ethical Business Practice requires Eucomed members and members of national associations to notify in writing each sponsored Healthcare Professional’s hospital administration, superior or locally designated competent authority with a full description of the purpose and scope of all sponsorship provided. It is up to each Eucomed member and national association member to comply with this transparency requirement.</w:t>
      </w:r>
    </w:p>
    <w:p w:rsidR="00F71CC8" w:rsidRPr="00F71CC8" w:rsidRDefault="00F71CC8" w:rsidP="00C11C55">
      <w:pPr>
        <w:pStyle w:val="a7"/>
        <w:spacing w:line="240" w:lineRule="auto"/>
        <w:ind w:left="360"/>
        <w:contextualSpacing w:val="0"/>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will be posted on </w:t>
      </w:r>
      <w:hyperlink r:id="rId8" w:tgtFrame="_blank" w:history="1">
        <w:r w:rsidRPr="00F71CC8">
          <w:rPr>
            <w:rStyle w:val="ab"/>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Sincerely,</w:t>
      </w: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rsidR="00F71CC8" w:rsidRPr="00F71CC8" w:rsidRDefault="00F71CC8" w:rsidP="00C11C55">
      <w:pPr>
        <w:pStyle w:val="a7"/>
        <w:ind w:left="1440"/>
        <w:rPr>
          <w:rFonts w:asciiTheme="minorHAnsi" w:hAnsiTheme="minorHAnsi" w:cstheme="minorHAnsi"/>
          <w:b/>
          <w:sz w:val="22"/>
          <w:szCs w:val="22"/>
          <w:u w:val="single"/>
          <w:lang w:val="en-US"/>
        </w:rPr>
      </w:pPr>
    </w:p>
    <w:p w:rsidR="00CD1333" w:rsidRPr="00013BCF" w:rsidDel="00013BCF" w:rsidRDefault="00F71CC8">
      <w:pPr>
        <w:pStyle w:val="a7"/>
        <w:spacing w:line="252" w:lineRule="atLeast"/>
        <w:rPr>
          <w:del w:id="104" w:author="User" w:date="2015-09-21T15:03:00Z"/>
          <w:rFonts w:asciiTheme="minorHAnsi" w:hAnsiTheme="minorHAnsi" w:cstheme="minorHAnsi"/>
          <w:b/>
          <w:color w:val="FF0000"/>
          <w:sz w:val="22"/>
          <w:szCs w:val="22"/>
          <w:highlight w:val="magenta"/>
          <w:u w:val="single"/>
          <w:lang w:val="en-US"/>
          <w:rPrChange w:id="105" w:author="User" w:date="2015-09-21T15:03:00Z">
            <w:rPr>
              <w:del w:id="106" w:author="User" w:date="2015-09-21T15:03:00Z"/>
              <w:rFonts w:asciiTheme="minorHAnsi" w:hAnsiTheme="minorHAnsi" w:cstheme="minorHAnsi"/>
              <w:b/>
              <w:color w:val="FF0000"/>
              <w:sz w:val="22"/>
              <w:szCs w:val="22"/>
              <w:u w:val="single"/>
              <w:lang w:val="en-US"/>
            </w:rPr>
          </w:rPrChange>
        </w:rPr>
        <w:pPrChange w:id="107" w:author="User" w:date="2015-09-21T15:03:00Z">
          <w:pPr>
            <w:pStyle w:val="3"/>
            <w:spacing w:before="0" w:line="252" w:lineRule="atLeast"/>
          </w:pPr>
        </w:pPrChange>
      </w:pPr>
      <w:r w:rsidRPr="00013BCF">
        <w:rPr>
          <w:rFonts w:asciiTheme="minorHAnsi" w:hAnsiTheme="minorHAnsi" w:cstheme="minorHAnsi"/>
          <w:b/>
          <w:sz w:val="22"/>
          <w:szCs w:val="22"/>
          <w:highlight w:val="magenta"/>
          <w:u w:val="single"/>
          <w:lang w:val="en-US"/>
          <w:rPrChange w:id="108" w:author="User" w:date="2015-09-21T15:03:00Z">
            <w:rPr>
              <w:rFonts w:asciiTheme="minorHAnsi" w:hAnsiTheme="minorHAnsi" w:cstheme="minorHAnsi"/>
              <w:b/>
              <w:sz w:val="22"/>
              <w:szCs w:val="22"/>
              <w:u w:val="single"/>
              <w:lang w:val="en-US"/>
            </w:rPr>
          </w:rPrChange>
        </w:rPr>
        <w:t>Compliance notice to PCO</w:t>
      </w:r>
      <w:r w:rsidR="000D69AA" w:rsidRPr="00013BCF">
        <w:rPr>
          <w:highlight w:val="magenta"/>
          <w:lang w:val="en-US"/>
          <w:rPrChange w:id="109" w:author="User" w:date="2015-09-21T15:03:00Z">
            <w:rPr>
              <w:lang w:val="en-US"/>
            </w:rPr>
          </w:rPrChange>
        </w:rPr>
        <w:t xml:space="preserve"> </w:t>
      </w:r>
      <w:r w:rsidR="000D69AA" w:rsidRPr="00013BCF">
        <w:rPr>
          <w:rFonts w:asciiTheme="minorHAnsi" w:hAnsiTheme="minorHAnsi" w:cstheme="minorHAnsi"/>
          <w:b/>
          <w:color w:val="FF0000"/>
          <w:sz w:val="22"/>
          <w:szCs w:val="22"/>
          <w:highlight w:val="magenta"/>
          <w:u w:val="single"/>
          <w:lang w:val="en-US"/>
          <w:rPrChange w:id="110" w:author="User" w:date="2015-09-21T15:03:00Z">
            <w:rPr>
              <w:rFonts w:asciiTheme="minorHAnsi" w:hAnsiTheme="minorHAnsi" w:cstheme="minorHAnsi"/>
              <w:b/>
              <w:color w:val="FF0000"/>
              <w:sz w:val="22"/>
              <w:szCs w:val="22"/>
              <w:u w:val="single"/>
              <w:lang w:val="en-US"/>
            </w:rPr>
          </w:rPrChange>
        </w:rPr>
        <w:t>_</w:t>
      </w:r>
      <w:r w:rsidR="000D69AA" w:rsidRPr="00140ED8">
        <w:rPr>
          <w:rFonts w:asciiTheme="minorHAnsi" w:hAnsiTheme="minorHAnsi" w:cstheme="minorHAnsi"/>
          <w:b/>
          <w:color w:val="FF0000"/>
          <w:sz w:val="22"/>
          <w:szCs w:val="22"/>
          <w:u w:val="single"/>
          <w:lang w:val="en-US"/>
          <w:rPrChange w:id="111" w:author="User" w:date="2015-09-21T15:24:00Z">
            <w:rPr>
              <w:rFonts w:asciiTheme="minorHAnsi" w:hAnsiTheme="minorHAnsi" w:cstheme="minorHAnsi"/>
              <w:b/>
              <w:color w:val="FF0000"/>
              <w:sz w:val="22"/>
              <w:szCs w:val="22"/>
              <w:u w:val="single"/>
              <w:lang w:val="en-US"/>
            </w:rPr>
          </w:rPrChange>
        </w:rPr>
        <w:t>msgCompliantPCO</w:t>
      </w:r>
      <w:ins w:id="112" w:author="User" w:date="2015-09-15T14:47:00Z">
        <w:r w:rsidR="007D30B2" w:rsidRPr="00140ED8">
          <w:rPr>
            <w:rFonts w:asciiTheme="minorHAnsi" w:hAnsiTheme="minorHAnsi" w:cstheme="minorHAnsi"/>
            <w:b/>
            <w:color w:val="FF0000"/>
            <w:sz w:val="22"/>
            <w:szCs w:val="22"/>
            <w:u w:val="single"/>
            <w:lang w:val="en-US"/>
            <w:rPrChange w:id="113" w:author="User" w:date="2015-09-21T15:24:00Z">
              <w:rPr>
                <w:rFonts w:asciiTheme="minorHAnsi" w:hAnsiTheme="minorHAnsi" w:cstheme="minorHAnsi"/>
                <w:b/>
                <w:color w:val="FF0000"/>
                <w:sz w:val="22"/>
                <w:szCs w:val="22"/>
                <w:u w:val="single"/>
                <w:lang w:val="en-US"/>
              </w:rPr>
            </w:rPrChange>
          </w:rPr>
          <w:t xml:space="preserve">      </w:t>
        </w:r>
      </w:ins>
    </w:p>
    <w:p w:rsidR="00013BCF" w:rsidRPr="00CD1333" w:rsidRDefault="00013BCF">
      <w:pPr>
        <w:pStyle w:val="a7"/>
        <w:numPr>
          <w:ilvl w:val="1"/>
          <w:numId w:val="14"/>
        </w:numPr>
        <w:spacing w:line="252" w:lineRule="atLeast"/>
        <w:rPr>
          <w:ins w:id="114" w:author="User" w:date="2015-09-21T15:03:00Z"/>
          <w:rFonts w:asciiTheme="minorHAnsi" w:hAnsiTheme="minorHAnsi" w:cstheme="minorHAnsi"/>
          <w:b/>
          <w:sz w:val="22"/>
          <w:szCs w:val="22"/>
          <w:u w:val="single"/>
          <w:lang w:val="en-US"/>
          <w:rPrChange w:id="115" w:author="Christine Sainvil" w:date="2015-07-30T05:45:00Z">
            <w:rPr>
              <w:ins w:id="116" w:author="User" w:date="2015-09-21T15:03:00Z"/>
              <w:lang w:val="en-US"/>
            </w:rPr>
          </w:rPrChange>
        </w:rPr>
        <w:pPrChange w:id="117" w:author="User" w:date="2015-09-21T15:03:00Z">
          <w:pPr>
            <w:pStyle w:val="a7"/>
            <w:numPr>
              <w:ilvl w:val="1"/>
              <w:numId w:val="14"/>
            </w:numPr>
            <w:spacing w:line="276" w:lineRule="auto"/>
            <w:ind w:left="1440" w:hanging="360"/>
          </w:pPr>
        </w:pPrChange>
      </w:pPr>
    </w:p>
    <w:p w:rsidR="00CD1333" w:rsidRPr="00013BCF" w:rsidRDefault="00CD1333">
      <w:pPr>
        <w:pStyle w:val="a7"/>
        <w:spacing w:line="252" w:lineRule="atLeast"/>
        <w:rPr>
          <w:ins w:id="118" w:author="Christine Sainvil" w:date="2015-07-30T05:34:00Z"/>
          <w:rFonts w:asciiTheme="minorHAnsi" w:eastAsia="Times New Roman" w:hAnsiTheme="minorHAnsi" w:cstheme="minorHAnsi"/>
          <w:sz w:val="22"/>
          <w:szCs w:val="22"/>
          <w:lang w:val="en-US"/>
        </w:rPr>
        <w:pPrChange w:id="119" w:author="User" w:date="2015-09-21T15:03:00Z">
          <w:pPr>
            <w:pStyle w:val="3"/>
            <w:spacing w:before="0" w:line="252" w:lineRule="atLeast"/>
          </w:pPr>
        </w:pPrChange>
      </w:pPr>
      <w:ins w:id="120" w:author="Christine Sainvil" w:date="2015-07-30T05:34:00Z">
        <w:r w:rsidRPr="00013BCF">
          <w:rPr>
            <w:rFonts w:asciiTheme="minorHAnsi" w:eastAsia="Times New Roman" w:hAnsiTheme="minorHAnsi" w:cstheme="minorHAnsi"/>
            <w:sz w:val="22"/>
            <w:szCs w:val="22"/>
            <w:lang w:val="en-US"/>
          </w:rPr>
          <w:t xml:space="preserve">Ethical Med Tech - Conference Vetting System - Assessment </w:t>
        </w:r>
      </w:ins>
      <w:ins w:id="121" w:author="Christine Sainvil" w:date="2015-07-30T05:45:00Z">
        <w:r w:rsidRPr="00013BCF">
          <w:rPr>
            <w:rFonts w:asciiTheme="minorHAnsi" w:eastAsia="Times New Roman" w:hAnsiTheme="minorHAnsi" w:cstheme="minorHAnsi"/>
            <w:sz w:val="22"/>
            <w:szCs w:val="22"/>
            <w:lang w:val="en-US"/>
          </w:rPr>
          <w:t xml:space="preserve">final </w:t>
        </w:r>
      </w:ins>
      <w:ins w:id="122" w:author="Christine Sainvil" w:date="2015-07-30T05:34:00Z">
        <w:r w:rsidRPr="00013BCF">
          <w:rPr>
            <w:rFonts w:asciiTheme="minorHAnsi" w:eastAsia="Times New Roman" w:hAnsiTheme="minorHAnsi" w:cstheme="minorHAnsi"/>
            <w:sz w:val="22"/>
            <w:szCs w:val="22"/>
            <w:lang w:val="en-US"/>
          </w:rPr>
          <w:t>decision – Public Title</w:t>
        </w:r>
      </w:ins>
    </w:p>
    <w:p w:rsidR="00CD1333" w:rsidRDefault="00CD1333" w:rsidP="00C11C55">
      <w:pPr>
        <w:rPr>
          <w:ins w:id="123" w:author="Christine Sainvil" w:date="2015-07-30T05:34:00Z"/>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To whom it may concern,</w:t>
      </w:r>
    </w:p>
    <w:p w:rsidR="00F71CC8" w:rsidRPr="00F71CC8" w:rsidRDefault="00F71CC8" w:rsidP="00C11C55">
      <w:pPr>
        <w:rPr>
          <w:rFonts w:asciiTheme="minorHAnsi" w:hAnsiTheme="minorHAnsi" w:cstheme="minorHAnsi"/>
          <w:sz w:val="22"/>
          <w:szCs w:val="22"/>
          <w:lang w:val="en-US"/>
        </w:rPr>
      </w:pPr>
    </w:p>
    <w:p w:rsidR="00F71CC8" w:rsidRPr="00F71CC8" w:rsidDel="00CD1333" w:rsidRDefault="00F71CC8" w:rsidP="00C11C55">
      <w:pPr>
        <w:rPr>
          <w:del w:id="124" w:author="Christine Sainvil" w:date="2015-07-30T05:35:00Z"/>
          <w:rFonts w:asciiTheme="minorHAnsi" w:hAnsiTheme="minorHAnsi" w:cstheme="minorHAnsi"/>
          <w:b/>
          <w:color w:val="00B050"/>
          <w:sz w:val="22"/>
          <w:szCs w:val="22"/>
          <w:u w:val="single"/>
          <w:lang w:val="en-US"/>
        </w:rPr>
      </w:pPr>
      <w:r w:rsidRPr="00F71CC8">
        <w:rPr>
          <w:rFonts w:asciiTheme="minorHAnsi" w:hAnsiTheme="minorHAnsi" w:cstheme="minorHAnsi"/>
          <w:sz w:val="22"/>
          <w:szCs w:val="22"/>
          <w:lang w:val="en-US"/>
        </w:rPr>
        <w:lastRenderedPageBreak/>
        <w:t xml:space="preserve">With regards to </w:t>
      </w:r>
      <w:ins w:id="125" w:author="Christine Sainvil" w:date="2015-07-30T05:35:00Z">
        <w:r w:rsidR="00CD1333">
          <w:rPr>
            <w:rFonts w:asciiTheme="minorHAnsi" w:hAnsiTheme="minorHAnsi" w:cstheme="minorHAnsi"/>
            <w:sz w:val="22"/>
            <w:szCs w:val="22"/>
            <w:lang w:val="en-US"/>
          </w:rPr>
          <w:t>our</w:t>
        </w:r>
      </w:ins>
      <w:del w:id="126" w:author="Christine Sainvil" w:date="2015-07-30T05:35:00Z">
        <w:r w:rsidRPr="00F71CC8" w:rsidDel="00CD1333">
          <w:rPr>
            <w:rFonts w:asciiTheme="minorHAnsi" w:hAnsiTheme="minorHAnsi" w:cstheme="minorHAnsi"/>
            <w:sz w:val="22"/>
            <w:szCs w:val="22"/>
            <w:lang w:val="en-US"/>
          </w:rPr>
          <w:delText>the</w:delText>
        </w:r>
      </w:del>
      <w:del w:id="127" w:author="Christine Sainvil" w:date="2015-07-30T05:34:00Z">
        <w:r w:rsidRPr="00F71CC8" w:rsidDel="00CD1333">
          <w:rPr>
            <w:rFonts w:asciiTheme="minorHAnsi" w:hAnsiTheme="minorHAnsi" w:cstheme="minorHAnsi"/>
            <w:sz w:val="22"/>
            <w:szCs w:val="22"/>
            <w:lang w:val="en-US"/>
          </w:rPr>
          <w:delText xml:space="preserve"> </w:delText>
        </w:r>
      </w:del>
      <w:r w:rsidRPr="00F71CC8">
        <w:rPr>
          <w:rFonts w:asciiTheme="minorHAnsi" w:hAnsiTheme="minorHAnsi" w:cstheme="minorHAnsi"/>
          <w:sz w:val="22"/>
          <w:szCs w:val="22"/>
          <w:lang w:val="en-US"/>
        </w:rPr>
        <w:t xml:space="preserve">email dated </w:t>
      </w:r>
      <w:r w:rsidRPr="00F71CC8">
        <w:rPr>
          <w:rFonts w:asciiTheme="minorHAnsi" w:hAnsiTheme="minorHAnsi" w:cstheme="minorHAnsi"/>
          <w:sz w:val="22"/>
          <w:szCs w:val="22"/>
          <w:highlight w:val="yellow"/>
          <w:lang w:val="en-US"/>
        </w:rPr>
        <w:t>&lt;&lt;</w:t>
      </w:r>
      <w:r w:rsidR="00C11C55" w:rsidRPr="00C11C55">
        <w:rPr>
          <w:rFonts w:asciiTheme="minorHAnsi" w:hAnsiTheme="minorHAnsi" w:cstheme="minorHAnsi"/>
          <w:sz w:val="22"/>
          <w:szCs w:val="22"/>
          <w:highlight w:val="yellow"/>
          <w:lang w:val="en-US"/>
        </w:rPr>
        <w:t xml:space="preserve"> </w:t>
      </w:r>
      <w:r w:rsidR="00C11C55" w:rsidRPr="00F71CC8">
        <w:rPr>
          <w:rFonts w:asciiTheme="minorHAnsi" w:hAnsiTheme="minorHAnsi" w:cstheme="minorHAnsi"/>
          <w:sz w:val="22"/>
          <w:szCs w:val="22"/>
          <w:highlight w:val="yellow"/>
          <w:lang w:val="en-US"/>
        </w:rPr>
        <w:t xml:space="preserve">sent </w:t>
      </w:r>
      <w:r w:rsidRPr="00F71CC8">
        <w:rPr>
          <w:rFonts w:asciiTheme="minorHAnsi" w:hAnsiTheme="minorHAnsi" w:cstheme="minorHAnsi"/>
          <w:sz w:val="22"/>
          <w:szCs w:val="22"/>
          <w:highlight w:val="yellow"/>
          <w:lang w:val="en-US"/>
        </w:rPr>
        <w:t>date of notification of assessment to PCO&gt;&gt;,</w:t>
      </w:r>
      <w:r w:rsidRPr="00F71CC8">
        <w:rPr>
          <w:rFonts w:asciiTheme="minorHAnsi" w:hAnsiTheme="minorHAnsi" w:cstheme="minorHAnsi"/>
          <w:sz w:val="22"/>
          <w:szCs w:val="22"/>
          <w:lang w:val="en-US"/>
        </w:rPr>
        <w:t xml:space="preserve"> I am pleased to inform you that our assessment concluded that the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w:t>
      </w:r>
      <w:ins w:id="128" w:author="Christine Sainvil" w:date="2015-07-30T05:35:00Z">
        <w:r w:rsidR="00CD1333">
          <w:rPr>
            <w:rFonts w:asciiTheme="minorHAnsi" w:eastAsia="Times New Roman" w:hAnsiTheme="minorHAnsi" w:cstheme="minorHAnsi"/>
            <w:sz w:val="22"/>
            <w:szCs w:val="22"/>
            <w:lang w:val="en-US"/>
          </w:rPr>
          <w:t xml:space="preserve">starting </w:t>
        </w:r>
      </w:ins>
      <w:r w:rsidR="00624B26" w:rsidRPr="00F71CC8">
        <w:rPr>
          <w:rFonts w:asciiTheme="minorHAnsi" w:eastAsia="Times New Roman" w:hAnsiTheme="minorHAnsi" w:cstheme="minorHAnsi"/>
          <w:sz w:val="22"/>
          <w:szCs w:val="22"/>
          <w:lang w:val="en-US"/>
        </w:rPr>
        <w:t xml:space="preserve">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Pr="00F71CC8">
        <w:rPr>
          <w:rFonts w:asciiTheme="minorHAnsi" w:hAnsiTheme="minorHAnsi" w:cstheme="minorHAnsi"/>
          <w:sz w:val="22"/>
          <w:szCs w:val="22"/>
          <w:lang w:val="en-US"/>
        </w:rPr>
        <w:t xml:space="preserve">is: </w:t>
      </w:r>
      <w:r w:rsidRPr="00F71CC8">
        <w:rPr>
          <w:rFonts w:asciiTheme="minorHAnsi" w:hAnsiTheme="minorHAnsi" w:cstheme="minorHAnsi"/>
          <w:b/>
          <w:color w:val="00B050"/>
          <w:sz w:val="22"/>
          <w:szCs w:val="22"/>
          <w:u w:val="single"/>
          <w:lang w:val="en-US"/>
        </w:rPr>
        <w:t>COMPLIANT</w:t>
      </w:r>
      <w:ins w:id="129" w:author="Christine Sainvil" w:date="2015-07-30T05:35:00Z">
        <w:r w:rsidR="00CD1333">
          <w:rPr>
            <w:rFonts w:asciiTheme="minorHAnsi" w:hAnsiTheme="minorHAnsi" w:cstheme="minorHAnsi"/>
            <w:sz w:val="22"/>
            <w:szCs w:val="22"/>
            <w:lang w:val="en-US"/>
          </w:rPr>
          <w:t xml:space="preserve"> </w:t>
        </w:r>
      </w:ins>
    </w:p>
    <w:p w:rsidR="00F71CC8" w:rsidRPr="00F71CC8" w:rsidDel="00CD1333" w:rsidRDefault="00F71CC8" w:rsidP="00C11C55">
      <w:pPr>
        <w:rPr>
          <w:del w:id="130" w:author="Christine Sainvil" w:date="2015-07-30T05:35:00Z"/>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with the Eucomed Code of Ethical Business Practice, subject to the following:</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pStyle w:val="a7"/>
        <w:numPr>
          <w:ilvl w:val="0"/>
          <w:numId w:val="13"/>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In rendering this decision, we have relied on the documents and information which have been provided to us. We have not independently verified the accuracy of that information or of those documents nor have we determined whether they are up-to-date.</w:t>
      </w:r>
    </w:p>
    <w:p w:rsidR="00F71CC8" w:rsidRPr="00F71CC8" w:rsidRDefault="00F71CC8" w:rsidP="00C11C55">
      <w:pPr>
        <w:rPr>
          <w:rFonts w:asciiTheme="minorHAnsi" w:hAnsiTheme="minorHAnsi" w:cstheme="minorHAnsi"/>
          <w:sz w:val="22"/>
          <w:szCs w:val="22"/>
          <w:lang w:val="en-US"/>
        </w:rPr>
      </w:pPr>
    </w:p>
    <w:p w:rsidR="00167A1C" w:rsidRDefault="00F71CC8" w:rsidP="00C11C55">
      <w:pPr>
        <w:pStyle w:val="a7"/>
        <w:numPr>
          <w:ilvl w:val="0"/>
          <w:numId w:val="13"/>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The overall conference scientific programme has been reviewed, but not its scientific content.</w:t>
      </w:r>
    </w:p>
    <w:p w:rsidR="00167A1C" w:rsidRPr="00167A1C" w:rsidRDefault="00167A1C" w:rsidP="00C11C55">
      <w:pPr>
        <w:pStyle w:val="a7"/>
        <w:rPr>
          <w:rFonts w:cstheme="minorHAnsi"/>
          <w:lang w:val="en-US"/>
        </w:rPr>
      </w:pPr>
    </w:p>
    <w:p w:rsidR="00167A1C" w:rsidRPr="00167A1C" w:rsidRDefault="00167A1C" w:rsidP="00C11C55">
      <w:pPr>
        <w:pStyle w:val="a7"/>
        <w:numPr>
          <w:ilvl w:val="0"/>
          <w:numId w:val="13"/>
        </w:numPr>
        <w:spacing w:line="276" w:lineRule="auto"/>
        <w:rPr>
          <w:rFonts w:asciiTheme="minorHAnsi" w:hAnsiTheme="minorHAnsi" w:cstheme="minorHAnsi"/>
          <w:sz w:val="22"/>
          <w:szCs w:val="22"/>
          <w:lang w:val="en-US"/>
        </w:rPr>
      </w:pPr>
      <w:r w:rsidRPr="00167A1C">
        <w:rPr>
          <w:rFonts w:cstheme="minorHAnsi"/>
          <w:lang w:val="en-US"/>
        </w:rPr>
        <w:t xml:space="preserve">This decision does not take into account national or local laws, regulations or professional or company codes that may impose more stringent requirements. </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pStyle w:val="a7"/>
        <w:numPr>
          <w:ilvl w:val="0"/>
          <w:numId w:val="13"/>
        </w:numPr>
        <w:spacing w:line="276" w:lineRule="auto"/>
        <w:rPr>
          <w:rFonts w:asciiTheme="minorHAnsi" w:hAnsiTheme="minorHAnsi" w:cstheme="minorHAnsi"/>
          <w:sz w:val="22"/>
          <w:szCs w:val="22"/>
          <w:lang w:val="en-US"/>
        </w:rPr>
      </w:pPr>
      <w:r w:rsidRPr="00F71CC8">
        <w:rPr>
          <w:rFonts w:asciiTheme="minorHAnsi" w:hAnsiTheme="minorHAnsi" w:cstheme="minorHAnsi"/>
          <w:sz w:val="22"/>
          <w:szCs w:val="22"/>
          <w:lang w:val="en-US"/>
        </w:rPr>
        <w:t>The Eucomed Code of Ethical Business Practice requires Eucomed members to notify in writing each sponsored Healthcare Professional’s hospital administration, superior or locally designated competent authority with a full description of the purpose and scope of all sponsorship provided. It is up to each Eucomed member to comply with this transparency requirement.</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t>
      </w:r>
      <w:ins w:id="131" w:author="Christine Sainvil" w:date="2015-07-30T05:35:00Z">
        <w:r w:rsidR="00CD1333">
          <w:rPr>
            <w:rFonts w:asciiTheme="minorHAnsi" w:hAnsiTheme="minorHAnsi" w:cstheme="minorHAnsi"/>
            <w:sz w:val="22"/>
            <w:szCs w:val="22"/>
            <w:lang w:val="en-US"/>
          </w:rPr>
          <w:t>has been</w:t>
        </w:r>
      </w:ins>
      <w:del w:id="132" w:author="Christine Sainvil" w:date="2015-07-30T05:35:00Z">
        <w:r w:rsidRPr="00F71CC8" w:rsidDel="00CD1333">
          <w:rPr>
            <w:rFonts w:asciiTheme="minorHAnsi" w:hAnsiTheme="minorHAnsi" w:cstheme="minorHAnsi"/>
            <w:sz w:val="22"/>
            <w:szCs w:val="22"/>
            <w:lang w:val="en-US"/>
          </w:rPr>
          <w:delText>will be</w:delText>
        </w:r>
      </w:del>
      <w:r w:rsidRPr="00F71CC8">
        <w:rPr>
          <w:rFonts w:asciiTheme="minorHAnsi" w:hAnsiTheme="minorHAnsi" w:cstheme="minorHAnsi"/>
          <w:sz w:val="22"/>
          <w:szCs w:val="22"/>
          <w:lang w:val="en-US"/>
        </w:rPr>
        <w:t xml:space="preserve"> posted </w:t>
      </w:r>
      <w:ins w:id="133" w:author="Christine Sainvil" w:date="2015-07-30T05:36:00Z">
        <w:r w:rsidR="00CD1333">
          <w:rPr>
            <w:rFonts w:asciiTheme="minorHAnsi" w:hAnsiTheme="minorHAnsi" w:cstheme="minorHAnsi"/>
            <w:sz w:val="22"/>
            <w:szCs w:val="22"/>
            <w:lang w:val="en-US"/>
          </w:rPr>
          <w:t xml:space="preserve">in the online </w:t>
        </w:r>
      </w:ins>
      <w:ins w:id="134" w:author="Christine Sainvil" w:date="2015-07-30T05:37:00Z">
        <w:r w:rsidR="00CD1333">
          <w:rPr>
            <w:rFonts w:asciiTheme="minorHAnsi" w:hAnsiTheme="minorHAnsi" w:cstheme="minorHAnsi"/>
            <w:sz w:val="22"/>
            <w:szCs w:val="22"/>
            <w:lang w:val="en-US"/>
          </w:rPr>
          <w:fldChar w:fldCharType="begin"/>
        </w:r>
        <w:r w:rsidR="00CD1333">
          <w:rPr>
            <w:rFonts w:asciiTheme="minorHAnsi" w:hAnsiTheme="minorHAnsi" w:cstheme="minorHAnsi"/>
            <w:sz w:val="22"/>
            <w:szCs w:val="22"/>
            <w:lang w:val="en-US"/>
          </w:rPr>
          <w:instrText xml:space="preserve"> HYPERLINK "http://www.ethicalmedtech.eu" </w:instrText>
        </w:r>
        <w:r w:rsidR="00CD1333">
          <w:rPr>
            <w:rFonts w:asciiTheme="minorHAnsi" w:hAnsiTheme="minorHAnsi" w:cstheme="minorHAnsi"/>
            <w:sz w:val="22"/>
            <w:szCs w:val="22"/>
            <w:lang w:val="en-US"/>
          </w:rPr>
          <w:fldChar w:fldCharType="separate"/>
        </w:r>
        <w:r w:rsidR="00CD1333" w:rsidRPr="00CD1333">
          <w:rPr>
            <w:rStyle w:val="ab"/>
            <w:rFonts w:asciiTheme="minorHAnsi" w:hAnsiTheme="minorHAnsi" w:cstheme="minorHAnsi"/>
            <w:sz w:val="22"/>
            <w:szCs w:val="22"/>
            <w:lang w:val="en-US"/>
          </w:rPr>
          <w:t>conference calendar</w:t>
        </w:r>
        <w:r w:rsidR="00CD1333">
          <w:rPr>
            <w:rFonts w:asciiTheme="minorHAnsi" w:hAnsiTheme="minorHAnsi" w:cstheme="minorHAnsi"/>
            <w:sz w:val="22"/>
            <w:szCs w:val="22"/>
            <w:lang w:val="en-US"/>
          </w:rPr>
          <w:fldChar w:fldCharType="end"/>
        </w:r>
      </w:ins>
      <w:ins w:id="135" w:author="Christine Sainvil" w:date="2015-07-30T05:36:00Z">
        <w:r w:rsidR="00CD1333">
          <w:rPr>
            <w:rFonts w:asciiTheme="minorHAnsi" w:hAnsiTheme="minorHAnsi" w:cstheme="minorHAnsi"/>
            <w:sz w:val="22"/>
            <w:szCs w:val="22"/>
            <w:lang w:val="en-US"/>
          </w:rPr>
          <w:t xml:space="preserve">. </w:t>
        </w:r>
      </w:ins>
      <w:del w:id="136" w:author="Christine Sainvil" w:date="2015-07-30T05:36:00Z">
        <w:r w:rsidRPr="00F71CC8" w:rsidDel="00CD1333">
          <w:rPr>
            <w:rFonts w:asciiTheme="minorHAnsi" w:hAnsiTheme="minorHAnsi" w:cstheme="minorHAnsi"/>
            <w:sz w:val="22"/>
            <w:szCs w:val="22"/>
            <w:lang w:val="en-US"/>
          </w:rPr>
          <w:delText>on</w:delText>
        </w:r>
      </w:del>
      <w:del w:id="137" w:author="Christine Sainvil" w:date="2015-07-30T05:37:00Z">
        <w:r w:rsidRPr="00F71CC8" w:rsidDel="00CD1333">
          <w:rPr>
            <w:rFonts w:asciiTheme="minorHAnsi" w:hAnsiTheme="minorHAnsi" w:cstheme="minorHAnsi"/>
            <w:sz w:val="22"/>
            <w:szCs w:val="22"/>
            <w:lang w:val="en-US"/>
          </w:rPr>
          <w:delText xml:space="preserve"> </w:delText>
        </w:r>
        <w:r w:rsidRPr="00CD1333" w:rsidDel="00CD1333">
          <w:rPr>
            <w:rPrChange w:id="138" w:author="Christine Sainvil" w:date="2015-07-30T05:37:00Z">
              <w:rPr>
                <w:rStyle w:val="ab"/>
                <w:rFonts w:asciiTheme="minorHAnsi" w:hAnsiTheme="minorHAnsi" w:cstheme="minorHAnsi"/>
                <w:sz w:val="22"/>
                <w:szCs w:val="22"/>
                <w:lang w:val="en-US"/>
              </w:rPr>
            </w:rPrChange>
          </w:rPr>
          <w:delText>www.ethicalmedtech.eu</w:delText>
        </w:r>
        <w:r w:rsidRPr="00F71CC8" w:rsidDel="00CD1333">
          <w:rPr>
            <w:rFonts w:asciiTheme="minorHAnsi" w:hAnsiTheme="minorHAnsi" w:cstheme="minorHAnsi"/>
            <w:sz w:val="22"/>
            <w:szCs w:val="22"/>
            <w:lang w:val="en-US"/>
          </w:rPr>
          <w:delText>.</w:delText>
        </w:r>
      </w:del>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Sincerely,</w:t>
      </w: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rsidR="00F71CC8" w:rsidRPr="00F71CC8" w:rsidRDefault="00F71CC8" w:rsidP="00C11C55">
      <w:pPr>
        <w:pStyle w:val="a7"/>
        <w:rPr>
          <w:rFonts w:asciiTheme="minorHAnsi" w:hAnsiTheme="minorHAnsi" w:cstheme="minorHAnsi"/>
          <w:b/>
          <w:sz w:val="22"/>
          <w:szCs w:val="22"/>
          <w:u w:val="single"/>
          <w:lang w:val="en-US"/>
        </w:rPr>
      </w:pPr>
    </w:p>
    <w:p w:rsidR="00F71CC8" w:rsidRPr="00072ABF" w:rsidRDefault="00F71CC8" w:rsidP="00C11C55">
      <w:pPr>
        <w:pStyle w:val="a7"/>
        <w:numPr>
          <w:ilvl w:val="0"/>
          <w:numId w:val="14"/>
        </w:numPr>
        <w:spacing w:line="276" w:lineRule="auto"/>
        <w:rPr>
          <w:rFonts w:asciiTheme="minorHAnsi" w:hAnsiTheme="minorHAnsi" w:cstheme="minorHAnsi"/>
          <w:b/>
          <w:sz w:val="22"/>
          <w:szCs w:val="22"/>
          <w:highlight w:val="green"/>
          <w:u w:val="single"/>
          <w:lang w:val="en-US"/>
          <w:rPrChange w:id="139" w:author="User" w:date="2015-09-15T15:03:00Z">
            <w:rPr>
              <w:rFonts w:asciiTheme="minorHAnsi" w:hAnsiTheme="minorHAnsi" w:cstheme="minorHAnsi"/>
              <w:b/>
              <w:sz w:val="22"/>
              <w:szCs w:val="22"/>
              <w:u w:val="single"/>
              <w:lang w:val="en-US"/>
            </w:rPr>
          </w:rPrChange>
        </w:rPr>
      </w:pPr>
      <w:r w:rsidRPr="00072ABF">
        <w:rPr>
          <w:rFonts w:asciiTheme="minorHAnsi" w:hAnsiTheme="minorHAnsi" w:cstheme="minorHAnsi"/>
          <w:b/>
          <w:sz w:val="22"/>
          <w:szCs w:val="22"/>
          <w:highlight w:val="green"/>
          <w:u w:val="single"/>
          <w:lang w:val="en-US"/>
          <w:rPrChange w:id="140" w:author="User" w:date="2015-09-15T15:03:00Z">
            <w:rPr>
              <w:rFonts w:asciiTheme="minorHAnsi" w:hAnsiTheme="minorHAnsi" w:cstheme="minorHAnsi"/>
              <w:b/>
              <w:sz w:val="22"/>
              <w:szCs w:val="22"/>
              <w:u w:val="single"/>
              <w:lang w:val="en-US"/>
            </w:rPr>
          </w:rPrChange>
        </w:rPr>
        <w:t xml:space="preserve">When information is complete and not compliant </w:t>
      </w:r>
    </w:p>
    <w:p w:rsidR="00F71CC8" w:rsidRPr="00F71CC8" w:rsidRDefault="00EE5B15" w:rsidP="00EE5B15">
      <w:pPr>
        <w:pStyle w:val="a7"/>
        <w:numPr>
          <w:ilvl w:val="1"/>
          <w:numId w:val="14"/>
        </w:numPr>
        <w:spacing w:line="276" w:lineRule="auto"/>
        <w:rPr>
          <w:rFonts w:asciiTheme="minorHAnsi" w:hAnsiTheme="minorHAnsi" w:cstheme="minorHAnsi"/>
          <w:b/>
          <w:sz w:val="22"/>
          <w:szCs w:val="22"/>
          <w:u w:val="single"/>
          <w:lang w:val="en-US"/>
        </w:rPr>
      </w:pPr>
      <w:r w:rsidRPr="00072ABF">
        <w:rPr>
          <w:rFonts w:asciiTheme="minorHAnsi" w:hAnsiTheme="minorHAnsi" w:cstheme="minorHAnsi"/>
          <w:b/>
          <w:sz w:val="22"/>
          <w:szCs w:val="22"/>
          <w:highlight w:val="green"/>
          <w:u w:val="single"/>
          <w:lang w:val="en-US"/>
          <w:rPrChange w:id="141" w:author="User" w:date="2015-09-15T15:03:00Z">
            <w:rPr>
              <w:rFonts w:asciiTheme="minorHAnsi" w:hAnsiTheme="minorHAnsi" w:cstheme="minorHAnsi"/>
              <w:b/>
              <w:sz w:val="22"/>
              <w:szCs w:val="22"/>
              <w:u w:val="single"/>
              <w:lang w:val="en-US"/>
            </w:rPr>
          </w:rPrChange>
        </w:rPr>
        <w:t xml:space="preserve">Correction notice to PCO - </w:t>
      </w:r>
      <w:r w:rsidRPr="00072ABF">
        <w:rPr>
          <w:rFonts w:asciiTheme="minorHAnsi" w:hAnsiTheme="minorHAnsi" w:cstheme="minorHAnsi"/>
          <w:b/>
          <w:color w:val="FF0000"/>
          <w:sz w:val="22"/>
          <w:szCs w:val="22"/>
          <w:highlight w:val="green"/>
          <w:u w:val="single"/>
          <w:lang w:val="en-US"/>
          <w:rPrChange w:id="142" w:author="User" w:date="2015-09-15T15:03:00Z">
            <w:rPr>
              <w:rFonts w:asciiTheme="minorHAnsi" w:hAnsiTheme="minorHAnsi" w:cstheme="minorHAnsi"/>
              <w:b/>
              <w:color w:val="FF0000"/>
              <w:sz w:val="22"/>
              <w:szCs w:val="22"/>
              <w:u w:val="single"/>
              <w:lang w:val="en-US"/>
            </w:rPr>
          </w:rPrChange>
        </w:rPr>
        <w:t>_msgCorrectionPCO</w:t>
      </w:r>
      <w:ins w:id="143" w:author="User" w:date="2015-09-15T15:02:00Z">
        <w:r w:rsidR="00072ABF" w:rsidRPr="00072ABF">
          <w:rPr>
            <w:rFonts w:asciiTheme="minorHAnsi" w:hAnsiTheme="minorHAnsi" w:cstheme="minorHAnsi"/>
            <w:b/>
            <w:color w:val="FF0000"/>
            <w:sz w:val="22"/>
            <w:szCs w:val="22"/>
            <w:u w:val="single"/>
            <w:lang w:val="en-US"/>
            <w:rPrChange w:id="144" w:author="User" w:date="2015-09-15T15:03:00Z">
              <w:rPr>
                <w:rFonts w:asciiTheme="minorHAnsi" w:hAnsiTheme="minorHAnsi" w:cstheme="minorHAnsi"/>
                <w:b/>
                <w:color w:val="FF0000"/>
                <w:sz w:val="22"/>
                <w:szCs w:val="22"/>
                <w:u w:val="single"/>
                <w:lang w:val="ru-RU"/>
              </w:rPr>
            </w:rPrChange>
          </w:rPr>
          <w:t xml:space="preserve">   </w:t>
        </w:r>
        <w:r w:rsidR="00072ABF" w:rsidRPr="00072ABF">
          <w:rPr>
            <w:rFonts w:asciiTheme="minorHAnsi" w:hAnsiTheme="minorHAnsi" w:cstheme="minorHAnsi"/>
            <w:b/>
            <w:color w:val="FF0000"/>
            <w:sz w:val="22"/>
            <w:szCs w:val="22"/>
            <w:lang w:val="en-US"/>
            <w:rPrChange w:id="145" w:author="User" w:date="2015-09-15T15:03:00Z">
              <w:rPr>
                <w:rFonts w:asciiTheme="minorHAnsi" w:hAnsiTheme="minorHAnsi" w:cstheme="minorHAnsi"/>
                <w:b/>
                <w:color w:val="FF0000"/>
                <w:sz w:val="22"/>
                <w:szCs w:val="22"/>
                <w:u w:val="single"/>
                <w:lang w:val="ru-RU"/>
              </w:rPr>
            </w:rPrChange>
          </w:rPr>
          <w:t>(</w:t>
        </w:r>
        <w:r w:rsidR="00072ABF" w:rsidRPr="00072ABF">
          <w:rPr>
            <w:rFonts w:asciiTheme="minorHAnsi" w:hAnsiTheme="minorHAnsi" w:cstheme="minorHAnsi"/>
            <w:b/>
            <w:color w:val="FF0000"/>
            <w:sz w:val="22"/>
            <w:szCs w:val="22"/>
            <w:lang w:val="ru-RU"/>
            <w:rPrChange w:id="146" w:author="User" w:date="2015-09-15T15:03:00Z">
              <w:rPr>
                <w:rFonts w:asciiTheme="minorHAnsi" w:hAnsiTheme="minorHAnsi" w:cstheme="minorHAnsi"/>
                <w:b/>
                <w:color w:val="FF0000"/>
                <w:sz w:val="22"/>
                <w:szCs w:val="22"/>
                <w:u w:val="single"/>
                <w:lang w:val="ru-RU"/>
              </w:rPr>
            </w:rPrChange>
          </w:rPr>
          <w:t>не</w:t>
        </w:r>
        <w:r w:rsidR="00072ABF" w:rsidRPr="00072ABF">
          <w:rPr>
            <w:rFonts w:asciiTheme="minorHAnsi" w:hAnsiTheme="minorHAnsi" w:cstheme="minorHAnsi"/>
            <w:b/>
            <w:color w:val="FF0000"/>
            <w:sz w:val="22"/>
            <w:szCs w:val="22"/>
            <w:lang w:val="en-US"/>
            <w:rPrChange w:id="147" w:author="User" w:date="2015-09-15T15:03:00Z">
              <w:rPr>
                <w:rFonts w:asciiTheme="minorHAnsi" w:hAnsiTheme="minorHAnsi" w:cstheme="minorHAnsi"/>
                <w:b/>
                <w:color w:val="FF0000"/>
                <w:sz w:val="22"/>
                <w:szCs w:val="22"/>
                <w:u w:val="single"/>
                <w:lang w:val="ru-RU"/>
              </w:rPr>
            </w:rPrChange>
          </w:rPr>
          <w:t xml:space="preserve"> </w:t>
        </w:r>
        <w:r w:rsidR="00072ABF" w:rsidRPr="00072ABF">
          <w:rPr>
            <w:rFonts w:asciiTheme="minorHAnsi" w:hAnsiTheme="minorHAnsi" w:cstheme="minorHAnsi"/>
            <w:b/>
            <w:color w:val="FF0000"/>
            <w:sz w:val="22"/>
            <w:szCs w:val="22"/>
            <w:lang w:val="ru-RU"/>
            <w:rPrChange w:id="148" w:author="User" w:date="2015-09-15T15:03:00Z">
              <w:rPr>
                <w:rFonts w:asciiTheme="minorHAnsi" w:hAnsiTheme="minorHAnsi" w:cstheme="minorHAnsi"/>
                <w:b/>
                <w:color w:val="FF0000"/>
                <w:sz w:val="22"/>
                <w:szCs w:val="22"/>
                <w:u w:val="single"/>
                <w:lang w:val="ru-RU"/>
              </w:rPr>
            </w:rPrChange>
          </w:rPr>
          <w:t>вся</w:t>
        </w:r>
        <w:r w:rsidR="00072ABF" w:rsidRPr="00072ABF">
          <w:rPr>
            <w:rFonts w:asciiTheme="minorHAnsi" w:hAnsiTheme="minorHAnsi" w:cstheme="minorHAnsi"/>
            <w:b/>
            <w:color w:val="FF0000"/>
            <w:sz w:val="22"/>
            <w:szCs w:val="22"/>
            <w:lang w:val="en-US"/>
            <w:rPrChange w:id="149" w:author="User" w:date="2015-09-15T15:03:00Z">
              <w:rPr>
                <w:rFonts w:asciiTheme="minorHAnsi" w:hAnsiTheme="minorHAnsi" w:cstheme="minorHAnsi"/>
                <w:b/>
                <w:color w:val="FF0000"/>
                <w:sz w:val="22"/>
                <w:szCs w:val="22"/>
                <w:u w:val="single"/>
                <w:lang w:val="ru-RU"/>
              </w:rPr>
            </w:rPrChange>
          </w:rPr>
          <w:t xml:space="preserve"> </w:t>
        </w:r>
        <w:r w:rsidR="00072ABF" w:rsidRPr="00072ABF">
          <w:rPr>
            <w:rFonts w:asciiTheme="minorHAnsi" w:hAnsiTheme="minorHAnsi" w:cstheme="minorHAnsi"/>
            <w:b/>
            <w:color w:val="FF0000"/>
            <w:sz w:val="22"/>
            <w:szCs w:val="22"/>
            <w:lang w:val="ru-RU"/>
            <w:rPrChange w:id="150" w:author="User" w:date="2015-09-15T15:03:00Z">
              <w:rPr>
                <w:rFonts w:asciiTheme="minorHAnsi" w:hAnsiTheme="minorHAnsi" w:cstheme="minorHAnsi"/>
                <w:b/>
                <w:color w:val="FF0000"/>
                <w:sz w:val="22"/>
                <w:szCs w:val="22"/>
                <w:u w:val="single"/>
                <w:lang w:val="ru-RU"/>
              </w:rPr>
            </w:rPrChange>
          </w:rPr>
          <w:t>инфо</w:t>
        </w:r>
        <w:r w:rsidR="00072ABF" w:rsidRPr="00072ABF">
          <w:rPr>
            <w:rFonts w:asciiTheme="minorHAnsi" w:hAnsiTheme="minorHAnsi" w:cstheme="minorHAnsi"/>
            <w:b/>
            <w:color w:val="FF0000"/>
            <w:sz w:val="22"/>
            <w:szCs w:val="22"/>
            <w:lang w:val="en-US"/>
            <w:rPrChange w:id="151" w:author="User" w:date="2015-09-15T15:03:00Z">
              <w:rPr>
                <w:rFonts w:asciiTheme="minorHAnsi" w:hAnsiTheme="minorHAnsi" w:cstheme="minorHAnsi"/>
                <w:b/>
                <w:color w:val="FF0000"/>
                <w:sz w:val="22"/>
                <w:szCs w:val="22"/>
                <w:u w:val="single"/>
                <w:lang w:val="ru-RU"/>
              </w:rPr>
            </w:rPrChange>
          </w:rPr>
          <w:t xml:space="preserve"> </w:t>
        </w:r>
        <w:r w:rsidR="00072ABF" w:rsidRPr="00072ABF">
          <w:rPr>
            <w:rFonts w:asciiTheme="minorHAnsi" w:hAnsiTheme="minorHAnsi" w:cstheme="minorHAnsi"/>
            <w:b/>
            <w:color w:val="FF0000"/>
            <w:sz w:val="22"/>
            <w:szCs w:val="22"/>
            <w:lang w:val="ru-RU"/>
            <w:rPrChange w:id="152" w:author="User" w:date="2015-09-15T15:03:00Z">
              <w:rPr>
                <w:rFonts w:asciiTheme="minorHAnsi" w:hAnsiTheme="minorHAnsi" w:cstheme="minorHAnsi"/>
                <w:b/>
                <w:color w:val="FF0000"/>
                <w:sz w:val="22"/>
                <w:szCs w:val="22"/>
                <w:u w:val="single"/>
                <w:lang w:val="ru-RU"/>
              </w:rPr>
            </w:rPrChange>
          </w:rPr>
          <w:t>подтягивается</w:t>
        </w:r>
        <w:r w:rsidR="00072ABF" w:rsidRPr="00072ABF">
          <w:rPr>
            <w:rFonts w:asciiTheme="minorHAnsi" w:hAnsiTheme="minorHAnsi" w:cstheme="minorHAnsi"/>
            <w:b/>
            <w:color w:val="FF0000"/>
            <w:sz w:val="22"/>
            <w:szCs w:val="22"/>
            <w:lang w:val="en-US"/>
            <w:rPrChange w:id="153" w:author="User" w:date="2015-09-15T15:03:00Z">
              <w:rPr>
                <w:rFonts w:asciiTheme="minorHAnsi" w:hAnsiTheme="minorHAnsi" w:cstheme="minorHAnsi"/>
                <w:b/>
                <w:color w:val="FF0000"/>
                <w:sz w:val="22"/>
                <w:szCs w:val="22"/>
                <w:u w:val="single"/>
                <w:lang w:val="ru-RU"/>
              </w:rPr>
            </w:rPrChange>
          </w:rPr>
          <w:t xml:space="preserve"> </w:t>
        </w:r>
        <w:r w:rsidR="00072ABF" w:rsidRPr="00072ABF">
          <w:rPr>
            <w:rFonts w:asciiTheme="minorHAnsi" w:hAnsiTheme="minorHAnsi" w:cstheme="minorHAnsi"/>
            <w:b/>
            <w:color w:val="FF0000"/>
            <w:sz w:val="22"/>
            <w:szCs w:val="22"/>
            <w:lang w:val="ru-RU"/>
            <w:rPrChange w:id="154" w:author="User" w:date="2015-09-15T15:03:00Z">
              <w:rPr>
                <w:rFonts w:asciiTheme="minorHAnsi" w:hAnsiTheme="minorHAnsi" w:cstheme="minorHAnsi"/>
                <w:b/>
                <w:color w:val="FF0000"/>
                <w:sz w:val="22"/>
                <w:szCs w:val="22"/>
                <w:u w:val="single"/>
                <w:lang w:val="ru-RU"/>
              </w:rPr>
            </w:rPrChange>
          </w:rPr>
          <w:t>с</w:t>
        </w:r>
        <w:r w:rsidR="00072ABF" w:rsidRPr="00072ABF">
          <w:rPr>
            <w:rFonts w:asciiTheme="minorHAnsi" w:hAnsiTheme="minorHAnsi" w:cstheme="minorHAnsi"/>
            <w:b/>
            <w:color w:val="FF0000"/>
            <w:sz w:val="22"/>
            <w:szCs w:val="22"/>
            <w:lang w:val="en-US"/>
            <w:rPrChange w:id="155" w:author="User" w:date="2015-09-15T15:03:00Z">
              <w:rPr>
                <w:rFonts w:asciiTheme="minorHAnsi" w:hAnsiTheme="minorHAnsi" w:cstheme="minorHAnsi"/>
                <w:b/>
                <w:color w:val="FF0000"/>
                <w:sz w:val="22"/>
                <w:szCs w:val="22"/>
                <w:u w:val="single"/>
                <w:lang w:val="ru-RU"/>
              </w:rPr>
            </w:rPrChange>
          </w:rPr>
          <w:t xml:space="preserve"> </w:t>
        </w:r>
        <w:r w:rsidR="00072ABF" w:rsidRPr="00072ABF">
          <w:rPr>
            <w:rFonts w:asciiTheme="minorHAnsi" w:hAnsiTheme="minorHAnsi" w:cstheme="minorHAnsi"/>
            <w:b/>
            <w:color w:val="FF0000"/>
            <w:sz w:val="22"/>
            <w:szCs w:val="22"/>
            <w:lang w:val="ru-RU"/>
            <w:rPrChange w:id="156" w:author="User" w:date="2015-09-15T15:03:00Z">
              <w:rPr>
                <w:rFonts w:asciiTheme="minorHAnsi" w:hAnsiTheme="minorHAnsi" w:cstheme="minorHAnsi"/>
                <w:b/>
                <w:color w:val="FF0000"/>
                <w:sz w:val="22"/>
                <w:szCs w:val="22"/>
                <w:u w:val="single"/>
                <w:lang w:val="ru-RU"/>
              </w:rPr>
            </w:rPrChange>
          </w:rPr>
          <w:t>сайта</w:t>
        </w:r>
        <w:r w:rsidR="00072ABF" w:rsidRPr="00072ABF">
          <w:rPr>
            <w:rFonts w:asciiTheme="minorHAnsi" w:hAnsiTheme="minorHAnsi" w:cstheme="minorHAnsi"/>
            <w:b/>
            <w:color w:val="FF0000"/>
            <w:sz w:val="22"/>
            <w:szCs w:val="22"/>
            <w:lang w:val="en-US"/>
            <w:rPrChange w:id="157" w:author="User" w:date="2015-09-15T15:03:00Z">
              <w:rPr>
                <w:rFonts w:asciiTheme="minorHAnsi" w:hAnsiTheme="minorHAnsi" w:cstheme="minorHAnsi"/>
                <w:b/>
                <w:color w:val="FF0000"/>
                <w:sz w:val="22"/>
                <w:szCs w:val="22"/>
                <w:u w:val="single"/>
                <w:lang w:val="ru-RU"/>
              </w:rPr>
            </w:rPrChange>
          </w:rPr>
          <w:t>)</w:t>
        </w:r>
      </w:ins>
    </w:p>
    <w:p w:rsidR="00041095" w:rsidRDefault="00041095" w:rsidP="00C11C55">
      <w:pPr>
        <w:spacing w:line="240" w:lineRule="auto"/>
        <w:rPr>
          <w:rFonts w:asciiTheme="minorHAnsi" w:eastAsia="Times New Roman" w:hAnsiTheme="minorHAnsi" w:cstheme="minorHAnsi"/>
          <w:sz w:val="22"/>
          <w:szCs w:val="22"/>
          <w:lang w:val="en-US"/>
        </w:rPr>
      </w:pPr>
    </w:p>
    <w:p w:rsidR="00CD1333" w:rsidRDefault="00CD1333" w:rsidP="00CD1333">
      <w:pPr>
        <w:pStyle w:val="3"/>
        <w:spacing w:before="0" w:line="252" w:lineRule="atLeast"/>
        <w:rPr>
          <w:ins w:id="158" w:author="Christine Sainvil" w:date="2015-07-30T05:37:00Z"/>
          <w:rFonts w:asciiTheme="minorHAnsi" w:eastAsia="Times New Roman" w:hAnsiTheme="minorHAnsi" w:cstheme="minorHAnsi"/>
          <w:color w:val="000000"/>
          <w:sz w:val="22"/>
          <w:szCs w:val="22"/>
          <w:lang w:val="en-US"/>
        </w:rPr>
      </w:pPr>
      <w:ins w:id="159" w:author="Christine Sainvil" w:date="2015-07-30T05:37:00Z">
        <w:r w:rsidRPr="00820CA8">
          <w:rPr>
            <w:rFonts w:asciiTheme="minorHAnsi" w:eastAsia="Times New Roman" w:hAnsiTheme="minorHAnsi" w:cstheme="minorHAnsi"/>
            <w:color w:val="000000"/>
            <w:sz w:val="22"/>
            <w:szCs w:val="22"/>
            <w:lang w:val="en-US"/>
          </w:rPr>
          <w:t xml:space="preserve">Ethical Med Tech - Conference Vetting System </w:t>
        </w:r>
      </w:ins>
      <w:ins w:id="160" w:author="Christine Sainvil" w:date="2015-07-30T05:38:00Z">
        <w:r>
          <w:rPr>
            <w:rFonts w:asciiTheme="minorHAnsi" w:eastAsia="Times New Roman" w:hAnsiTheme="minorHAnsi" w:cstheme="minorHAnsi"/>
            <w:color w:val="000000"/>
            <w:sz w:val="22"/>
            <w:szCs w:val="22"/>
            <w:lang w:val="en-US"/>
          </w:rPr>
          <w:t>–</w:t>
        </w:r>
      </w:ins>
      <w:ins w:id="161" w:author="Christine Sainvil" w:date="2015-07-30T05:37:00Z">
        <w:r w:rsidRPr="00820CA8">
          <w:rPr>
            <w:rFonts w:asciiTheme="minorHAnsi" w:eastAsia="Times New Roman" w:hAnsiTheme="minorHAnsi" w:cstheme="minorHAnsi"/>
            <w:color w:val="000000"/>
            <w:sz w:val="22"/>
            <w:szCs w:val="22"/>
            <w:lang w:val="en-US"/>
          </w:rPr>
          <w:t xml:space="preserve"> </w:t>
        </w:r>
      </w:ins>
      <w:ins w:id="162" w:author="Christine Sainvil" w:date="2015-07-30T05:38:00Z">
        <w:r>
          <w:rPr>
            <w:rFonts w:asciiTheme="minorHAnsi" w:eastAsia="Times New Roman" w:hAnsiTheme="minorHAnsi" w:cstheme="minorHAnsi"/>
            <w:color w:val="000000"/>
            <w:sz w:val="22"/>
            <w:szCs w:val="22"/>
            <w:lang w:val="en-US"/>
          </w:rPr>
          <w:t>Correction Notice</w:t>
        </w:r>
      </w:ins>
      <w:ins w:id="163" w:author="Christine Sainvil" w:date="2015-07-30T05:37:00Z">
        <w:r>
          <w:rPr>
            <w:rFonts w:asciiTheme="minorHAnsi" w:eastAsia="Times New Roman" w:hAnsiTheme="minorHAnsi" w:cstheme="minorHAnsi"/>
            <w:color w:val="000000"/>
            <w:sz w:val="22"/>
            <w:szCs w:val="22"/>
            <w:lang w:val="en-US"/>
          </w:rPr>
          <w:t xml:space="preserve"> – Public Title</w:t>
        </w:r>
      </w:ins>
    </w:p>
    <w:p w:rsidR="00CD1333" w:rsidRPr="00CD1333" w:rsidRDefault="00CD1333">
      <w:pPr>
        <w:rPr>
          <w:ins w:id="164" w:author="Christine Sainvil" w:date="2015-07-30T05:37:00Z"/>
          <w:lang w:val="en-US"/>
          <w:rPrChange w:id="165" w:author="Christine Sainvil" w:date="2015-07-30T05:37:00Z">
            <w:rPr>
              <w:ins w:id="166" w:author="Christine Sainvil" w:date="2015-07-30T05:37:00Z"/>
              <w:rFonts w:asciiTheme="minorHAnsi" w:eastAsia="Times New Roman" w:hAnsiTheme="minorHAnsi" w:cstheme="minorHAnsi"/>
              <w:color w:val="000000"/>
              <w:sz w:val="22"/>
              <w:szCs w:val="22"/>
              <w:lang w:val="en-US"/>
            </w:rPr>
          </w:rPrChange>
        </w:rPr>
        <w:pPrChange w:id="167" w:author="Christine Sainvil" w:date="2015-07-30T05:37:00Z">
          <w:pPr>
            <w:pStyle w:val="3"/>
            <w:spacing w:before="0" w:line="252" w:lineRule="atLeast"/>
          </w:pPr>
        </w:pPrChange>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To whom it may concern,</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167A1C"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We</w:t>
      </w:r>
      <w:r w:rsidR="00041095">
        <w:rPr>
          <w:rFonts w:asciiTheme="minorHAnsi" w:eastAsia="Times New Roman" w:hAnsiTheme="minorHAnsi" w:cstheme="minorHAnsi"/>
          <w:sz w:val="22"/>
          <w:szCs w:val="22"/>
          <w:lang w:val="en-US"/>
        </w:rPr>
        <w:t xml:space="preserve"> refer to the submission </w:t>
      </w:r>
      <w:r w:rsidR="00F71CC8" w:rsidRPr="00F71CC8">
        <w:rPr>
          <w:rFonts w:asciiTheme="minorHAnsi" w:eastAsia="Times New Roman" w:hAnsiTheme="minorHAnsi" w:cstheme="minorHAnsi"/>
          <w:sz w:val="22"/>
          <w:szCs w:val="22"/>
          <w:lang w:val="en-US"/>
        </w:rPr>
        <w:t xml:space="preserve">relating to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del w:id="168" w:author="Christine Sainvil" w:date="2015-07-30T05:39:00Z">
        <w:r w:rsidRPr="00F71CC8" w:rsidDel="00CD1333">
          <w:rPr>
            <w:rFonts w:asciiTheme="minorHAnsi" w:eastAsia="Times New Roman" w:hAnsiTheme="minorHAnsi" w:cstheme="minorHAnsi"/>
            <w:sz w:val="22"/>
            <w:szCs w:val="22"/>
            <w:lang w:val="en-US"/>
          </w:rPr>
          <w:delText xml:space="preserve">A Eucomed member has requested that we provide them with our decision as to whether or not the Conference is compliant with the Eucomed Code of Ethical Business Practice.  </w:delText>
        </w:r>
      </w:del>
      <w:r w:rsidRPr="00F71CC8">
        <w:rPr>
          <w:rFonts w:asciiTheme="minorHAnsi" w:eastAsia="Times New Roman" w:hAnsiTheme="minorHAnsi" w:cstheme="minorHAnsi"/>
          <w:sz w:val="22"/>
          <w:szCs w:val="22"/>
          <w:lang w:val="en-US"/>
        </w:rPr>
        <w:t xml:space="preserve">This is to inform you that following our assessment we have come to </w:t>
      </w:r>
      <w:r w:rsidRPr="00F71CC8">
        <w:rPr>
          <w:rFonts w:asciiTheme="minorHAnsi" w:eastAsia="Times New Roman" w:hAnsiTheme="minorHAnsi" w:cstheme="minorHAnsi"/>
          <w:b/>
          <w:bCs/>
          <w:sz w:val="22"/>
          <w:szCs w:val="22"/>
          <w:lang w:val="en-US"/>
        </w:rPr>
        <w:t xml:space="preserve">the </w:t>
      </w:r>
      <w:del w:id="169" w:author="Christine Sainvil" w:date="2015-07-30T05:39:00Z">
        <w:r w:rsidRPr="00F71CC8" w:rsidDel="00CD1333">
          <w:rPr>
            <w:rFonts w:asciiTheme="minorHAnsi" w:eastAsia="Times New Roman" w:hAnsiTheme="minorHAnsi" w:cstheme="minorHAnsi"/>
            <w:b/>
            <w:bCs/>
            <w:sz w:val="22"/>
            <w:szCs w:val="22"/>
            <w:lang w:val="en-US"/>
          </w:rPr>
          <w:delText xml:space="preserve">temporary </w:delText>
        </w:r>
      </w:del>
      <w:ins w:id="170" w:author="Christine Sainvil" w:date="2015-07-30T05:39:00Z">
        <w:r w:rsidR="00CD1333">
          <w:rPr>
            <w:rFonts w:asciiTheme="minorHAnsi" w:eastAsia="Times New Roman" w:hAnsiTheme="minorHAnsi" w:cstheme="minorHAnsi"/>
            <w:b/>
            <w:bCs/>
            <w:sz w:val="22"/>
            <w:szCs w:val="22"/>
            <w:lang w:val="en-US"/>
          </w:rPr>
          <w:t>provisional</w:t>
        </w:r>
        <w:r w:rsidR="00CD1333" w:rsidRPr="00F71CC8">
          <w:rPr>
            <w:rFonts w:asciiTheme="minorHAnsi" w:eastAsia="Times New Roman" w:hAnsiTheme="minorHAnsi" w:cstheme="minorHAnsi"/>
            <w:b/>
            <w:bCs/>
            <w:sz w:val="22"/>
            <w:szCs w:val="22"/>
            <w:lang w:val="en-US"/>
          </w:rPr>
          <w:t xml:space="preserve"> </w:t>
        </w:r>
      </w:ins>
      <w:r w:rsidRPr="00F71CC8">
        <w:rPr>
          <w:rFonts w:asciiTheme="minorHAnsi" w:eastAsia="Times New Roman" w:hAnsiTheme="minorHAnsi" w:cstheme="minorHAnsi"/>
          <w:b/>
          <w:bCs/>
          <w:sz w:val="22"/>
          <w:szCs w:val="22"/>
          <w:lang w:val="en-US"/>
        </w:rPr>
        <w:t>determination</w:t>
      </w:r>
      <w:r w:rsidRPr="00F71CC8">
        <w:rPr>
          <w:rFonts w:asciiTheme="minorHAnsi" w:eastAsia="Times New Roman" w:hAnsiTheme="minorHAnsi" w:cstheme="minorHAnsi"/>
          <w:sz w:val="22"/>
          <w:szCs w:val="22"/>
          <w:lang w:val="en-US"/>
        </w:rPr>
        <w:t xml:space="preserve"> that the Conference is: </w:t>
      </w:r>
      <w:r w:rsidRPr="00F71CC8">
        <w:rPr>
          <w:rFonts w:asciiTheme="minorHAnsi" w:eastAsia="Times New Roman" w:hAnsiTheme="minorHAnsi" w:cstheme="minorHAnsi"/>
          <w:color w:val="FF0000"/>
          <w:sz w:val="22"/>
          <w:szCs w:val="22"/>
          <w:u w:val="single"/>
          <w:lang w:val="en-US"/>
        </w:rPr>
        <w:t>NOT COMPLIANT</w:t>
      </w:r>
      <w:r w:rsidRPr="00F71CC8">
        <w:rPr>
          <w:rFonts w:asciiTheme="minorHAnsi" w:eastAsia="Times New Roman" w:hAnsiTheme="minorHAnsi" w:cstheme="minorHAnsi"/>
          <w:sz w:val="22"/>
          <w:szCs w:val="22"/>
          <w:lang w:val="en-US"/>
        </w:rPr>
        <w:t>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Default="00F71CC8" w:rsidP="00C11C55">
      <w:pPr>
        <w:spacing w:line="240" w:lineRule="auto"/>
        <w:rPr>
          <w:ins w:id="171" w:author="Christine Sainvil" w:date="2015-07-30T05:40:00Z"/>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subject to the following: </w:t>
      </w:r>
    </w:p>
    <w:p w:rsidR="00CD1333" w:rsidRPr="00F71CC8" w:rsidRDefault="00CD1333" w:rsidP="00C11C55">
      <w:pPr>
        <w:spacing w:line="240" w:lineRule="auto"/>
        <w:rPr>
          <w:rFonts w:asciiTheme="minorHAnsi" w:eastAsia="Times New Roman" w:hAnsiTheme="minorHAnsi" w:cstheme="minorHAnsi"/>
          <w:sz w:val="22"/>
          <w:szCs w:val="22"/>
          <w:lang w:val="en-US"/>
        </w:rPr>
      </w:pPr>
    </w:p>
    <w:p w:rsidR="00CD1333" w:rsidRPr="00F71CC8" w:rsidRDefault="00CD1333" w:rsidP="00CD1333">
      <w:pPr>
        <w:pStyle w:val="a7"/>
        <w:numPr>
          <w:ilvl w:val="0"/>
          <w:numId w:val="15"/>
        </w:numPr>
        <w:spacing w:line="240" w:lineRule="auto"/>
        <w:rPr>
          <w:moveTo w:id="172" w:author="Christine Sainvil" w:date="2015-07-30T05:40:00Z"/>
          <w:rFonts w:asciiTheme="minorHAnsi" w:eastAsia="Times New Roman" w:hAnsiTheme="minorHAnsi" w:cstheme="minorHAnsi"/>
          <w:i/>
          <w:iCs/>
          <w:sz w:val="22"/>
          <w:szCs w:val="22"/>
          <w:lang w:val="en-US"/>
        </w:rPr>
      </w:pPr>
      <w:moveToRangeStart w:id="173" w:author="Christine Sainvil" w:date="2015-07-30T05:40:00Z" w:name="move425998173"/>
      <w:moveTo w:id="174" w:author="Christine Sainvil" w:date="2015-07-30T05:40:00Z">
        <w:r w:rsidRPr="00F71CC8">
          <w:rPr>
            <w:rFonts w:asciiTheme="minorHAnsi" w:eastAsia="Times New Roman" w:hAnsiTheme="minorHAnsi" w:cstheme="minorHAnsi"/>
            <w:sz w:val="22"/>
            <w:szCs w:val="22"/>
            <w:highlight w:val="yellow"/>
            <w:lang w:val="en-US"/>
          </w:rPr>
          <w:t>&lt;&lt; The following highlighted content is subject to change on a case to case basis&gt;&gt;</w:t>
        </w:r>
      </w:moveTo>
      <w:ins w:id="175" w:author="User" w:date="2015-09-15T15:04:00Z">
        <w:r w:rsidR="00DC1728" w:rsidRPr="00DC1728">
          <w:rPr>
            <w:rFonts w:asciiTheme="minorHAnsi" w:eastAsia="Times New Roman" w:hAnsiTheme="minorHAnsi" w:cstheme="minorHAnsi"/>
            <w:sz w:val="22"/>
            <w:szCs w:val="22"/>
            <w:highlight w:val="green"/>
            <w:lang w:val="en-US"/>
            <w:rPrChange w:id="176" w:author="User" w:date="2015-09-15T15:04:00Z">
              <w:rPr>
                <w:rFonts w:asciiTheme="minorHAnsi" w:eastAsia="Times New Roman" w:hAnsiTheme="minorHAnsi" w:cstheme="minorHAnsi"/>
                <w:sz w:val="22"/>
                <w:szCs w:val="22"/>
                <w:lang w:val="en-US"/>
              </w:rPr>
            </w:rPrChange>
          </w:rPr>
          <w:t>&lt;&lt;&lt;&lt;&lt;&lt;&lt;&lt;&lt;&lt;</w:t>
        </w:r>
        <w:r w:rsidR="00DC1728" w:rsidRPr="00DC1728">
          <w:rPr>
            <w:rFonts w:asciiTheme="minorHAnsi" w:eastAsia="Times New Roman" w:hAnsiTheme="minorHAnsi" w:cstheme="minorHAnsi"/>
            <w:sz w:val="22"/>
            <w:szCs w:val="22"/>
            <w:highlight w:val="green"/>
            <w:lang w:val="ru-RU"/>
            <w:rPrChange w:id="177" w:author="User" w:date="2015-09-15T15:04:00Z">
              <w:rPr>
                <w:rFonts w:asciiTheme="minorHAnsi" w:eastAsia="Times New Roman" w:hAnsiTheme="minorHAnsi" w:cstheme="minorHAnsi"/>
                <w:sz w:val="22"/>
                <w:szCs w:val="22"/>
                <w:lang w:val="ru-RU"/>
              </w:rPr>
            </w:rPrChange>
          </w:rPr>
          <w:t>нет</w:t>
        </w:r>
      </w:ins>
    </w:p>
    <w:p w:rsidR="00CD1333" w:rsidRPr="00F71CC8" w:rsidRDefault="00CD1333" w:rsidP="00CD1333">
      <w:pPr>
        <w:pStyle w:val="a7"/>
        <w:spacing w:line="240" w:lineRule="auto"/>
        <w:rPr>
          <w:moveTo w:id="178" w:author="Christine Sainvil" w:date="2015-07-30T05:40:00Z"/>
          <w:rFonts w:asciiTheme="minorHAnsi" w:eastAsia="Times New Roman" w:hAnsiTheme="minorHAnsi" w:cstheme="minorHAnsi"/>
          <w:i/>
          <w:iCs/>
          <w:sz w:val="22"/>
          <w:szCs w:val="22"/>
          <w:lang w:val="en-US"/>
        </w:rPr>
      </w:pPr>
    </w:p>
    <w:p w:rsidR="00CD1333" w:rsidRPr="00F71CC8" w:rsidRDefault="00CD1333" w:rsidP="00CD1333">
      <w:pPr>
        <w:pStyle w:val="a7"/>
        <w:numPr>
          <w:ilvl w:val="0"/>
          <w:numId w:val="15"/>
        </w:numPr>
        <w:spacing w:line="276" w:lineRule="auto"/>
        <w:rPr>
          <w:moveTo w:id="179" w:author="Christine Sainvil" w:date="2015-07-30T05:40:00Z"/>
          <w:rFonts w:asciiTheme="minorHAnsi" w:hAnsiTheme="minorHAnsi" w:cstheme="minorHAnsi"/>
          <w:sz w:val="22"/>
          <w:szCs w:val="22"/>
          <w:highlight w:val="yellow"/>
          <w:lang w:val="en-US"/>
        </w:rPr>
      </w:pPr>
      <w:moveTo w:id="180" w:author="Christine Sainvil" w:date="2015-07-30T05:40:00Z">
        <w:r w:rsidRPr="00F71CC8">
          <w:rPr>
            <w:rFonts w:asciiTheme="minorHAnsi" w:hAnsiTheme="minorHAnsi" w:cstheme="minorHAnsi"/>
            <w:b/>
            <w:i/>
            <w:sz w:val="22"/>
            <w:szCs w:val="22"/>
            <w:highlight w:val="yellow"/>
            <w:lang w:val="en-US"/>
          </w:rPr>
          <w:t xml:space="preserve">Hospitality </w:t>
        </w:r>
        <w:r w:rsidRPr="00F71CC8">
          <w:rPr>
            <w:rFonts w:asciiTheme="minorHAnsi" w:hAnsiTheme="minorHAnsi" w:cstheme="minorHAnsi"/>
            <w:sz w:val="22"/>
            <w:szCs w:val="22"/>
            <w:highlight w:val="yellow"/>
            <w:lang w:val="en-US"/>
          </w:rPr>
          <w:t>- Spouses, partners, family and guests may not participate to hospitality sessions (coffee breaks, meals)</w:t>
        </w:r>
      </w:moveTo>
      <w:ins w:id="181" w:author="User" w:date="2015-09-15T15:04:00Z">
        <w:r w:rsidR="00DC1728" w:rsidRPr="00DC1728">
          <w:rPr>
            <w:rFonts w:asciiTheme="minorHAnsi" w:hAnsiTheme="minorHAnsi" w:cstheme="minorHAnsi"/>
            <w:sz w:val="22"/>
            <w:szCs w:val="22"/>
            <w:highlight w:val="green"/>
            <w:lang w:val="en-US"/>
            <w:rPrChange w:id="182" w:author="User" w:date="2015-09-15T15:04:00Z">
              <w:rPr>
                <w:rFonts w:asciiTheme="minorHAnsi" w:hAnsiTheme="minorHAnsi" w:cstheme="minorHAnsi"/>
                <w:sz w:val="22"/>
                <w:szCs w:val="22"/>
                <w:highlight w:val="yellow"/>
                <w:lang w:val="en-US"/>
              </w:rPr>
            </w:rPrChange>
          </w:rPr>
          <w:t>&lt;&lt;&lt;&lt;&lt;&lt;&lt;&lt;&lt;&lt;&lt;</w:t>
        </w:r>
        <w:r w:rsidR="00DC1728" w:rsidRPr="00DC1728">
          <w:rPr>
            <w:rFonts w:asciiTheme="minorHAnsi" w:hAnsiTheme="minorHAnsi" w:cstheme="minorHAnsi"/>
            <w:sz w:val="22"/>
            <w:szCs w:val="22"/>
            <w:highlight w:val="green"/>
            <w:lang w:val="ru-RU"/>
            <w:rPrChange w:id="183" w:author="User" w:date="2015-09-15T15:04:00Z">
              <w:rPr>
                <w:rFonts w:asciiTheme="minorHAnsi" w:hAnsiTheme="minorHAnsi" w:cstheme="minorHAnsi"/>
                <w:sz w:val="22"/>
                <w:szCs w:val="22"/>
                <w:highlight w:val="yellow"/>
                <w:lang w:val="ru-RU"/>
              </w:rPr>
            </w:rPrChange>
          </w:rPr>
          <w:t>нет</w:t>
        </w:r>
      </w:ins>
    </w:p>
    <w:moveToRangeEnd w:id="173"/>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lastRenderedPageBreak/>
        <w:t xml:space="preserve">In rendering this </w:t>
      </w:r>
      <w:del w:id="184" w:author="Christine Sainvil" w:date="2015-07-30T05:40:00Z">
        <w:r w:rsidRPr="00F71CC8" w:rsidDel="00CD1333">
          <w:rPr>
            <w:rFonts w:asciiTheme="minorHAnsi" w:eastAsia="Times New Roman" w:hAnsiTheme="minorHAnsi" w:cstheme="minorHAnsi"/>
            <w:sz w:val="22"/>
            <w:szCs w:val="22"/>
            <w:lang w:val="en-US"/>
          </w:rPr>
          <w:delText xml:space="preserve">temporary </w:delText>
        </w:r>
      </w:del>
      <w:ins w:id="185" w:author="Christine Sainvil" w:date="2015-07-30T05:40:00Z">
        <w:r w:rsidR="00CD1333">
          <w:rPr>
            <w:rFonts w:asciiTheme="minorHAnsi" w:eastAsia="Times New Roman" w:hAnsiTheme="minorHAnsi" w:cstheme="minorHAnsi"/>
            <w:sz w:val="22"/>
            <w:szCs w:val="22"/>
            <w:lang w:val="en-US"/>
          </w:rPr>
          <w:t>provisional</w:t>
        </w:r>
        <w:r w:rsidR="00CD1333" w:rsidRPr="00F71CC8">
          <w:rPr>
            <w:rFonts w:asciiTheme="minorHAnsi" w:eastAsia="Times New Roman" w:hAnsiTheme="minorHAnsi" w:cstheme="minorHAnsi"/>
            <w:sz w:val="22"/>
            <w:szCs w:val="22"/>
            <w:lang w:val="en-US"/>
          </w:rPr>
          <w:t xml:space="preserve"> </w:t>
        </w:r>
      </w:ins>
      <w:r w:rsidRPr="00F71CC8">
        <w:rPr>
          <w:rFonts w:asciiTheme="minorHAnsi" w:eastAsia="Times New Roman" w:hAnsiTheme="minorHAnsi" w:cstheme="minorHAnsi"/>
          <w:sz w:val="22"/>
          <w:szCs w:val="22"/>
          <w:lang w:val="en-US"/>
        </w:rPr>
        <w:t>determination, we have relied on the documents and information which have been provided to us.</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pStyle w:val="a7"/>
        <w:numPr>
          <w:ilvl w:val="0"/>
          <w:numId w:val="17"/>
        </w:num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We have not independently verified the accuracy of that information or of those documents nor have we determined whether they are up-to-date. </w:t>
      </w:r>
    </w:p>
    <w:p w:rsidR="00F71CC8" w:rsidRPr="00F71CC8" w:rsidRDefault="00F71CC8" w:rsidP="00C11C55">
      <w:pPr>
        <w:pStyle w:val="a7"/>
        <w:spacing w:line="240" w:lineRule="auto"/>
        <w:ind w:left="780"/>
        <w:rPr>
          <w:rFonts w:asciiTheme="minorHAnsi" w:eastAsia="Times New Roman" w:hAnsiTheme="minorHAnsi" w:cstheme="minorHAnsi"/>
          <w:sz w:val="22"/>
          <w:szCs w:val="22"/>
          <w:lang w:val="en-US"/>
        </w:rPr>
      </w:pPr>
    </w:p>
    <w:p w:rsidR="00F71CC8" w:rsidRPr="00F71CC8" w:rsidDel="00CD1333" w:rsidRDefault="00F71CC8" w:rsidP="00C11C55">
      <w:pPr>
        <w:spacing w:line="240" w:lineRule="auto"/>
        <w:rPr>
          <w:del w:id="186" w:author="Christine Sainvil" w:date="2015-07-30T05:41:00Z"/>
          <w:rFonts w:asciiTheme="minorHAnsi" w:eastAsia="Times New Roman" w:hAnsiTheme="minorHAnsi" w:cstheme="minorHAnsi"/>
          <w:sz w:val="22"/>
          <w:szCs w:val="22"/>
          <w:lang w:val="en-US"/>
        </w:rPr>
      </w:pPr>
      <w:del w:id="187" w:author="Christine Sainvil" w:date="2015-07-30T05:41:00Z">
        <w:r w:rsidRPr="00F71CC8" w:rsidDel="00CD1333">
          <w:rPr>
            <w:rFonts w:asciiTheme="minorHAnsi" w:eastAsia="Times New Roman" w:hAnsiTheme="minorHAnsi" w:cstheme="minorHAnsi"/>
            <w:sz w:val="22"/>
            <w:szCs w:val="22"/>
            <w:lang w:val="en-US"/>
          </w:rPr>
          <w:delText>In making our assessment, the following items were identified as not being compliant:  </w:delText>
        </w:r>
      </w:del>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Del="00CD1333" w:rsidRDefault="00F71CC8" w:rsidP="00C11C55">
      <w:pPr>
        <w:pStyle w:val="a7"/>
        <w:numPr>
          <w:ilvl w:val="0"/>
          <w:numId w:val="15"/>
        </w:numPr>
        <w:spacing w:line="240" w:lineRule="auto"/>
        <w:rPr>
          <w:moveFrom w:id="188" w:author="Christine Sainvil" w:date="2015-07-30T05:40:00Z"/>
          <w:rFonts w:asciiTheme="minorHAnsi" w:eastAsia="Times New Roman" w:hAnsiTheme="minorHAnsi" w:cstheme="minorHAnsi"/>
          <w:i/>
          <w:iCs/>
          <w:sz w:val="22"/>
          <w:szCs w:val="22"/>
          <w:lang w:val="en-US"/>
        </w:rPr>
      </w:pPr>
      <w:moveFromRangeStart w:id="189" w:author="Christine Sainvil" w:date="2015-07-30T05:40:00Z" w:name="move425998173"/>
      <w:moveFrom w:id="190" w:author="Christine Sainvil" w:date="2015-07-30T05:40:00Z">
        <w:r w:rsidRPr="00F71CC8" w:rsidDel="00CD1333">
          <w:rPr>
            <w:rFonts w:asciiTheme="minorHAnsi" w:eastAsia="Times New Roman" w:hAnsiTheme="minorHAnsi" w:cstheme="minorHAnsi"/>
            <w:sz w:val="22"/>
            <w:szCs w:val="22"/>
            <w:highlight w:val="yellow"/>
            <w:lang w:val="en-US"/>
          </w:rPr>
          <w:t>&lt;&lt; The following highlighted content is subject to change on a case to case basis&gt;&gt;</w:t>
        </w:r>
      </w:moveFrom>
    </w:p>
    <w:p w:rsidR="00F71CC8" w:rsidRPr="00F71CC8" w:rsidDel="00CD1333" w:rsidRDefault="00F71CC8" w:rsidP="00C11C55">
      <w:pPr>
        <w:pStyle w:val="a7"/>
        <w:spacing w:line="240" w:lineRule="auto"/>
        <w:rPr>
          <w:moveFrom w:id="191" w:author="Christine Sainvil" w:date="2015-07-30T05:40:00Z"/>
          <w:rFonts w:asciiTheme="minorHAnsi" w:eastAsia="Times New Roman" w:hAnsiTheme="minorHAnsi" w:cstheme="minorHAnsi"/>
          <w:i/>
          <w:iCs/>
          <w:sz w:val="22"/>
          <w:szCs w:val="22"/>
          <w:lang w:val="en-US"/>
        </w:rPr>
      </w:pPr>
    </w:p>
    <w:p w:rsidR="00F71CC8" w:rsidRPr="00F71CC8" w:rsidDel="00CD1333" w:rsidRDefault="00F71CC8" w:rsidP="00C11C55">
      <w:pPr>
        <w:pStyle w:val="a7"/>
        <w:numPr>
          <w:ilvl w:val="0"/>
          <w:numId w:val="15"/>
        </w:numPr>
        <w:spacing w:line="276" w:lineRule="auto"/>
        <w:rPr>
          <w:moveFrom w:id="192" w:author="Christine Sainvil" w:date="2015-07-30T05:40:00Z"/>
          <w:rFonts w:asciiTheme="minorHAnsi" w:hAnsiTheme="minorHAnsi" w:cstheme="minorHAnsi"/>
          <w:sz w:val="22"/>
          <w:szCs w:val="22"/>
          <w:highlight w:val="yellow"/>
          <w:lang w:val="en-US"/>
        </w:rPr>
      </w:pPr>
      <w:moveFrom w:id="193" w:author="Christine Sainvil" w:date="2015-07-30T05:40:00Z">
        <w:r w:rsidRPr="00F71CC8" w:rsidDel="00CD1333">
          <w:rPr>
            <w:rFonts w:asciiTheme="minorHAnsi" w:hAnsiTheme="minorHAnsi" w:cstheme="minorHAnsi"/>
            <w:b/>
            <w:i/>
            <w:sz w:val="22"/>
            <w:szCs w:val="22"/>
            <w:highlight w:val="yellow"/>
            <w:lang w:val="en-US"/>
          </w:rPr>
          <w:t xml:space="preserve">Hospitality </w:t>
        </w:r>
        <w:r w:rsidRPr="00F71CC8" w:rsidDel="00CD1333">
          <w:rPr>
            <w:rFonts w:asciiTheme="minorHAnsi" w:hAnsiTheme="minorHAnsi" w:cstheme="minorHAnsi"/>
            <w:sz w:val="22"/>
            <w:szCs w:val="22"/>
            <w:highlight w:val="yellow"/>
            <w:lang w:val="en-US"/>
          </w:rPr>
          <w:t>- Spouses, partners, family and guests may not participate to hospitality sessions (coffee breaks, meals)</w:t>
        </w:r>
      </w:moveFrom>
    </w:p>
    <w:moveFromRangeEnd w:id="189"/>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Please note that we allow a 10 calendar day window from the date of this letter for conference organizers to take corrective measures regarding non-compliant matters relating to their conferences. In this regard, </w:t>
      </w:r>
      <w:r w:rsidR="009508D1">
        <w:rPr>
          <w:rFonts w:asciiTheme="minorHAnsi" w:eastAsia="Times New Roman" w:hAnsiTheme="minorHAnsi" w:cstheme="minorHAnsi"/>
          <w:sz w:val="22"/>
          <w:szCs w:val="22"/>
          <w:lang w:val="en-US"/>
        </w:rPr>
        <w:t>we</w:t>
      </w:r>
      <w:r w:rsidRPr="00F71CC8">
        <w:rPr>
          <w:rFonts w:asciiTheme="minorHAnsi" w:eastAsia="Times New Roman" w:hAnsiTheme="minorHAnsi" w:cstheme="minorHAnsi"/>
          <w:sz w:val="22"/>
          <w:szCs w:val="22"/>
          <w:lang w:val="en-US"/>
        </w:rPr>
        <w:t xml:space="preserve"> invite you to send </w:t>
      </w:r>
      <w:del w:id="194" w:author="Christine Sainvil" w:date="2015-07-30T05:42:00Z">
        <w:r w:rsidRPr="00F71CC8" w:rsidDel="00CD1333">
          <w:rPr>
            <w:rFonts w:asciiTheme="minorHAnsi" w:eastAsia="Times New Roman" w:hAnsiTheme="minorHAnsi" w:cstheme="minorHAnsi"/>
            <w:sz w:val="22"/>
            <w:szCs w:val="22"/>
            <w:lang w:val="en-US"/>
          </w:rPr>
          <w:delText xml:space="preserve">to me </w:delText>
        </w:r>
      </w:del>
      <w:r w:rsidRPr="00F71CC8">
        <w:rPr>
          <w:rFonts w:asciiTheme="minorHAnsi" w:eastAsia="Times New Roman" w:hAnsiTheme="minorHAnsi" w:cstheme="minorHAnsi"/>
          <w:sz w:val="22"/>
          <w:szCs w:val="22"/>
          <w:lang w:val="en-US"/>
        </w:rPr>
        <w:t>by email within that time period documentation which clearly shows that appropriate corrective action has been taken to make the Conference compliant with the Eucomed Code of Ethical Business Practice.</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041095"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If we</w:t>
      </w:r>
      <w:r w:rsidR="00F71CC8" w:rsidRPr="00F71CC8">
        <w:rPr>
          <w:rFonts w:asciiTheme="minorHAnsi" w:eastAsia="Times New Roman" w:hAnsiTheme="minorHAnsi" w:cstheme="minorHAnsi"/>
          <w:sz w:val="22"/>
          <w:szCs w:val="22"/>
          <w:lang w:val="en-US"/>
        </w:rPr>
        <w:t xml:space="preserve"> do not receive that documentation by the end of business on </w:t>
      </w:r>
      <w:r w:rsidR="00F71CC8" w:rsidRPr="00F71CC8">
        <w:rPr>
          <w:rFonts w:asciiTheme="minorHAnsi" w:eastAsia="Times New Roman" w:hAnsiTheme="minorHAnsi" w:cstheme="minorHAnsi"/>
          <w:sz w:val="22"/>
          <w:szCs w:val="22"/>
          <w:highlight w:val="yellow"/>
          <w:lang w:val="en-US"/>
        </w:rPr>
        <w:t>&lt;&lt;deadline date&gt;&gt;</w:t>
      </w:r>
      <w:r w:rsidR="00F71CC8" w:rsidRPr="00F71CC8">
        <w:rPr>
          <w:rFonts w:asciiTheme="minorHAnsi" w:eastAsia="Times New Roman" w:hAnsiTheme="minorHAnsi" w:cstheme="minorHAnsi"/>
          <w:sz w:val="22"/>
          <w:szCs w:val="22"/>
          <w:lang w:val="en-US"/>
        </w:rPr>
        <w:t xml:space="preserve">, </w:t>
      </w:r>
      <w:r w:rsidR="00970767">
        <w:rPr>
          <w:rFonts w:asciiTheme="minorHAnsi" w:eastAsia="Times New Roman" w:hAnsiTheme="minorHAnsi" w:cstheme="minorHAnsi"/>
          <w:sz w:val="22"/>
          <w:szCs w:val="22"/>
          <w:lang w:val="en-US"/>
        </w:rPr>
        <w:t>we</w:t>
      </w:r>
      <w:r w:rsidR="00F71CC8" w:rsidRPr="00F71CC8">
        <w:rPr>
          <w:rFonts w:asciiTheme="minorHAnsi" w:eastAsia="Times New Roman" w:hAnsiTheme="minorHAnsi" w:cstheme="minorHAnsi"/>
          <w:sz w:val="22"/>
          <w:szCs w:val="22"/>
          <w:lang w:val="en-US"/>
        </w:rPr>
        <w:t xml:space="preserve"> will issue a final non-compliant decision for the Conference that will be posted on </w:t>
      </w:r>
      <w:hyperlink r:id="rId9" w:tgtFrame="_blank" w:history="1">
        <w:r w:rsidR="00F71CC8" w:rsidRPr="00F71CC8">
          <w:rPr>
            <w:rFonts w:asciiTheme="minorHAnsi" w:eastAsia="Times New Roman" w:hAnsiTheme="minorHAnsi" w:cstheme="minorHAnsi"/>
            <w:color w:val="0000FF"/>
            <w:sz w:val="22"/>
            <w:szCs w:val="22"/>
            <w:u w:val="single"/>
            <w:lang w:val="en-US"/>
          </w:rPr>
          <w:t>www.ethicalmedtech.eu</w:t>
        </w:r>
      </w:hyperlink>
      <w:r w:rsidR="00F71CC8" w:rsidRPr="00F71CC8">
        <w:rPr>
          <w:rFonts w:asciiTheme="minorHAnsi" w:eastAsia="Times New Roman" w:hAnsiTheme="minorHAnsi" w:cstheme="minorHAnsi"/>
          <w:sz w:val="22"/>
          <w:szCs w:val="22"/>
          <w:lang w:val="en-US"/>
        </w:rPr>
        <w:t xml:space="preserve">.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Members of Eucomed and of national associations affiliated with Eucomed may not sponsor or cover expenses of Healthcare Professionals to attend conferences organised by medical societies, professional conference organisers or other third-parties unless the conference is in compliance with the Eucomed Code of Ethical Business Practice.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rPr>
      </w:pPr>
      <w:r w:rsidRPr="00F71CC8">
        <w:rPr>
          <w:rFonts w:asciiTheme="minorHAnsi" w:eastAsia="Times New Roman" w:hAnsiTheme="minorHAnsi" w:cstheme="minorHAnsi"/>
          <w:sz w:val="22"/>
          <w:szCs w:val="22"/>
          <w:lang w:val="en-US"/>
        </w:rPr>
        <w:t>Sincerely,</w:t>
      </w: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Christine SAINVIL</w:t>
      </w:r>
    </w:p>
    <w:p w:rsidR="00F71CC8" w:rsidRPr="00F71CC8" w:rsidRDefault="00F71CC8" w:rsidP="00C11C55">
      <w:pPr>
        <w:spacing w:line="240" w:lineRule="auto"/>
        <w:rPr>
          <w:rFonts w:asciiTheme="minorHAnsi" w:eastAsia="Times New Roman" w:hAnsiTheme="minorHAnsi" w:cstheme="minorHAnsi"/>
          <w:sz w:val="22"/>
          <w:szCs w:val="22"/>
        </w:rPr>
      </w:pPr>
    </w:p>
    <w:p w:rsidR="00F71CC8" w:rsidRPr="00F71CC8" w:rsidRDefault="00F71CC8" w:rsidP="00FB59DE">
      <w:pPr>
        <w:pStyle w:val="a7"/>
        <w:numPr>
          <w:ilvl w:val="1"/>
          <w:numId w:val="14"/>
        </w:numPr>
        <w:spacing w:line="276" w:lineRule="auto"/>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Follow-up email to applicant</w:t>
      </w:r>
      <w:r w:rsidR="00EE5B15" w:rsidRPr="00EE5B15">
        <w:rPr>
          <w:lang w:val="en-US"/>
        </w:rPr>
        <w:t xml:space="preserve"> </w:t>
      </w:r>
      <w:r w:rsidR="00EE5B15" w:rsidRPr="00EE5B15">
        <w:rPr>
          <w:rFonts w:asciiTheme="minorHAnsi" w:hAnsiTheme="minorHAnsi" w:cstheme="minorHAnsi"/>
          <w:b/>
          <w:color w:val="FF0000"/>
          <w:sz w:val="22"/>
          <w:szCs w:val="22"/>
          <w:u w:val="single"/>
          <w:lang w:val="en-US"/>
        </w:rPr>
        <w:t>_msgCorrectionApplicant</w:t>
      </w:r>
      <w:ins w:id="195" w:author="User" w:date="2015-09-11T11:21:00Z">
        <w:r w:rsidR="002E43B8" w:rsidRPr="002E43B8">
          <w:rPr>
            <w:rFonts w:asciiTheme="minorHAnsi" w:hAnsiTheme="minorHAnsi" w:cstheme="minorHAnsi"/>
            <w:b/>
            <w:color w:val="FF0000"/>
            <w:sz w:val="22"/>
            <w:szCs w:val="22"/>
            <w:u w:val="single"/>
            <w:lang w:val="en-US"/>
            <w:rPrChange w:id="196" w:author="User" w:date="2015-09-11T11:21:00Z">
              <w:rPr>
                <w:rFonts w:asciiTheme="minorHAnsi" w:hAnsiTheme="minorHAnsi" w:cstheme="minorHAnsi"/>
                <w:b/>
                <w:color w:val="FF0000"/>
                <w:sz w:val="22"/>
                <w:szCs w:val="22"/>
                <w:u w:val="single"/>
                <w:lang w:val="ru-RU"/>
              </w:rPr>
            </w:rPrChange>
          </w:rPr>
          <w:t xml:space="preserve">  -</w:t>
        </w:r>
      </w:ins>
      <w:ins w:id="197" w:author="User" w:date="2015-09-21T15:15:00Z">
        <w:r w:rsidR="00FB59DE">
          <w:rPr>
            <w:rFonts w:asciiTheme="minorHAnsi" w:hAnsiTheme="minorHAnsi" w:cstheme="minorHAnsi"/>
            <w:b/>
            <w:color w:val="FF0000"/>
            <w:sz w:val="22"/>
            <w:szCs w:val="22"/>
            <w:u w:val="single"/>
            <w:lang w:val="en-US"/>
          </w:rPr>
          <w:t>(</w:t>
        </w:r>
        <w:r w:rsidR="00FB59DE" w:rsidRPr="00FB59DE">
          <w:t xml:space="preserve"> </w:t>
        </w:r>
        <w:r w:rsidR="00FB59DE" w:rsidRPr="00FB59DE">
          <w:rPr>
            <w:rFonts w:asciiTheme="minorHAnsi" w:hAnsiTheme="minorHAnsi" w:cstheme="minorHAnsi"/>
            <w:b/>
            <w:color w:val="FF0000"/>
            <w:sz w:val="22"/>
            <w:szCs w:val="22"/>
            <w:u w:val="single"/>
            <w:lang w:val="en-US"/>
          </w:rPr>
          <w:t>письмо не приходит апликанту</w:t>
        </w:r>
        <w:r w:rsidR="00FB59DE">
          <w:rPr>
            <w:rFonts w:asciiTheme="minorHAnsi" w:hAnsiTheme="minorHAnsi" w:cstheme="minorHAnsi"/>
            <w:b/>
            <w:color w:val="FF0000"/>
            <w:sz w:val="22"/>
            <w:szCs w:val="22"/>
            <w:u w:val="single"/>
            <w:lang w:val="en-US"/>
          </w:rPr>
          <w:t>)</w:t>
        </w:r>
      </w:ins>
    </w:p>
    <w:p w:rsidR="009A037D" w:rsidRDefault="009A037D" w:rsidP="00C11C55">
      <w:pPr>
        <w:rPr>
          <w:rFonts w:asciiTheme="minorHAnsi" w:hAnsiTheme="minorHAnsi" w:cstheme="minorHAnsi"/>
          <w:sz w:val="22"/>
          <w:szCs w:val="22"/>
          <w:lang w:val="en-US"/>
        </w:rPr>
      </w:pPr>
    </w:p>
    <w:p w:rsidR="00CD1333" w:rsidRDefault="00CD1333" w:rsidP="00CD1333">
      <w:pPr>
        <w:pStyle w:val="3"/>
        <w:spacing w:before="0" w:line="252" w:lineRule="atLeast"/>
        <w:rPr>
          <w:ins w:id="198" w:author="Christine Sainvil" w:date="2015-07-30T05:43:00Z"/>
          <w:rFonts w:asciiTheme="minorHAnsi" w:eastAsia="Times New Roman" w:hAnsiTheme="minorHAnsi" w:cstheme="minorHAnsi"/>
          <w:color w:val="000000"/>
          <w:sz w:val="22"/>
          <w:szCs w:val="22"/>
          <w:lang w:val="en-US"/>
        </w:rPr>
      </w:pPr>
      <w:ins w:id="199" w:author="Christine Sainvil" w:date="2015-07-30T05:43:00Z">
        <w:r w:rsidRPr="00820CA8">
          <w:rPr>
            <w:rFonts w:asciiTheme="minorHAnsi" w:eastAsia="Times New Roman" w:hAnsiTheme="minorHAnsi" w:cstheme="minorHAnsi"/>
            <w:color w:val="000000"/>
            <w:sz w:val="22"/>
            <w:szCs w:val="22"/>
            <w:lang w:val="en-US"/>
          </w:rPr>
          <w:t xml:space="preserve">Ethical Med Tech - Conference Vetting System </w:t>
        </w:r>
        <w:r>
          <w:rPr>
            <w:rFonts w:asciiTheme="minorHAnsi" w:eastAsia="Times New Roman" w:hAnsiTheme="minorHAnsi" w:cstheme="minorHAnsi"/>
            <w:color w:val="000000"/>
            <w:sz w:val="22"/>
            <w:szCs w:val="22"/>
            <w:lang w:val="en-US"/>
          </w:rPr>
          <w:t>–</w:t>
        </w:r>
        <w:r w:rsidRPr="00820CA8">
          <w:rPr>
            <w:rFonts w:asciiTheme="minorHAnsi" w:eastAsia="Times New Roman" w:hAnsiTheme="minorHAnsi" w:cstheme="minorHAnsi"/>
            <w:color w:val="000000"/>
            <w:sz w:val="22"/>
            <w:szCs w:val="22"/>
            <w:lang w:val="en-US"/>
          </w:rPr>
          <w:t xml:space="preserve"> </w:t>
        </w:r>
        <w:r>
          <w:rPr>
            <w:rFonts w:asciiTheme="minorHAnsi" w:eastAsia="Times New Roman" w:hAnsiTheme="minorHAnsi" w:cstheme="minorHAnsi"/>
            <w:color w:val="000000"/>
            <w:sz w:val="22"/>
            <w:szCs w:val="22"/>
            <w:lang w:val="en-US"/>
          </w:rPr>
          <w:t xml:space="preserve">Assessment </w:t>
        </w:r>
      </w:ins>
      <w:ins w:id="200" w:author="Christine Sainvil" w:date="2015-07-30T05:44:00Z">
        <w:r>
          <w:rPr>
            <w:rFonts w:asciiTheme="minorHAnsi" w:eastAsia="Times New Roman" w:hAnsiTheme="minorHAnsi" w:cstheme="minorHAnsi"/>
            <w:color w:val="000000"/>
            <w:sz w:val="22"/>
            <w:szCs w:val="22"/>
            <w:lang w:val="en-US"/>
          </w:rPr>
          <w:t xml:space="preserve">provisional </w:t>
        </w:r>
      </w:ins>
      <w:ins w:id="201" w:author="Christine Sainvil" w:date="2015-07-30T05:43:00Z">
        <w:r>
          <w:rPr>
            <w:rFonts w:asciiTheme="minorHAnsi" w:eastAsia="Times New Roman" w:hAnsiTheme="minorHAnsi" w:cstheme="minorHAnsi"/>
            <w:color w:val="000000"/>
            <w:sz w:val="22"/>
            <w:szCs w:val="22"/>
            <w:lang w:val="en-US"/>
          </w:rPr>
          <w:t>status – Public Title</w:t>
        </w:r>
      </w:ins>
    </w:p>
    <w:p w:rsidR="00CD1333" w:rsidRPr="00CD1333" w:rsidRDefault="00CD1333">
      <w:pPr>
        <w:rPr>
          <w:ins w:id="202" w:author="Christine Sainvil" w:date="2015-07-30T05:43:00Z"/>
          <w:lang w:val="en-US"/>
          <w:rPrChange w:id="203" w:author="Christine Sainvil" w:date="2015-07-30T05:43:00Z">
            <w:rPr>
              <w:ins w:id="204" w:author="Christine Sainvil" w:date="2015-07-30T05:43:00Z"/>
              <w:rFonts w:asciiTheme="minorHAnsi" w:eastAsia="Times New Roman" w:hAnsiTheme="minorHAnsi" w:cstheme="minorHAnsi"/>
              <w:color w:val="000000"/>
              <w:sz w:val="22"/>
              <w:szCs w:val="22"/>
              <w:lang w:val="en-US"/>
            </w:rPr>
          </w:rPrChange>
        </w:rPr>
        <w:pPrChange w:id="205" w:author="Christine Sainvil" w:date="2015-07-30T05:43:00Z">
          <w:pPr>
            <w:pStyle w:val="3"/>
            <w:spacing w:before="0" w:line="252" w:lineRule="atLeast"/>
          </w:pPr>
        </w:pPrChange>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Dear </w:t>
      </w:r>
      <w:r w:rsidRPr="00F71CC8">
        <w:rPr>
          <w:rFonts w:asciiTheme="minorHAnsi" w:hAnsiTheme="minorHAnsi" w:cstheme="minorHAnsi"/>
          <w:sz w:val="22"/>
          <w:szCs w:val="22"/>
          <w:highlight w:val="yellow"/>
          <w:lang w:val="en-US"/>
        </w:rPr>
        <w:t xml:space="preserve">&lt;&lt;First </w:t>
      </w:r>
      <w:r w:rsidR="00AB2335">
        <w:rPr>
          <w:rFonts w:asciiTheme="minorHAnsi" w:hAnsiTheme="minorHAnsi" w:cstheme="minorHAnsi"/>
          <w:sz w:val="22"/>
          <w:szCs w:val="22"/>
          <w:highlight w:val="yellow"/>
          <w:lang w:val="en-US"/>
        </w:rPr>
        <w:t>Name&gt;&gt; &lt;&lt;</w:t>
      </w:r>
      <w:r w:rsidRPr="00F71CC8">
        <w:rPr>
          <w:rFonts w:asciiTheme="minorHAnsi" w:hAnsiTheme="minorHAnsi" w:cstheme="minorHAnsi"/>
          <w:sz w:val="22"/>
          <w:szCs w:val="22"/>
          <w:highlight w:val="yellow"/>
          <w:lang w:val="en-US"/>
        </w:rPr>
        <w:t>Last Name&gt;&gt;,</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With regards to the </w:t>
      </w:r>
      <w:r w:rsidR="00624B26">
        <w:rPr>
          <w:rFonts w:asciiTheme="minorHAnsi" w:hAnsiTheme="minorHAnsi"/>
          <w:sz w:val="22"/>
          <w:szCs w:val="22"/>
          <w:highlight w:val="yellow"/>
          <w:lang w:val="en-US"/>
        </w:rPr>
        <w:t>&lt;&lt;ref. number&gt;&gt;</w:t>
      </w:r>
      <w:r w:rsidR="00624B26" w:rsidRPr="009A037D">
        <w:rPr>
          <w:rFonts w:asciiTheme="minorHAnsi" w:hAnsiTheme="minorHAnsi"/>
          <w:sz w:val="22"/>
          <w:szCs w:val="22"/>
          <w:lang w:val="en-US"/>
        </w:rPr>
        <w:t>-</w:t>
      </w:r>
      <w:r w:rsidR="00624B26" w:rsidRPr="00F71CC8">
        <w:rPr>
          <w:rFonts w:asciiTheme="minorHAnsi" w:eastAsia="Times New Roman" w:hAnsiTheme="minorHAnsi" w:cstheme="minorHAnsi"/>
          <w:sz w:val="22"/>
          <w:szCs w:val="22"/>
          <w:highlight w:val="yellow"/>
          <w:lang w:val="en-US"/>
        </w:rPr>
        <w:t>&lt;&lt;Conference name&gt;&gt;</w:t>
      </w:r>
      <w:r w:rsidR="00624B26" w:rsidRPr="00F71CC8">
        <w:rPr>
          <w:rFonts w:asciiTheme="minorHAnsi" w:eastAsia="Times New Roman" w:hAnsiTheme="minorHAnsi" w:cstheme="minorHAnsi"/>
          <w:sz w:val="22"/>
          <w:szCs w:val="22"/>
          <w:lang w:val="en-US"/>
        </w:rPr>
        <w:t xml:space="preserve"> on </w:t>
      </w:r>
      <w:r w:rsidR="00624B26" w:rsidRPr="00F71CC8">
        <w:rPr>
          <w:rFonts w:asciiTheme="minorHAnsi" w:eastAsia="Times New Roman" w:hAnsiTheme="minorHAnsi" w:cstheme="minorHAnsi"/>
          <w:sz w:val="22"/>
          <w:szCs w:val="22"/>
          <w:highlight w:val="yellow"/>
          <w:lang w:val="en-US"/>
        </w:rPr>
        <w:t>&lt;&lt;conference start date&gt;&gt;</w:t>
      </w:r>
      <w:r w:rsidR="00624B26" w:rsidRPr="00F71CC8">
        <w:rPr>
          <w:rFonts w:asciiTheme="minorHAnsi" w:eastAsia="Times New Roman" w:hAnsiTheme="minorHAnsi" w:cstheme="minorHAnsi"/>
          <w:sz w:val="22"/>
          <w:szCs w:val="22"/>
          <w:lang w:val="en-US"/>
        </w:rPr>
        <w:t xml:space="preserve"> in </w:t>
      </w:r>
      <w:r w:rsidR="00624B26" w:rsidRPr="00F71CC8">
        <w:rPr>
          <w:rFonts w:asciiTheme="minorHAnsi" w:eastAsia="Times New Roman" w:hAnsiTheme="minorHAnsi" w:cstheme="minorHAnsi"/>
          <w:sz w:val="22"/>
          <w:szCs w:val="22"/>
          <w:highlight w:val="yellow"/>
          <w:lang w:val="en-US"/>
        </w:rPr>
        <w:t>&lt;&lt;city</w:t>
      </w:r>
      <w:r w:rsidR="00624B26">
        <w:rPr>
          <w:rFonts w:asciiTheme="minorHAnsi" w:eastAsia="Times New Roman" w:hAnsiTheme="minorHAnsi" w:cstheme="minorHAnsi"/>
          <w:sz w:val="22"/>
          <w:szCs w:val="22"/>
          <w:highlight w:val="yellow"/>
          <w:lang w:val="en-US"/>
        </w:rPr>
        <w:t>&gt;&gt;</w:t>
      </w:r>
      <w:r w:rsidR="00624B26" w:rsidRPr="00F71CC8">
        <w:rPr>
          <w:rFonts w:asciiTheme="minorHAnsi" w:eastAsia="Times New Roman" w:hAnsiTheme="minorHAnsi" w:cstheme="minorHAnsi"/>
          <w:sz w:val="22"/>
          <w:szCs w:val="22"/>
          <w:highlight w:val="yellow"/>
          <w:lang w:val="en-US"/>
        </w:rPr>
        <w:t xml:space="preserve">, </w:t>
      </w:r>
      <w:r w:rsidR="00624B26">
        <w:rPr>
          <w:rFonts w:asciiTheme="minorHAnsi" w:eastAsia="Times New Roman" w:hAnsiTheme="minorHAnsi" w:cstheme="minorHAnsi"/>
          <w:sz w:val="22"/>
          <w:szCs w:val="22"/>
          <w:highlight w:val="yellow"/>
          <w:lang w:val="en-US"/>
        </w:rPr>
        <w:t>&lt;&lt;</w:t>
      </w:r>
      <w:r w:rsidR="00624B26" w:rsidRPr="00F71CC8">
        <w:rPr>
          <w:rFonts w:asciiTheme="minorHAnsi" w:eastAsia="Times New Roman" w:hAnsiTheme="minorHAnsi" w:cstheme="minorHAnsi"/>
          <w:sz w:val="22"/>
          <w:szCs w:val="22"/>
          <w:highlight w:val="yellow"/>
          <w:lang w:val="en-US"/>
        </w:rPr>
        <w:t>country&gt;&gt;</w:t>
      </w:r>
      <w:r w:rsidR="00624B26" w:rsidRPr="00F71CC8">
        <w:rPr>
          <w:rFonts w:asciiTheme="minorHAnsi" w:eastAsia="Times New Roman" w:hAnsiTheme="minorHAnsi" w:cstheme="minorHAnsi"/>
          <w:sz w:val="22"/>
          <w:szCs w:val="22"/>
          <w:lang w:val="en-US"/>
        </w:rPr>
        <w:t xml:space="preserve"> </w:t>
      </w:r>
      <w:r w:rsidRPr="00F71CC8">
        <w:rPr>
          <w:rFonts w:asciiTheme="minorHAnsi" w:eastAsia="Times New Roman" w:hAnsiTheme="minorHAnsi" w:cstheme="minorHAnsi"/>
          <w:sz w:val="22"/>
          <w:szCs w:val="22"/>
          <w:lang w:val="en-US"/>
        </w:rPr>
        <w:t>you have submitted for assessment, please note that some non-compliant criteria have been identified during the initial assessment.</w:t>
      </w:r>
    </w:p>
    <w:p w:rsidR="00F71CC8" w:rsidRPr="00F71CC8" w:rsidRDefault="00624B26" w:rsidP="00C11C55">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We</w:t>
      </w:r>
      <w:r w:rsidR="00F71CC8" w:rsidRPr="00F71CC8">
        <w:rPr>
          <w:rFonts w:asciiTheme="minorHAnsi" w:eastAsia="Times New Roman" w:hAnsiTheme="minorHAnsi" w:cstheme="minorHAnsi"/>
          <w:sz w:val="22"/>
          <w:szCs w:val="22"/>
          <w:lang w:val="en-US"/>
        </w:rPr>
        <w:t xml:space="preserve"> have sent a correction notice to the conference organizer to</w:t>
      </w:r>
      <w:r w:rsidR="00AB2335">
        <w:rPr>
          <w:rFonts w:asciiTheme="minorHAnsi" w:eastAsia="Times New Roman" w:hAnsiTheme="minorHAnsi" w:cstheme="minorHAnsi"/>
          <w:sz w:val="22"/>
          <w:szCs w:val="22"/>
          <w:lang w:val="en-US"/>
        </w:rPr>
        <w:t>day, inviting them to send to us</w:t>
      </w:r>
      <w:r w:rsidR="00F71CC8" w:rsidRPr="00F71CC8">
        <w:rPr>
          <w:rFonts w:asciiTheme="minorHAnsi" w:eastAsia="Times New Roman" w:hAnsiTheme="minorHAnsi" w:cstheme="minorHAnsi"/>
          <w:sz w:val="22"/>
          <w:szCs w:val="22"/>
          <w:lang w:val="en-US"/>
        </w:rPr>
        <w:t xml:space="preserve"> via email documentation which clearly show that appropriate corrective action has been taken to make the Conference compliant with the Eucomed Code of Ethical Business Practice.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Please note that we allow a 10 business day window</w:t>
      </w:r>
      <w:r w:rsidR="00AB2335">
        <w:rPr>
          <w:rFonts w:asciiTheme="minorHAnsi" w:eastAsia="Times New Roman" w:hAnsiTheme="minorHAnsi" w:cstheme="minorHAnsi"/>
          <w:sz w:val="22"/>
          <w:szCs w:val="22"/>
          <w:lang w:val="en-US"/>
        </w:rPr>
        <w:t xml:space="preserve">, meaning up to </w:t>
      </w:r>
      <w:r w:rsidR="00AB2335" w:rsidRPr="00AB2335">
        <w:rPr>
          <w:rFonts w:asciiTheme="minorHAnsi" w:eastAsia="Times New Roman" w:hAnsiTheme="minorHAnsi" w:cstheme="minorHAnsi"/>
          <w:sz w:val="22"/>
          <w:szCs w:val="22"/>
          <w:highlight w:val="yellow"/>
          <w:lang w:val="en-US"/>
        </w:rPr>
        <w:t>&lt;&lt;Deadline date&gt;&gt;</w:t>
      </w:r>
      <w:r w:rsidRPr="00F71CC8">
        <w:rPr>
          <w:rFonts w:asciiTheme="minorHAnsi" w:eastAsia="Times New Roman" w:hAnsiTheme="minorHAnsi" w:cstheme="minorHAnsi"/>
          <w:sz w:val="22"/>
          <w:szCs w:val="22"/>
          <w:lang w:val="en-US"/>
        </w:rPr>
        <w:t xml:space="preserve"> for conference organizers to take those actions. </w:t>
      </w:r>
    </w:p>
    <w:p w:rsidR="00F71CC8" w:rsidRPr="00F71CC8" w:rsidRDefault="00F71CC8" w:rsidP="00C11C55">
      <w:pPr>
        <w:spacing w:line="240" w:lineRule="auto"/>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 xml:space="preserve">If I do not receive that documentation by then, I will issue a final non-compliant decision for the Conference that will be posted on </w:t>
      </w:r>
      <w:hyperlink r:id="rId10" w:tgtFrame="_blank" w:history="1">
        <w:r w:rsidRPr="00F71CC8">
          <w:rPr>
            <w:rFonts w:asciiTheme="minorHAnsi" w:eastAsia="Times New Roman" w:hAnsiTheme="minorHAnsi" w:cstheme="minorHAnsi"/>
            <w:color w:val="0000FF"/>
            <w:sz w:val="22"/>
            <w:szCs w:val="22"/>
            <w:u w:val="single"/>
            <w:lang w:val="en-US"/>
          </w:rPr>
          <w:t>www.ethicalmedtech.eu</w:t>
        </w:r>
      </w:hyperlink>
      <w:r w:rsidRPr="00F71CC8">
        <w:rPr>
          <w:rFonts w:asciiTheme="minorHAnsi" w:eastAsia="Times New Roman" w:hAnsiTheme="minorHAnsi" w:cstheme="minorHAnsi"/>
          <w:sz w:val="22"/>
          <w:szCs w:val="22"/>
          <w:lang w:val="en-US"/>
        </w:rPr>
        <w:t xml:space="preserve">. </w:t>
      </w:r>
    </w:p>
    <w:p w:rsidR="00F71CC8" w:rsidRPr="00F71CC8" w:rsidRDefault="00F71CC8" w:rsidP="00C11C55">
      <w:pPr>
        <w:spacing w:line="240" w:lineRule="auto"/>
        <w:rPr>
          <w:rFonts w:asciiTheme="minorHAnsi" w:eastAsia="Times New Roman" w:hAnsiTheme="minorHAnsi" w:cstheme="minorHAnsi"/>
          <w:sz w:val="22"/>
          <w:szCs w:val="22"/>
          <w:lang w:val="en-US"/>
        </w:rPr>
      </w:pPr>
    </w:p>
    <w:p w:rsidR="00F71CC8" w:rsidRPr="00F71CC8" w:rsidRDefault="00F71CC8" w:rsidP="00C11C55">
      <w:pPr>
        <w:spacing w:line="240" w:lineRule="auto"/>
        <w:rPr>
          <w:rFonts w:asciiTheme="minorHAnsi" w:eastAsia="Times New Roman" w:hAnsiTheme="minorHAnsi" w:cstheme="minorHAnsi"/>
          <w:sz w:val="22"/>
          <w:szCs w:val="22"/>
        </w:rPr>
      </w:pPr>
      <w:r w:rsidRPr="00F71CC8">
        <w:rPr>
          <w:rFonts w:asciiTheme="minorHAnsi" w:eastAsia="Times New Roman" w:hAnsiTheme="minorHAnsi" w:cstheme="minorHAnsi"/>
          <w:sz w:val="22"/>
          <w:szCs w:val="22"/>
          <w:lang w:val="en-US"/>
        </w:rPr>
        <w:t>Sincerely,</w:t>
      </w:r>
    </w:p>
    <w:p w:rsidR="00F71CC8" w:rsidRPr="00F71CC8" w:rsidRDefault="00F71CC8" w:rsidP="00C11C55">
      <w:pPr>
        <w:spacing w:line="240" w:lineRule="auto"/>
        <w:rPr>
          <w:rFonts w:asciiTheme="minorHAnsi" w:eastAsia="Times New Roman" w:hAnsiTheme="minorHAnsi" w:cstheme="minorHAnsi"/>
          <w:sz w:val="22"/>
          <w:szCs w:val="22"/>
        </w:rPr>
      </w:pPr>
      <w:r w:rsidRPr="00F71CC8">
        <w:rPr>
          <w:rFonts w:asciiTheme="minorHAnsi" w:eastAsia="Times New Roman" w:hAnsiTheme="minorHAnsi" w:cstheme="minorHAnsi"/>
          <w:sz w:val="22"/>
          <w:szCs w:val="22"/>
          <w:lang w:val="en-US"/>
        </w:rPr>
        <w:t>Christine Sainvil</w:t>
      </w:r>
    </w:p>
    <w:p w:rsidR="00F71CC8" w:rsidRPr="00F71CC8" w:rsidRDefault="00F71CC8" w:rsidP="00C11C55">
      <w:pPr>
        <w:rPr>
          <w:rFonts w:asciiTheme="minorHAnsi" w:hAnsiTheme="minorHAnsi" w:cstheme="minorHAnsi"/>
          <w:b/>
          <w:sz w:val="22"/>
          <w:szCs w:val="22"/>
          <w:u w:val="single"/>
          <w:lang w:val="en-US"/>
        </w:rPr>
      </w:pPr>
    </w:p>
    <w:p w:rsidR="00F71CC8" w:rsidRPr="00F71CC8" w:rsidRDefault="00F71CC8" w:rsidP="00C11C55">
      <w:pPr>
        <w:pStyle w:val="a7"/>
        <w:numPr>
          <w:ilvl w:val="1"/>
          <w:numId w:val="14"/>
        </w:numPr>
        <w:spacing w:line="276" w:lineRule="auto"/>
        <w:rPr>
          <w:rFonts w:asciiTheme="minorHAnsi" w:hAnsiTheme="minorHAnsi" w:cstheme="minorHAnsi"/>
          <w:b/>
          <w:sz w:val="22"/>
          <w:szCs w:val="22"/>
          <w:u w:val="single"/>
          <w:lang w:val="en-US"/>
        </w:rPr>
      </w:pPr>
      <w:r w:rsidRPr="007444D1">
        <w:rPr>
          <w:rFonts w:asciiTheme="minorHAnsi" w:hAnsiTheme="minorHAnsi" w:cstheme="minorHAnsi"/>
          <w:b/>
          <w:sz w:val="22"/>
          <w:szCs w:val="22"/>
          <w:highlight w:val="green"/>
          <w:u w:val="single"/>
          <w:lang w:val="en-US"/>
          <w:rPrChange w:id="206" w:author="User" w:date="2015-09-21T16:05:00Z">
            <w:rPr>
              <w:rFonts w:asciiTheme="minorHAnsi" w:hAnsiTheme="minorHAnsi" w:cstheme="minorHAnsi"/>
              <w:b/>
              <w:sz w:val="22"/>
              <w:szCs w:val="22"/>
              <w:u w:val="single"/>
              <w:lang w:val="en-US"/>
            </w:rPr>
          </w:rPrChange>
        </w:rPr>
        <w:t>After 10 days, if corrections made: compliant notice to applicant: see above</w:t>
      </w:r>
      <w:r w:rsidR="00CD1B05" w:rsidRPr="000D69AA">
        <w:rPr>
          <w:rFonts w:asciiTheme="minorHAnsi" w:hAnsiTheme="minorHAnsi" w:cstheme="minorHAnsi"/>
          <w:b/>
          <w:color w:val="FF0000"/>
          <w:sz w:val="22"/>
          <w:szCs w:val="22"/>
          <w:u w:val="single"/>
          <w:lang w:val="en-US"/>
        </w:rPr>
        <w:t>_msgCompliantApplicant</w:t>
      </w:r>
      <w:ins w:id="207" w:author="User" w:date="2015-09-11T11:21:00Z">
        <w:r w:rsidR="002E43B8" w:rsidRPr="002E43B8">
          <w:rPr>
            <w:rFonts w:asciiTheme="minorHAnsi" w:hAnsiTheme="minorHAnsi" w:cstheme="minorHAnsi"/>
            <w:b/>
            <w:color w:val="FF0000"/>
            <w:sz w:val="22"/>
            <w:szCs w:val="22"/>
            <w:u w:val="single"/>
            <w:lang w:val="en-US"/>
            <w:rPrChange w:id="208" w:author="User" w:date="2015-09-11T11:21:00Z">
              <w:rPr>
                <w:rFonts w:asciiTheme="minorHAnsi" w:hAnsiTheme="minorHAnsi" w:cstheme="minorHAnsi"/>
                <w:b/>
                <w:color w:val="FF0000"/>
                <w:sz w:val="22"/>
                <w:szCs w:val="22"/>
                <w:u w:val="single"/>
                <w:lang w:val="ru-RU"/>
              </w:rPr>
            </w:rPrChange>
          </w:rPr>
          <w:t>--</w:t>
        </w:r>
      </w:ins>
      <w:ins w:id="209" w:author="User" w:date="2015-09-21T15:21:00Z">
        <w:r w:rsidR="00140ED8" w:rsidRPr="00573728">
          <w:rPr>
            <w:rFonts w:asciiTheme="minorHAnsi" w:hAnsiTheme="minorHAnsi" w:cstheme="minorHAnsi"/>
            <w:b/>
            <w:color w:val="FF0000"/>
            <w:sz w:val="22"/>
            <w:szCs w:val="22"/>
            <w:u w:val="single"/>
            <w:lang w:val="en-US"/>
          </w:rPr>
          <w:t>-</w:t>
        </w:r>
        <w:r w:rsidR="00140ED8">
          <w:rPr>
            <w:rFonts w:asciiTheme="minorHAnsi" w:hAnsiTheme="minorHAnsi" w:cstheme="minorHAnsi"/>
            <w:b/>
            <w:color w:val="FF0000"/>
            <w:sz w:val="22"/>
            <w:szCs w:val="22"/>
            <w:u w:val="single"/>
            <w:lang w:val="en-US"/>
          </w:rPr>
          <w:t>(</w:t>
        </w:r>
        <w:r w:rsidR="00140ED8" w:rsidRPr="00FB59DE">
          <w:t xml:space="preserve"> </w:t>
        </w:r>
        <w:r w:rsidR="00140ED8" w:rsidRPr="00FB59DE">
          <w:rPr>
            <w:rFonts w:asciiTheme="minorHAnsi" w:hAnsiTheme="minorHAnsi" w:cstheme="minorHAnsi"/>
            <w:b/>
            <w:color w:val="FF0000"/>
            <w:sz w:val="22"/>
            <w:szCs w:val="22"/>
            <w:u w:val="single"/>
            <w:lang w:val="en-US"/>
          </w:rPr>
          <w:t>письмо не приходит апликанту</w:t>
        </w:r>
        <w:r w:rsidR="00140ED8">
          <w:rPr>
            <w:rFonts w:asciiTheme="minorHAnsi" w:hAnsiTheme="minorHAnsi" w:cstheme="minorHAnsi"/>
            <w:b/>
            <w:color w:val="FF0000"/>
            <w:sz w:val="22"/>
            <w:szCs w:val="22"/>
            <w:u w:val="single"/>
            <w:lang w:val="en-US"/>
          </w:rPr>
          <w:t>)</w:t>
        </w:r>
      </w:ins>
    </w:p>
    <w:p w:rsidR="00F71CC8" w:rsidRPr="00F71CC8" w:rsidRDefault="00F71CC8" w:rsidP="00140ED8">
      <w:pPr>
        <w:pStyle w:val="a7"/>
        <w:numPr>
          <w:ilvl w:val="1"/>
          <w:numId w:val="14"/>
        </w:numPr>
        <w:spacing w:line="276" w:lineRule="auto"/>
        <w:rPr>
          <w:rFonts w:asciiTheme="minorHAnsi" w:hAnsiTheme="minorHAnsi" w:cstheme="minorHAnsi"/>
          <w:b/>
          <w:sz w:val="22"/>
          <w:szCs w:val="22"/>
          <w:u w:val="single"/>
          <w:lang w:val="en-US"/>
        </w:rPr>
      </w:pPr>
      <w:r w:rsidRPr="007D6CEE">
        <w:rPr>
          <w:rFonts w:asciiTheme="minorHAnsi" w:hAnsiTheme="minorHAnsi" w:cstheme="minorHAnsi"/>
          <w:b/>
          <w:color w:val="auto"/>
          <w:sz w:val="22"/>
          <w:szCs w:val="22"/>
          <w:highlight w:val="green"/>
          <w:u w:val="single"/>
          <w:lang w:val="en-US"/>
          <w:rPrChange w:id="210" w:author="User" w:date="2015-09-15T17:49:00Z">
            <w:rPr>
              <w:rFonts w:asciiTheme="minorHAnsi" w:hAnsiTheme="minorHAnsi" w:cstheme="minorHAnsi"/>
              <w:b/>
              <w:sz w:val="22"/>
              <w:szCs w:val="22"/>
              <w:u w:val="single"/>
              <w:lang w:val="en-US"/>
            </w:rPr>
          </w:rPrChange>
        </w:rPr>
        <w:lastRenderedPageBreak/>
        <w:t>After 10 days, if corrections made: compliant notice to PCO: see above</w:t>
      </w:r>
      <w:r w:rsidR="00CD1B05" w:rsidRPr="007D6CEE">
        <w:rPr>
          <w:rFonts w:asciiTheme="minorHAnsi" w:hAnsiTheme="minorHAnsi" w:cstheme="minorHAnsi"/>
          <w:b/>
          <w:color w:val="auto"/>
          <w:sz w:val="22"/>
          <w:szCs w:val="22"/>
          <w:highlight w:val="green"/>
          <w:u w:val="single"/>
          <w:lang w:val="en-US"/>
          <w:rPrChange w:id="211" w:author="User" w:date="2015-09-15T17:49:00Z">
            <w:rPr>
              <w:rFonts w:asciiTheme="minorHAnsi" w:hAnsiTheme="minorHAnsi" w:cstheme="minorHAnsi"/>
              <w:b/>
              <w:sz w:val="22"/>
              <w:szCs w:val="22"/>
              <w:u w:val="single"/>
              <w:lang w:val="en-US"/>
            </w:rPr>
          </w:rPrChange>
        </w:rPr>
        <w:t xml:space="preserve"> </w:t>
      </w:r>
      <w:r w:rsidR="00CD1B05" w:rsidRPr="007D6CEE">
        <w:rPr>
          <w:rFonts w:asciiTheme="minorHAnsi" w:hAnsiTheme="minorHAnsi" w:cstheme="minorHAnsi"/>
          <w:b/>
          <w:color w:val="auto"/>
          <w:sz w:val="22"/>
          <w:szCs w:val="22"/>
          <w:highlight w:val="green"/>
          <w:u w:val="single"/>
          <w:lang w:val="en-US"/>
          <w:rPrChange w:id="212" w:author="User" w:date="2015-09-15T17:49:00Z">
            <w:rPr>
              <w:rFonts w:asciiTheme="minorHAnsi" w:hAnsiTheme="minorHAnsi" w:cstheme="minorHAnsi"/>
              <w:b/>
              <w:color w:val="FF0000"/>
              <w:sz w:val="22"/>
              <w:szCs w:val="22"/>
              <w:u w:val="single"/>
              <w:lang w:val="en-US"/>
            </w:rPr>
          </w:rPrChange>
        </w:rPr>
        <w:t>_</w:t>
      </w:r>
      <w:r w:rsidR="00CD1B05" w:rsidRPr="007D6CEE">
        <w:rPr>
          <w:rFonts w:asciiTheme="minorHAnsi" w:hAnsiTheme="minorHAnsi" w:cstheme="minorHAnsi"/>
          <w:b/>
          <w:color w:val="FF0000"/>
          <w:sz w:val="22"/>
          <w:szCs w:val="22"/>
          <w:highlight w:val="green"/>
          <w:u w:val="single"/>
          <w:lang w:val="en-US"/>
          <w:rPrChange w:id="213" w:author="User" w:date="2015-09-15T17:49:00Z">
            <w:rPr>
              <w:rFonts w:asciiTheme="minorHAnsi" w:hAnsiTheme="minorHAnsi" w:cstheme="minorHAnsi"/>
              <w:b/>
              <w:color w:val="FF0000"/>
              <w:sz w:val="22"/>
              <w:szCs w:val="22"/>
              <w:u w:val="single"/>
              <w:lang w:val="en-US"/>
            </w:rPr>
          </w:rPrChange>
        </w:rPr>
        <w:t>msgCompliantPCO</w:t>
      </w:r>
      <w:ins w:id="214" w:author="User" w:date="2015-09-21T15:24:00Z">
        <w:r w:rsidR="00140ED8">
          <w:rPr>
            <w:rFonts w:asciiTheme="minorHAnsi" w:hAnsiTheme="minorHAnsi" w:cstheme="minorHAnsi"/>
            <w:b/>
            <w:color w:val="FF0000"/>
            <w:sz w:val="22"/>
            <w:szCs w:val="22"/>
            <w:u w:val="single"/>
            <w:lang w:val="en-US"/>
          </w:rPr>
          <w:t>0</w:t>
        </w:r>
      </w:ins>
      <w:ins w:id="215" w:author="User" w:date="2015-09-21T15:28:00Z">
        <w:r w:rsidR="00140ED8">
          <w:rPr>
            <w:rFonts w:asciiTheme="minorHAnsi" w:hAnsiTheme="minorHAnsi" w:cstheme="minorHAnsi"/>
            <w:b/>
            <w:color w:val="FF0000"/>
            <w:sz w:val="22"/>
            <w:szCs w:val="22"/>
            <w:u w:val="single"/>
            <w:lang w:val="en-US"/>
          </w:rPr>
          <w:t xml:space="preserve"> </w:t>
        </w:r>
      </w:ins>
      <w:ins w:id="216" w:author="User" w:date="2015-09-21T15:24:00Z">
        <w:r w:rsidR="00140ED8">
          <w:rPr>
            <w:rFonts w:asciiTheme="minorHAnsi" w:hAnsiTheme="minorHAnsi" w:cstheme="minorHAnsi"/>
            <w:b/>
            <w:color w:val="FF0000"/>
            <w:sz w:val="22"/>
            <w:szCs w:val="22"/>
            <w:u w:val="single"/>
            <w:lang w:val="en-US"/>
          </w:rPr>
          <w:t>=3a (</w:t>
        </w:r>
      </w:ins>
      <w:ins w:id="217" w:author="User" w:date="2015-09-21T15:25:00Z">
        <w:r w:rsidR="00140ED8" w:rsidRPr="00140ED8">
          <w:rPr>
            <w:rFonts w:asciiTheme="minorHAnsi" w:hAnsiTheme="minorHAnsi" w:cstheme="minorHAnsi"/>
            <w:b/>
            <w:color w:val="FF0000"/>
            <w:sz w:val="22"/>
            <w:szCs w:val="22"/>
            <w:u w:val="single"/>
            <w:lang w:val="en-US"/>
          </w:rPr>
          <w:t>поменять текст письма)</w:t>
        </w:r>
      </w:ins>
    </w:p>
    <w:p w:rsidR="00F71CC8" w:rsidRPr="00F71CC8" w:rsidRDefault="00F71CC8" w:rsidP="00CD1B05">
      <w:pPr>
        <w:pStyle w:val="a7"/>
        <w:numPr>
          <w:ilvl w:val="1"/>
          <w:numId w:val="14"/>
        </w:numPr>
        <w:spacing w:line="276" w:lineRule="auto"/>
        <w:rPr>
          <w:rFonts w:asciiTheme="minorHAnsi" w:hAnsiTheme="minorHAnsi" w:cstheme="minorHAnsi"/>
          <w:b/>
          <w:sz w:val="22"/>
          <w:szCs w:val="22"/>
          <w:u w:val="single"/>
          <w:lang w:val="en-US"/>
        </w:rPr>
      </w:pPr>
      <w:r w:rsidRPr="007444D1">
        <w:rPr>
          <w:rFonts w:asciiTheme="minorHAnsi" w:hAnsiTheme="minorHAnsi" w:cstheme="minorHAnsi"/>
          <w:b/>
          <w:sz w:val="22"/>
          <w:szCs w:val="22"/>
          <w:highlight w:val="green"/>
          <w:u w:val="single"/>
          <w:lang w:val="en-US"/>
          <w:rPrChange w:id="218" w:author="User" w:date="2015-09-21T16:05:00Z">
            <w:rPr>
              <w:rFonts w:asciiTheme="minorHAnsi" w:hAnsiTheme="minorHAnsi" w:cstheme="minorHAnsi"/>
              <w:b/>
              <w:sz w:val="22"/>
              <w:szCs w:val="22"/>
              <w:u w:val="single"/>
              <w:lang w:val="en-US"/>
            </w:rPr>
          </w:rPrChange>
        </w:rPr>
        <w:t>After 10 days, if corrections not made: non-compliant notice to applicant</w:t>
      </w:r>
      <w:r w:rsidR="00CD1B05">
        <w:rPr>
          <w:rFonts w:asciiTheme="minorHAnsi" w:hAnsiTheme="minorHAnsi" w:cstheme="minorHAnsi"/>
          <w:b/>
          <w:sz w:val="22"/>
          <w:szCs w:val="22"/>
          <w:u w:val="single"/>
          <w:lang w:val="en-US"/>
        </w:rPr>
        <w:t xml:space="preserve"> - </w:t>
      </w:r>
      <w:r w:rsidR="00CD1B05" w:rsidRPr="00CD1B05">
        <w:rPr>
          <w:rFonts w:asciiTheme="minorHAnsi" w:hAnsiTheme="minorHAnsi" w:cstheme="minorHAnsi"/>
          <w:b/>
          <w:color w:val="FF0000"/>
          <w:sz w:val="22"/>
          <w:szCs w:val="22"/>
          <w:u w:val="single"/>
          <w:lang w:val="en-US"/>
        </w:rPr>
        <w:t>_msgNotCompliantApplicant</w:t>
      </w:r>
      <w:ins w:id="219" w:author="User" w:date="2015-09-11T11:21:00Z">
        <w:r w:rsidR="002E43B8" w:rsidRPr="002E43B8">
          <w:rPr>
            <w:rFonts w:asciiTheme="minorHAnsi" w:hAnsiTheme="minorHAnsi" w:cstheme="minorHAnsi"/>
            <w:b/>
            <w:color w:val="FF0000"/>
            <w:sz w:val="22"/>
            <w:szCs w:val="22"/>
            <w:u w:val="single"/>
            <w:lang w:val="en-US"/>
            <w:rPrChange w:id="220" w:author="User" w:date="2015-09-11T11:21:00Z">
              <w:rPr>
                <w:rFonts w:asciiTheme="minorHAnsi" w:hAnsiTheme="minorHAnsi" w:cstheme="minorHAnsi"/>
                <w:b/>
                <w:color w:val="FF0000"/>
                <w:sz w:val="22"/>
                <w:szCs w:val="22"/>
                <w:u w:val="single"/>
                <w:lang w:val="ru-RU"/>
              </w:rPr>
            </w:rPrChange>
          </w:rPr>
          <w:t>---</w:t>
        </w:r>
      </w:ins>
      <w:ins w:id="221" w:author="User" w:date="2015-09-21T15:21:00Z">
        <w:r w:rsidR="00140ED8" w:rsidRPr="00573728">
          <w:rPr>
            <w:rFonts w:asciiTheme="minorHAnsi" w:hAnsiTheme="minorHAnsi" w:cstheme="minorHAnsi"/>
            <w:b/>
            <w:color w:val="FF0000"/>
            <w:sz w:val="22"/>
            <w:szCs w:val="22"/>
            <w:u w:val="single"/>
            <w:lang w:val="en-US"/>
          </w:rPr>
          <w:t>-</w:t>
        </w:r>
        <w:r w:rsidR="00140ED8">
          <w:rPr>
            <w:rFonts w:asciiTheme="minorHAnsi" w:hAnsiTheme="minorHAnsi" w:cstheme="minorHAnsi"/>
            <w:b/>
            <w:color w:val="FF0000"/>
            <w:sz w:val="22"/>
            <w:szCs w:val="22"/>
            <w:u w:val="single"/>
            <w:lang w:val="en-US"/>
          </w:rPr>
          <w:t>(</w:t>
        </w:r>
        <w:r w:rsidR="00140ED8" w:rsidRPr="00FB59DE">
          <w:t xml:space="preserve"> </w:t>
        </w:r>
        <w:r w:rsidR="00140ED8" w:rsidRPr="00FB59DE">
          <w:rPr>
            <w:rFonts w:asciiTheme="minorHAnsi" w:hAnsiTheme="minorHAnsi" w:cstheme="minorHAnsi"/>
            <w:b/>
            <w:color w:val="FF0000"/>
            <w:sz w:val="22"/>
            <w:szCs w:val="22"/>
            <w:u w:val="single"/>
            <w:lang w:val="en-US"/>
          </w:rPr>
          <w:t>письмо не приходит апликанту</w:t>
        </w:r>
        <w:r w:rsidR="00140ED8">
          <w:rPr>
            <w:rFonts w:asciiTheme="minorHAnsi" w:hAnsiTheme="minorHAnsi" w:cstheme="minorHAnsi"/>
            <w:b/>
            <w:color w:val="FF0000"/>
            <w:sz w:val="22"/>
            <w:szCs w:val="22"/>
            <w:u w:val="single"/>
            <w:lang w:val="en-US"/>
          </w:rPr>
          <w:t>)</w:t>
        </w:r>
      </w:ins>
    </w:p>
    <w:p w:rsidR="00A32C43" w:rsidRDefault="00A32C43" w:rsidP="00C11C55">
      <w:pPr>
        <w:rPr>
          <w:rFonts w:asciiTheme="minorHAnsi" w:eastAsia="Times New Roman" w:hAnsiTheme="minorHAnsi" w:cstheme="minorHAnsi"/>
          <w:sz w:val="22"/>
          <w:szCs w:val="22"/>
          <w:lang w:val="en-US"/>
        </w:rPr>
      </w:pPr>
    </w:p>
    <w:p w:rsidR="00CD1333" w:rsidRPr="00820CA8" w:rsidRDefault="00CD1333" w:rsidP="00CD1333">
      <w:pPr>
        <w:pStyle w:val="3"/>
        <w:spacing w:before="0" w:line="252" w:lineRule="atLeast"/>
        <w:rPr>
          <w:ins w:id="222" w:author="Christine Sainvil" w:date="2015-07-30T05:46:00Z"/>
          <w:rFonts w:asciiTheme="minorHAnsi" w:eastAsia="Times New Roman" w:hAnsiTheme="minorHAnsi" w:cstheme="minorHAnsi"/>
          <w:color w:val="000000"/>
          <w:sz w:val="22"/>
          <w:szCs w:val="22"/>
          <w:lang w:val="en-US"/>
        </w:rPr>
      </w:pPr>
      <w:ins w:id="223" w:author="Christine Sainvil" w:date="2015-07-30T05:46:00Z">
        <w:r w:rsidRPr="00820CA8">
          <w:rPr>
            <w:rFonts w:asciiTheme="minorHAnsi" w:eastAsia="Times New Roman" w:hAnsiTheme="minorHAnsi" w:cstheme="minorHAnsi"/>
            <w:color w:val="000000"/>
            <w:sz w:val="22"/>
            <w:szCs w:val="22"/>
            <w:lang w:val="en-US"/>
          </w:rPr>
          <w:t xml:space="preserve">Ethical Med Tech - Conference Vetting System - Assessment </w:t>
        </w:r>
        <w:r>
          <w:rPr>
            <w:rFonts w:asciiTheme="minorHAnsi" w:eastAsia="Times New Roman" w:hAnsiTheme="minorHAnsi" w:cstheme="minorHAnsi"/>
            <w:color w:val="000000"/>
            <w:sz w:val="22"/>
            <w:szCs w:val="22"/>
            <w:lang w:val="en-US"/>
          </w:rPr>
          <w:t xml:space="preserve">final </w:t>
        </w:r>
        <w:r w:rsidRPr="00820CA8">
          <w:rPr>
            <w:rFonts w:asciiTheme="minorHAnsi" w:eastAsia="Times New Roman" w:hAnsiTheme="minorHAnsi" w:cstheme="minorHAnsi"/>
            <w:color w:val="000000"/>
            <w:sz w:val="22"/>
            <w:szCs w:val="22"/>
            <w:lang w:val="en-US"/>
          </w:rPr>
          <w:t>decision</w:t>
        </w:r>
        <w:r>
          <w:rPr>
            <w:rFonts w:asciiTheme="minorHAnsi" w:eastAsia="Times New Roman" w:hAnsiTheme="minorHAnsi" w:cstheme="minorHAnsi"/>
            <w:color w:val="000000"/>
            <w:sz w:val="22"/>
            <w:szCs w:val="22"/>
            <w:lang w:val="en-US"/>
          </w:rPr>
          <w:t xml:space="preserve"> – Public Title</w:t>
        </w:r>
      </w:ins>
    </w:p>
    <w:p w:rsidR="00CD1333" w:rsidRDefault="00CD1333" w:rsidP="00C11C55">
      <w:pPr>
        <w:rPr>
          <w:ins w:id="224" w:author="Christine Sainvil" w:date="2015-07-30T05:46:00Z"/>
          <w:rFonts w:asciiTheme="minorHAnsi" w:eastAsia="Times New Roman" w:hAnsiTheme="minorHAnsi" w:cstheme="minorHAnsi"/>
          <w:sz w:val="22"/>
          <w:szCs w:val="22"/>
          <w:lang w:val="en-US"/>
        </w:rPr>
      </w:pPr>
    </w:p>
    <w:p w:rsidR="00F71CC8" w:rsidRDefault="00AB2335" w:rsidP="00C11C55">
      <w:pPr>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To whom it may concern</w:t>
      </w:r>
      <w:r>
        <w:rPr>
          <w:rFonts w:asciiTheme="minorHAnsi" w:eastAsia="Times New Roman" w:hAnsiTheme="minorHAnsi" w:cstheme="minorHAnsi"/>
          <w:sz w:val="22"/>
          <w:szCs w:val="22"/>
          <w:lang w:val="en-US"/>
        </w:rPr>
        <w:t>,</w:t>
      </w:r>
    </w:p>
    <w:p w:rsidR="00AB2335" w:rsidRPr="00F71CC8" w:rsidRDefault="00AB2335" w:rsidP="00C11C55">
      <w:pPr>
        <w:rPr>
          <w:rFonts w:asciiTheme="minorHAnsi" w:hAnsiTheme="minorHAnsi" w:cstheme="minorHAnsi"/>
          <w:sz w:val="22"/>
          <w:szCs w:val="22"/>
          <w:lang w:val="en-US"/>
        </w:rPr>
      </w:pPr>
    </w:p>
    <w:p w:rsidR="00F71CC8" w:rsidRPr="00F71CC8" w:rsidRDefault="00AB2335" w:rsidP="00C11C55">
      <w:pPr>
        <w:rPr>
          <w:rFonts w:asciiTheme="minorHAnsi" w:hAnsiTheme="minorHAnsi" w:cstheme="minorHAnsi"/>
          <w:sz w:val="22"/>
          <w:szCs w:val="22"/>
          <w:lang w:val="en-US"/>
        </w:rPr>
      </w:pPr>
      <w:r>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refer to the submission </w:t>
      </w:r>
      <w:r w:rsidR="00F71CC8" w:rsidRPr="00F71CC8">
        <w:rPr>
          <w:rFonts w:asciiTheme="minorHAnsi" w:eastAsia="Times New Roman" w:hAnsiTheme="minorHAnsi" w:cstheme="minorHAnsi"/>
          <w:sz w:val="22"/>
          <w:szCs w:val="22"/>
          <w:lang w:val="en-US"/>
        </w:rPr>
        <w:t xml:space="preserve">relating to </w:t>
      </w:r>
      <w:r w:rsidR="00F71CC8" w:rsidRPr="00F71CC8">
        <w:rPr>
          <w:rFonts w:asciiTheme="minorHAnsi" w:eastAsia="Times New Roman" w:hAnsiTheme="minorHAnsi" w:cstheme="minorHAnsi"/>
          <w:sz w:val="22"/>
          <w:szCs w:val="22"/>
          <w:highlight w:val="yellow"/>
          <w:lang w:val="en-US"/>
        </w:rPr>
        <w:t xml:space="preserve">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w:t>
      </w:r>
      <w:ins w:id="225" w:author="Christine Sainvil" w:date="2015-07-30T05:46:00Z">
        <w:r w:rsidR="00CD1333">
          <w:rPr>
            <w:rFonts w:asciiTheme="minorHAnsi" w:eastAsia="Times New Roman" w:hAnsiTheme="minorHAnsi" w:cstheme="minorHAnsi"/>
            <w:sz w:val="22"/>
            <w:szCs w:val="22"/>
            <w:lang w:val="en-US"/>
          </w:rPr>
          <w:t xml:space="preserve">starting </w:t>
        </w:r>
      </w:ins>
      <w:r w:rsidRPr="00F71CC8">
        <w:rPr>
          <w:rFonts w:asciiTheme="minorHAnsi" w:eastAsia="Times New Roman" w:hAnsiTheme="minorHAnsi" w:cstheme="minorHAnsi"/>
          <w:sz w:val="22"/>
          <w:szCs w:val="22"/>
          <w:lang w:val="en-US"/>
        </w:rPr>
        <w:t xml:space="preserve">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r w:rsidR="00A32C43">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would like to inform you that following our assessment we now confirm the decision that the Conference is:  </w:t>
      </w:r>
      <w:r w:rsidR="00F71CC8" w:rsidRPr="00A32C43">
        <w:rPr>
          <w:rFonts w:asciiTheme="minorHAnsi" w:hAnsiTheme="minorHAnsi" w:cstheme="minorHAnsi"/>
          <w:b/>
          <w:color w:val="FF0000"/>
          <w:sz w:val="22"/>
          <w:szCs w:val="22"/>
          <w:u w:val="single"/>
          <w:lang w:val="en-US"/>
        </w:rPr>
        <w:t>NOT COMPLIANT</w:t>
      </w:r>
    </w:p>
    <w:p w:rsidR="00F71CC8" w:rsidRPr="00F71CC8" w:rsidRDefault="00F71CC8" w:rsidP="00C11C55">
      <w:pPr>
        <w:rPr>
          <w:rFonts w:asciiTheme="minorHAnsi" w:eastAsia="Times New Roman" w:hAnsiTheme="minorHAnsi" w:cstheme="minorHAnsi"/>
          <w:sz w:val="22"/>
          <w:szCs w:val="22"/>
          <w:lang w:val="en-US"/>
        </w:rPr>
      </w:pPr>
    </w:p>
    <w:p w:rsidR="00F71CC8" w:rsidRDefault="00F71CC8" w:rsidP="00C11C55">
      <w:pPr>
        <w:pStyle w:val="Default"/>
        <w:jc w:val="both"/>
        <w:rPr>
          <w:ins w:id="226" w:author="Christine Sainvil" w:date="2015-07-30T05:47:00Z"/>
          <w:rFonts w:asciiTheme="minorHAnsi" w:hAnsiTheme="minorHAnsi" w:cstheme="minorHAnsi"/>
          <w:sz w:val="22"/>
          <w:szCs w:val="22"/>
          <w:lang w:val="en-US"/>
        </w:rPr>
      </w:pPr>
      <w:r w:rsidRPr="00F71CC8">
        <w:rPr>
          <w:rFonts w:asciiTheme="minorHAnsi" w:hAnsiTheme="minorHAnsi" w:cstheme="minorHAnsi"/>
          <w:sz w:val="22"/>
          <w:szCs w:val="22"/>
          <w:lang w:val="en-US"/>
        </w:rPr>
        <w:t>with the Eucomed Code of Ethical Business Practice, subject to the following:</w:t>
      </w:r>
    </w:p>
    <w:p w:rsidR="00CD1333" w:rsidRPr="00F71CC8" w:rsidRDefault="00CD1333" w:rsidP="00C11C55">
      <w:pPr>
        <w:pStyle w:val="Default"/>
        <w:jc w:val="both"/>
        <w:rPr>
          <w:rFonts w:asciiTheme="minorHAnsi" w:hAnsiTheme="minorHAnsi" w:cstheme="minorHAnsi"/>
          <w:sz w:val="22"/>
          <w:szCs w:val="22"/>
          <w:lang w:val="en-US"/>
        </w:rPr>
      </w:pPr>
    </w:p>
    <w:p w:rsidR="00CD1333" w:rsidRPr="00F71CC8" w:rsidRDefault="00CD1333" w:rsidP="00CD1333">
      <w:pPr>
        <w:pStyle w:val="a7"/>
        <w:numPr>
          <w:ilvl w:val="0"/>
          <w:numId w:val="15"/>
        </w:numPr>
        <w:spacing w:line="240" w:lineRule="auto"/>
        <w:rPr>
          <w:moveTo w:id="227" w:author="Christine Sainvil" w:date="2015-07-30T05:47:00Z"/>
          <w:rFonts w:asciiTheme="minorHAnsi" w:eastAsia="Times New Roman" w:hAnsiTheme="minorHAnsi" w:cstheme="minorHAnsi"/>
          <w:i/>
          <w:iCs/>
          <w:sz w:val="22"/>
          <w:szCs w:val="22"/>
          <w:lang w:val="en-US"/>
        </w:rPr>
      </w:pPr>
      <w:moveToRangeStart w:id="228" w:author="Christine Sainvil" w:date="2015-07-30T05:47:00Z" w:name="move425998574"/>
      <w:moveTo w:id="229" w:author="Christine Sainvil" w:date="2015-07-30T05:47:00Z">
        <w:r w:rsidRPr="00F71CC8">
          <w:rPr>
            <w:rFonts w:asciiTheme="minorHAnsi" w:eastAsia="Times New Roman" w:hAnsiTheme="minorHAnsi" w:cstheme="minorHAnsi"/>
            <w:sz w:val="22"/>
            <w:szCs w:val="22"/>
            <w:highlight w:val="yellow"/>
            <w:lang w:val="en-US"/>
          </w:rPr>
          <w:t>&lt;&lt;The following highlighted content is subject to change on a case to case basis&gt;&gt;</w:t>
        </w:r>
        <w:r w:rsidRPr="00F71CC8">
          <w:rPr>
            <w:rFonts w:asciiTheme="minorHAnsi" w:eastAsia="Times New Roman" w:hAnsiTheme="minorHAnsi" w:cstheme="minorHAnsi"/>
            <w:i/>
            <w:iCs/>
            <w:sz w:val="22"/>
            <w:szCs w:val="22"/>
            <w:lang w:val="en-US"/>
          </w:rPr>
          <w:t xml:space="preserve"> </w:t>
        </w:r>
        <w:r w:rsidRPr="00F71CC8">
          <w:rPr>
            <w:rFonts w:asciiTheme="minorHAnsi" w:eastAsia="Times New Roman" w:hAnsiTheme="minorHAnsi" w:cstheme="minorHAnsi"/>
            <w:i/>
            <w:iCs/>
            <w:sz w:val="22"/>
            <w:szCs w:val="22"/>
            <w:highlight w:val="yellow"/>
            <w:lang w:val="en-US"/>
          </w:rPr>
          <w:t>see below examples</w:t>
        </w:r>
      </w:moveTo>
    </w:p>
    <w:p w:rsidR="00CD1333" w:rsidRPr="00F71CC8" w:rsidRDefault="00CD1333" w:rsidP="00CD1333">
      <w:pPr>
        <w:rPr>
          <w:moveTo w:id="230" w:author="Christine Sainvil" w:date="2015-07-30T05:47:00Z"/>
          <w:rFonts w:asciiTheme="minorHAnsi" w:hAnsiTheme="minorHAnsi" w:cstheme="minorHAnsi"/>
          <w:sz w:val="22"/>
          <w:szCs w:val="22"/>
          <w:lang w:val="en-US"/>
        </w:rPr>
      </w:pPr>
    </w:p>
    <w:p w:rsidR="00CD1333" w:rsidRPr="00F71CC8" w:rsidRDefault="00CD1333" w:rsidP="00CD1333">
      <w:pPr>
        <w:pStyle w:val="a7"/>
        <w:numPr>
          <w:ilvl w:val="0"/>
          <w:numId w:val="15"/>
        </w:numPr>
        <w:spacing w:line="276" w:lineRule="auto"/>
        <w:rPr>
          <w:moveTo w:id="231" w:author="Christine Sainvil" w:date="2015-07-30T05:47:00Z"/>
          <w:rFonts w:asciiTheme="minorHAnsi" w:hAnsiTheme="minorHAnsi" w:cstheme="minorHAnsi"/>
          <w:sz w:val="22"/>
          <w:szCs w:val="22"/>
          <w:lang w:val="en-US"/>
        </w:rPr>
      </w:pPr>
      <w:moveTo w:id="232" w:author="Christine Sainvil" w:date="2015-07-30T05:47:00Z">
        <w:r w:rsidRPr="00F71CC8">
          <w:rPr>
            <w:rFonts w:asciiTheme="minorHAnsi" w:hAnsiTheme="minorHAnsi" w:cstheme="minorHAnsi"/>
            <w:b/>
            <w:bCs/>
            <w:i/>
            <w:iCs/>
            <w:sz w:val="22"/>
            <w:szCs w:val="22"/>
            <w:highlight w:val="yellow"/>
            <w:lang w:val="en-US"/>
          </w:rPr>
          <w:t xml:space="preserve">Schedule of the scientific conference programme </w:t>
        </w:r>
        <w:r w:rsidRPr="00F71CC8">
          <w:rPr>
            <w:rFonts w:asciiTheme="minorHAnsi" w:hAnsiTheme="minorHAnsi" w:cstheme="minorHAnsi"/>
            <w:i/>
            <w:iCs/>
            <w:sz w:val="22"/>
            <w:szCs w:val="22"/>
            <w:highlight w:val="yellow"/>
            <w:lang w:val="en-US"/>
          </w:rPr>
          <w:t>- The scientific program should be robust and correspond to a "normal" working day (i.e., a minimum of 6 hours for full conference day/ 3 hours for a half day).  The detailed programme should present a clear schedule with unreasonable long breaks and the faculty for each session must be identified, the session topics must be relevant medical subjects.</w:t>
        </w:r>
      </w:moveTo>
    </w:p>
    <w:p w:rsidR="00CD1333" w:rsidRPr="00F71CC8" w:rsidRDefault="00CD1333" w:rsidP="00CD1333">
      <w:pPr>
        <w:pStyle w:val="a7"/>
        <w:rPr>
          <w:moveTo w:id="233" w:author="Christine Sainvil" w:date="2015-07-30T05:47:00Z"/>
          <w:rFonts w:asciiTheme="minorHAnsi" w:hAnsiTheme="minorHAnsi" w:cstheme="minorHAnsi"/>
          <w:b/>
          <w:bCs/>
          <w:i/>
          <w:iCs/>
          <w:sz w:val="22"/>
          <w:szCs w:val="22"/>
          <w:highlight w:val="yellow"/>
          <w:lang w:val="en-US"/>
        </w:rPr>
      </w:pPr>
    </w:p>
    <w:p w:rsidR="00CD1333" w:rsidRPr="00F71CC8" w:rsidRDefault="00CD1333" w:rsidP="00CD1333">
      <w:pPr>
        <w:pStyle w:val="a7"/>
        <w:numPr>
          <w:ilvl w:val="0"/>
          <w:numId w:val="15"/>
        </w:numPr>
        <w:spacing w:line="276" w:lineRule="auto"/>
        <w:rPr>
          <w:moveTo w:id="234" w:author="Christine Sainvil" w:date="2015-07-30T05:47:00Z"/>
          <w:rFonts w:asciiTheme="minorHAnsi" w:hAnsiTheme="minorHAnsi" w:cstheme="minorHAnsi"/>
          <w:sz w:val="22"/>
          <w:szCs w:val="22"/>
          <w:highlight w:val="yellow"/>
          <w:lang w:val="en-US"/>
        </w:rPr>
      </w:pPr>
      <w:moveTo w:id="235" w:author="Christine Sainvil" w:date="2015-07-30T05:47:00Z">
        <w:r w:rsidRPr="00F71CC8">
          <w:rPr>
            <w:rFonts w:asciiTheme="minorHAnsi" w:hAnsiTheme="minorHAnsi" w:cstheme="minorHAnsi"/>
            <w:b/>
            <w:bCs/>
            <w:i/>
            <w:iCs/>
            <w:sz w:val="22"/>
            <w:szCs w:val="22"/>
            <w:highlight w:val="yellow"/>
            <w:lang w:val="en-US"/>
          </w:rPr>
          <w:t xml:space="preserve">Time of the year- </w:t>
        </w:r>
        <w:r w:rsidRPr="00F71CC8">
          <w:rPr>
            <w:rFonts w:asciiTheme="minorHAnsi" w:hAnsiTheme="minorHAnsi" w:cstheme="minorHAnsi"/>
            <w:i/>
            <w:iCs/>
            <w:sz w:val="22"/>
            <w:szCs w:val="22"/>
            <w:highlight w:val="yellow"/>
            <w:lang w:val="en-US"/>
          </w:rPr>
          <w:t>The selected time of year must not be associated with a peak touristic season (for example, a ski resort in the winter, a beach resort in the summer or any other geographic location renowned purely as a seasonal vacation or holiday destination) unless attended only by “local” Healthcare Professionals who live or work in the specific geographic location in question or its immediate surrounding vicinity.</w:t>
        </w:r>
      </w:moveTo>
    </w:p>
    <w:p w:rsidR="00CD1333" w:rsidRPr="00F71CC8" w:rsidRDefault="00CD1333" w:rsidP="00CD1333">
      <w:pPr>
        <w:pStyle w:val="a7"/>
        <w:rPr>
          <w:moveTo w:id="236" w:author="Christine Sainvil" w:date="2015-07-30T05:47:00Z"/>
          <w:rFonts w:asciiTheme="minorHAnsi" w:hAnsiTheme="minorHAnsi" w:cstheme="minorHAnsi"/>
          <w:b/>
          <w:bCs/>
          <w:i/>
          <w:iCs/>
          <w:sz w:val="22"/>
          <w:szCs w:val="22"/>
          <w:highlight w:val="yellow"/>
          <w:lang w:val="en-US"/>
        </w:rPr>
      </w:pPr>
    </w:p>
    <w:p w:rsidR="00CD1333" w:rsidRPr="00F71CC8" w:rsidRDefault="00CD1333" w:rsidP="00CD1333">
      <w:pPr>
        <w:pStyle w:val="a7"/>
        <w:numPr>
          <w:ilvl w:val="0"/>
          <w:numId w:val="15"/>
        </w:numPr>
        <w:spacing w:line="276" w:lineRule="auto"/>
        <w:rPr>
          <w:moveTo w:id="237" w:author="Christine Sainvil" w:date="2015-07-30T05:47:00Z"/>
          <w:rFonts w:asciiTheme="minorHAnsi" w:hAnsiTheme="minorHAnsi" w:cstheme="minorHAnsi"/>
          <w:sz w:val="22"/>
          <w:szCs w:val="22"/>
          <w:lang w:val="en-US"/>
        </w:rPr>
      </w:pPr>
      <w:moveTo w:id="238" w:author="Christine Sainvil" w:date="2015-07-30T05:47:00Z">
        <w:r w:rsidRPr="00F71CC8">
          <w:rPr>
            <w:rFonts w:asciiTheme="minorHAnsi" w:hAnsiTheme="minorHAnsi" w:cstheme="minorHAnsi"/>
            <w:b/>
            <w:bCs/>
            <w:i/>
            <w:iCs/>
            <w:sz w:val="22"/>
            <w:szCs w:val="22"/>
            <w:highlight w:val="yellow"/>
            <w:lang w:val="en-US"/>
          </w:rPr>
          <w:t xml:space="preserve">The Conference Venue - </w:t>
        </w:r>
        <w:r w:rsidRPr="00F71CC8">
          <w:rPr>
            <w:rFonts w:asciiTheme="minorHAnsi" w:hAnsiTheme="minorHAnsi" w:cstheme="minorHAnsi"/>
            <w:i/>
            <w:iCs/>
            <w:sz w:val="22"/>
            <w:szCs w:val="22"/>
            <w:highlight w:val="yellow"/>
            <w:lang w:val="en-US"/>
          </w:rPr>
          <w:t>The conference venue should be a business or commercial center providing conference facilities conductive to the exchange of scientific and medical information and the transmission of knowledge. It should not be the main attraction of the conference. The image of the location among the public, media and authorities cannot be perceived as purely luxury, touristic/holiday and/or an entertainment venue.</w:t>
        </w:r>
      </w:moveTo>
    </w:p>
    <w:moveToRangeEnd w:id="228"/>
    <w:p w:rsidR="00F71CC8" w:rsidRPr="00F71CC8" w:rsidDel="00CD1333" w:rsidRDefault="00F71CC8" w:rsidP="00C11C55">
      <w:pPr>
        <w:pStyle w:val="Default"/>
        <w:jc w:val="both"/>
        <w:rPr>
          <w:del w:id="239" w:author="Christine Sainvil" w:date="2015-07-30T05:47:00Z"/>
          <w:rFonts w:asciiTheme="minorHAnsi" w:hAnsiTheme="minorHAnsi" w:cstheme="minorHAnsi"/>
          <w:sz w:val="22"/>
          <w:szCs w:val="22"/>
          <w:lang w:val="en-US"/>
        </w:rPr>
      </w:pPr>
    </w:p>
    <w:p w:rsidR="00F71CC8" w:rsidRPr="00F71CC8" w:rsidRDefault="00F71CC8">
      <w:pPr>
        <w:pStyle w:val="Default"/>
        <w:jc w:val="both"/>
        <w:rPr>
          <w:rFonts w:asciiTheme="minorHAnsi" w:hAnsiTheme="minorHAnsi" w:cstheme="minorHAnsi"/>
          <w:sz w:val="22"/>
          <w:szCs w:val="22"/>
          <w:lang w:val="en-US"/>
        </w:rPr>
        <w:pPrChange w:id="240" w:author="Christine Sainvil" w:date="2015-07-30T05:47:00Z">
          <w:pPr>
            <w:pStyle w:val="Default"/>
            <w:numPr>
              <w:numId w:val="18"/>
            </w:numPr>
            <w:ind w:left="720" w:hanging="360"/>
            <w:jc w:val="both"/>
          </w:pPr>
        </w:pPrChange>
      </w:pPr>
      <w:r w:rsidRPr="00F71CC8">
        <w:rPr>
          <w:rFonts w:asciiTheme="minorHAnsi" w:hAnsiTheme="minorHAnsi" w:cstheme="minorHAnsi"/>
          <w:sz w:val="22"/>
          <w:szCs w:val="22"/>
          <w:lang w:val="en-US"/>
        </w:rPr>
        <w:t xml:space="preserve">In rendering this decision, we have relied on the documents and information which have been provided to us. We have not independently verified the accuracy of that information or of those documents nor have we determined whether they are up-to-date. </w:t>
      </w:r>
    </w:p>
    <w:p w:rsidR="00F71CC8" w:rsidRPr="00F71CC8" w:rsidRDefault="00F71CC8" w:rsidP="00C11C55">
      <w:pPr>
        <w:pStyle w:val="Default"/>
        <w:jc w:val="both"/>
        <w:rPr>
          <w:rFonts w:asciiTheme="minorHAnsi" w:hAnsiTheme="minorHAnsi" w:cstheme="minorHAnsi"/>
          <w:sz w:val="22"/>
          <w:szCs w:val="22"/>
          <w:lang w:val="en-US"/>
        </w:rPr>
      </w:pPr>
    </w:p>
    <w:p w:rsidR="00F71CC8" w:rsidRPr="00F71CC8" w:rsidDel="00CD1333" w:rsidRDefault="00F71CC8" w:rsidP="00C11C55">
      <w:pPr>
        <w:pStyle w:val="Default"/>
        <w:jc w:val="both"/>
        <w:rPr>
          <w:del w:id="241" w:author="Christine Sainvil" w:date="2015-07-30T05:47:00Z"/>
          <w:rFonts w:asciiTheme="minorHAnsi" w:hAnsiTheme="minorHAnsi" w:cstheme="minorHAnsi"/>
          <w:sz w:val="22"/>
          <w:szCs w:val="22"/>
          <w:lang w:val="en-US"/>
        </w:rPr>
      </w:pPr>
      <w:del w:id="242" w:author="Christine Sainvil" w:date="2015-07-30T05:47:00Z">
        <w:r w:rsidRPr="00F71CC8" w:rsidDel="00CD1333">
          <w:rPr>
            <w:rFonts w:asciiTheme="minorHAnsi" w:hAnsiTheme="minorHAnsi" w:cstheme="minorHAnsi"/>
            <w:sz w:val="22"/>
            <w:szCs w:val="22"/>
            <w:lang w:val="en-US"/>
          </w:rPr>
          <w:delText>Based on the requirements in the Eucomed Code of Ethical Business Practice, the following elements were considered as inappropriate:  </w:delText>
        </w:r>
      </w:del>
    </w:p>
    <w:p w:rsidR="00F71CC8" w:rsidRPr="00F71CC8" w:rsidRDefault="00F71CC8" w:rsidP="00C11C55">
      <w:pPr>
        <w:rPr>
          <w:rFonts w:asciiTheme="minorHAnsi" w:hAnsiTheme="minorHAnsi" w:cstheme="minorHAnsi"/>
          <w:sz w:val="22"/>
          <w:szCs w:val="22"/>
          <w:lang w:val="en-US"/>
        </w:rPr>
      </w:pPr>
    </w:p>
    <w:p w:rsidR="00F71CC8" w:rsidRPr="00F71CC8" w:rsidDel="00CD1333" w:rsidRDefault="00F71CC8" w:rsidP="00C11C55">
      <w:pPr>
        <w:pStyle w:val="a7"/>
        <w:numPr>
          <w:ilvl w:val="0"/>
          <w:numId w:val="15"/>
        </w:numPr>
        <w:spacing w:line="240" w:lineRule="auto"/>
        <w:rPr>
          <w:moveFrom w:id="243" w:author="Christine Sainvil" w:date="2015-07-30T05:47:00Z"/>
          <w:rFonts w:asciiTheme="minorHAnsi" w:eastAsia="Times New Roman" w:hAnsiTheme="minorHAnsi" w:cstheme="minorHAnsi"/>
          <w:i/>
          <w:iCs/>
          <w:sz w:val="22"/>
          <w:szCs w:val="22"/>
          <w:lang w:val="en-US"/>
        </w:rPr>
      </w:pPr>
      <w:moveFromRangeStart w:id="244" w:author="Christine Sainvil" w:date="2015-07-30T05:47:00Z" w:name="move425998574"/>
      <w:moveFrom w:id="245" w:author="Christine Sainvil" w:date="2015-07-30T05:47:00Z">
        <w:r w:rsidRPr="00F71CC8" w:rsidDel="00CD1333">
          <w:rPr>
            <w:rFonts w:asciiTheme="minorHAnsi" w:eastAsia="Times New Roman" w:hAnsiTheme="minorHAnsi" w:cstheme="minorHAnsi"/>
            <w:sz w:val="22"/>
            <w:szCs w:val="22"/>
            <w:highlight w:val="yellow"/>
            <w:lang w:val="en-US"/>
          </w:rPr>
          <w:t>&lt;&lt;The following highlighted content is subject to change on a case to case basis&gt;&gt;</w:t>
        </w:r>
        <w:r w:rsidRPr="00F71CC8" w:rsidDel="00CD1333">
          <w:rPr>
            <w:rFonts w:asciiTheme="minorHAnsi" w:eastAsia="Times New Roman" w:hAnsiTheme="minorHAnsi" w:cstheme="minorHAnsi"/>
            <w:i/>
            <w:iCs/>
            <w:sz w:val="22"/>
            <w:szCs w:val="22"/>
            <w:lang w:val="en-US"/>
          </w:rPr>
          <w:t xml:space="preserve"> </w:t>
        </w:r>
        <w:r w:rsidRPr="00F71CC8" w:rsidDel="00CD1333">
          <w:rPr>
            <w:rFonts w:asciiTheme="minorHAnsi" w:eastAsia="Times New Roman" w:hAnsiTheme="minorHAnsi" w:cstheme="minorHAnsi"/>
            <w:i/>
            <w:iCs/>
            <w:sz w:val="22"/>
            <w:szCs w:val="22"/>
            <w:highlight w:val="yellow"/>
            <w:lang w:val="en-US"/>
          </w:rPr>
          <w:t>see below examples</w:t>
        </w:r>
      </w:moveFrom>
    </w:p>
    <w:p w:rsidR="00F71CC8" w:rsidRPr="00F71CC8" w:rsidDel="00CD1333" w:rsidRDefault="00F71CC8" w:rsidP="00C11C55">
      <w:pPr>
        <w:rPr>
          <w:moveFrom w:id="246" w:author="Christine Sainvil" w:date="2015-07-30T05:47:00Z"/>
          <w:rFonts w:asciiTheme="minorHAnsi" w:hAnsiTheme="minorHAnsi" w:cstheme="minorHAnsi"/>
          <w:sz w:val="22"/>
          <w:szCs w:val="22"/>
          <w:lang w:val="en-US"/>
        </w:rPr>
      </w:pPr>
    </w:p>
    <w:p w:rsidR="00F71CC8" w:rsidRPr="00F71CC8" w:rsidDel="00CD1333" w:rsidRDefault="00F71CC8" w:rsidP="00C11C55">
      <w:pPr>
        <w:pStyle w:val="a7"/>
        <w:numPr>
          <w:ilvl w:val="0"/>
          <w:numId w:val="15"/>
        </w:numPr>
        <w:spacing w:line="276" w:lineRule="auto"/>
        <w:rPr>
          <w:moveFrom w:id="247" w:author="Christine Sainvil" w:date="2015-07-30T05:47:00Z"/>
          <w:rFonts w:asciiTheme="minorHAnsi" w:hAnsiTheme="minorHAnsi" w:cstheme="minorHAnsi"/>
          <w:sz w:val="22"/>
          <w:szCs w:val="22"/>
          <w:lang w:val="en-US"/>
        </w:rPr>
      </w:pPr>
      <w:moveFrom w:id="248" w:author="Christine Sainvil" w:date="2015-07-30T05:47:00Z">
        <w:r w:rsidRPr="00F71CC8" w:rsidDel="00CD1333">
          <w:rPr>
            <w:rFonts w:asciiTheme="minorHAnsi" w:hAnsiTheme="minorHAnsi" w:cstheme="minorHAnsi"/>
            <w:b/>
            <w:bCs/>
            <w:i/>
            <w:iCs/>
            <w:sz w:val="22"/>
            <w:szCs w:val="22"/>
            <w:highlight w:val="yellow"/>
            <w:lang w:val="en-US"/>
          </w:rPr>
          <w:t xml:space="preserve">Schedule of the scientific conference programme </w:t>
        </w:r>
        <w:r w:rsidRPr="00F71CC8" w:rsidDel="00CD1333">
          <w:rPr>
            <w:rFonts w:asciiTheme="minorHAnsi" w:hAnsiTheme="minorHAnsi" w:cstheme="minorHAnsi"/>
            <w:i/>
            <w:iCs/>
            <w:sz w:val="22"/>
            <w:szCs w:val="22"/>
            <w:highlight w:val="yellow"/>
            <w:lang w:val="en-US"/>
          </w:rPr>
          <w:t>- The scientific program should be robust and correspond to a "normal" working day (i.e., a minimum of 6 hours for full conference day/ 3 hours for a half day).  The detailed programme should present a clear schedule with unreasonable long breaks and the faculty for each session must be identified, the session topics must be relevant medical subjects.</w:t>
        </w:r>
      </w:moveFrom>
    </w:p>
    <w:p w:rsidR="00F71CC8" w:rsidRPr="00F71CC8" w:rsidDel="00CD1333" w:rsidRDefault="00F71CC8" w:rsidP="00C11C55">
      <w:pPr>
        <w:pStyle w:val="a7"/>
        <w:rPr>
          <w:moveFrom w:id="249" w:author="Christine Sainvil" w:date="2015-07-30T05:47:00Z"/>
          <w:rFonts w:asciiTheme="minorHAnsi" w:hAnsiTheme="minorHAnsi" w:cstheme="minorHAnsi"/>
          <w:b/>
          <w:bCs/>
          <w:i/>
          <w:iCs/>
          <w:sz w:val="22"/>
          <w:szCs w:val="22"/>
          <w:highlight w:val="yellow"/>
          <w:lang w:val="en-US"/>
        </w:rPr>
      </w:pPr>
    </w:p>
    <w:p w:rsidR="00F71CC8" w:rsidRPr="00F71CC8" w:rsidDel="00CD1333" w:rsidRDefault="00F71CC8" w:rsidP="00C11C55">
      <w:pPr>
        <w:pStyle w:val="a7"/>
        <w:numPr>
          <w:ilvl w:val="0"/>
          <w:numId w:val="15"/>
        </w:numPr>
        <w:spacing w:line="276" w:lineRule="auto"/>
        <w:rPr>
          <w:moveFrom w:id="250" w:author="Christine Sainvil" w:date="2015-07-30T05:47:00Z"/>
          <w:rFonts w:asciiTheme="minorHAnsi" w:hAnsiTheme="minorHAnsi" w:cstheme="minorHAnsi"/>
          <w:sz w:val="22"/>
          <w:szCs w:val="22"/>
          <w:highlight w:val="yellow"/>
          <w:lang w:val="en-US"/>
        </w:rPr>
      </w:pPr>
      <w:moveFrom w:id="251" w:author="Christine Sainvil" w:date="2015-07-30T05:47:00Z">
        <w:r w:rsidRPr="00F71CC8" w:rsidDel="00CD1333">
          <w:rPr>
            <w:rFonts w:asciiTheme="minorHAnsi" w:hAnsiTheme="minorHAnsi" w:cstheme="minorHAnsi"/>
            <w:b/>
            <w:bCs/>
            <w:i/>
            <w:iCs/>
            <w:sz w:val="22"/>
            <w:szCs w:val="22"/>
            <w:highlight w:val="yellow"/>
            <w:lang w:val="en-US"/>
          </w:rPr>
          <w:t xml:space="preserve">Time of the year- </w:t>
        </w:r>
        <w:r w:rsidRPr="00F71CC8" w:rsidDel="00CD1333">
          <w:rPr>
            <w:rFonts w:asciiTheme="minorHAnsi" w:hAnsiTheme="minorHAnsi" w:cstheme="minorHAnsi"/>
            <w:i/>
            <w:iCs/>
            <w:sz w:val="22"/>
            <w:szCs w:val="22"/>
            <w:highlight w:val="yellow"/>
            <w:lang w:val="en-US"/>
          </w:rPr>
          <w:t>The selected time of year must not be associated with a peak touristic season (for example, a ski resort in the winter, a beach resort in the summer or any other geographic location renowned purely as a seasonal vacation or holiday destination) unless attended only by “local” Healthcare Professionals who live or work in the specific geographic location in question or it</w:t>
        </w:r>
        <w:bookmarkStart w:id="252" w:name="_ftnref1"/>
        <w:r w:rsidRPr="00F71CC8" w:rsidDel="00CD1333">
          <w:rPr>
            <w:rFonts w:asciiTheme="minorHAnsi" w:hAnsiTheme="minorHAnsi" w:cstheme="minorHAnsi"/>
            <w:i/>
            <w:iCs/>
            <w:sz w:val="22"/>
            <w:szCs w:val="22"/>
            <w:highlight w:val="yellow"/>
            <w:lang w:val="en-US"/>
          </w:rPr>
          <w:t>s immediate surrounding vicinity</w:t>
        </w:r>
        <w:bookmarkEnd w:id="252"/>
        <w:r w:rsidRPr="00F71CC8" w:rsidDel="00CD1333">
          <w:rPr>
            <w:rFonts w:asciiTheme="minorHAnsi" w:hAnsiTheme="minorHAnsi" w:cstheme="minorHAnsi"/>
            <w:i/>
            <w:iCs/>
            <w:sz w:val="22"/>
            <w:szCs w:val="22"/>
            <w:highlight w:val="yellow"/>
            <w:lang w:val="en-US"/>
          </w:rPr>
          <w:t>.</w:t>
        </w:r>
      </w:moveFrom>
    </w:p>
    <w:p w:rsidR="00F71CC8" w:rsidRPr="00F71CC8" w:rsidDel="00CD1333" w:rsidRDefault="00F71CC8" w:rsidP="00C11C55">
      <w:pPr>
        <w:pStyle w:val="a7"/>
        <w:rPr>
          <w:moveFrom w:id="253" w:author="Christine Sainvil" w:date="2015-07-30T05:47:00Z"/>
          <w:rFonts w:asciiTheme="minorHAnsi" w:hAnsiTheme="minorHAnsi" w:cstheme="minorHAnsi"/>
          <w:b/>
          <w:bCs/>
          <w:i/>
          <w:iCs/>
          <w:sz w:val="22"/>
          <w:szCs w:val="22"/>
          <w:highlight w:val="yellow"/>
          <w:lang w:val="en-US"/>
        </w:rPr>
      </w:pPr>
    </w:p>
    <w:p w:rsidR="00F71CC8" w:rsidRPr="00F71CC8" w:rsidDel="00CD1333" w:rsidRDefault="00F71CC8" w:rsidP="00C11C55">
      <w:pPr>
        <w:pStyle w:val="a7"/>
        <w:numPr>
          <w:ilvl w:val="0"/>
          <w:numId w:val="15"/>
        </w:numPr>
        <w:spacing w:line="276" w:lineRule="auto"/>
        <w:rPr>
          <w:moveFrom w:id="254" w:author="Christine Sainvil" w:date="2015-07-30T05:47:00Z"/>
          <w:rFonts w:asciiTheme="minorHAnsi" w:hAnsiTheme="minorHAnsi" w:cstheme="minorHAnsi"/>
          <w:sz w:val="22"/>
          <w:szCs w:val="22"/>
          <w:lang w:val="en-US"/>
        </w:rPr>
      </w:pPr>
      <w:moveFrom w:id="255" w:author="Christine Sainvil" w:date="2015-07-30T05:47:00Z">
        <w:r w:rsidRPr="00F71CC8" w:rsidDel="00CD1333">
          <w:rPr>
            <w:rFonts w:asciiTheme="minorHAnsi" w:hAnsiTheme="minorHAnsi" w:cstheme="minorHAnsi"/>
            <w:b/>
            <w:bCs/>
            <w:i/>
            <w:iCs/>
            <w:sz w:val="22"/>
            <w:szCs w:val="22"/>
            <w:highlight w:val="yellow"/>
            <w:lang w:val="en-US"/>
          </w:rPr>
          <w:t xml:space="preserve">The Conference Venue - </w:t>
        </w:r>
        <w:r w:rsidRPr="00F71CC8" w:rsidDel="00CD1333">
          <w:rPr>
            <w:rFonts w:asciiTheme="minorHAnsi" w:hAnsiTheme="minorHAnsi" w:cstheme="minorHAnsi"/>
            <w:i/>
            <w:iCs/>
            <w:sz w:val="22"/>
            <w:szCs w:val="22"/>
            <w:highlight w:val="yellow"/>
            <w:lang w:val="en-US"/>
          </w:rPr>
          <w:t>The conference venue should be a business or commercial center providing conference facilities conductive to the exchange of scientific and medical information and the transmission of knowledge. It should not be the main attraction of the conference. The image of the location among the public, media and authorities cannot be perceived as purely luxury, touristic/holiday and/or an entertainment venue.</w:t>
        </w:r>
      </w:moveFrom>
    </w:p>
    <w:moveFromRangeEnd w:id="244"/>
    <w:p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Please note that members of Eucomed and of national associations affiliated with Eucomed may not sponsor or cover expenses of </w:t>
      </w:r>
      <w:ins w:id="256" w:author="Christine Sainvil" w:date="2015-07-30T05:47:00Z">
        <w:r w:rsidR="00CD1333">
          <w:rPr>
            <w:rFonts w:asciiTheme="minorHAnsi" w:hAnsiTheme="minorHAnsi" w:cstheme="minorHAnsi"/>
            <w:sz w:val="22"/>
            <w:szCs w:val="22"/>
            <w:lang w:val="en-US"/>
          </w:rPr>
          <w:t xml:space="preserve">European </w:t>
        </w:r>
      </w:ins>
      <w:r w:rsidRPr="00F71CC8">
        <w:rPr>
          <w:rFonts w:asciiTheme="minorHAnsi" w:hAnsiTheme="minorHAnsi" w:cstheme="minorHAnsi"/>
          <w:sz w:val="22"/>
          <w:szCs w:val="22"/>
          <w:lang w:val="en-US"/>
        </w:rPr>
        <w:t xml:space="preserve">Healthcare Professionals to attend conferences organised by medical societies, professional conference organisers or other third-parties which have been determined as being not compliant with the Eucomed Code of Ethical Business Practice. </w:t>
      </w:r>
    </w:p>
    <w:p w:rsidR="00F71CC8" w:rsidRPr="00F71CC8" w:rsidRDefault="00F71CC8" w:rsidP="00C11C55">
      <w:pPr>
        <w:pStyle w:val="Default"/>
        <w:jc w:val="both"/>
        <w:rPr>
          <w:rFonts w:asciiTheme="minorHAnsi" w:hAnsiTheme="minorHAnsi" w:cstheme="minorHAnsi"/>
          <w:sz w:val="22"/>
          <w:szCs w:val="22"/>
          <w:lang w:val="en-US"/>
        </w:rPr>
      </w:pPr>
    </w:p>
    <w:p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will be posted on </w:t>
      </w:r>
      <w:hyperlink r:id="rId11" w:history="1">
        <w:r w:rsidRPr="00F71CC8">
          <w:rPr>
            <w:rStyle w:val="ab"/>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 xml:space="preserve">. </w:t>
      </w:r>
    </w:p>
    <w:p w:rsidR="00F71CC8" w:rsidRPr="00F71CC8" w:rsidRDefault="00F71CC8" w:rsidP="00C11C55">
      <w:pPr>
        <w:pStyle w:val="Default"/>
        <w:jc w:val="both"/>
        <w:rPr>
          <w:rFonts w:asciiTheme="minorHAnsi" w:hAnsiTheme="minorHAnsi" w:cstheme="minorHAnsi"/>
          <w:sz w:val="22"/>
          <w:szCs w:val="22"/>
          <w:lang w:val="en-US"/>
        </w:rPr>
      </w:pPr>
    </w:p>
    <w:p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lastRenderedPageBreak/>
        <w:t xml:space="preserve">Sincerely, </w:t>
      </w:r>
    </w:p>
    <w:p w:rsidR="00F71CC8" w:rsidRPr="00F71CC8" w:rsidRDefault="00F71CC8" w:rsidP="00C11C55">
      <w:pPr>
        <w:pStyle w:val="Default"/>
        <w:jc w:val="both"/>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rsidR="00F71CC8" w:rsidRPr="00F71CC8" w:rsidRDefault="00F71CC8" w:rsidP="00C11C55">
      <w:pPr>
        <w:pStyle w:val="Default"/>
        <w:jc w:val="both"/>
        <w:rPr>
          <w:rFonts w:asciiTheme="minorHAnsi" w:hAnsiTheme="minorHAnsi" w:cstheme="minorHAnsi"/>
          <w:sz w:val="22"/>
          <w:szCs w:val="22"/>
          <w:lang w:val="en-US"/>
        </w:rPr>
      </w:pPr>
    </w:p>
    <w:p w:rsidR="00F71CC8" w:rsidRPr="00F71CC8" w:rsidRDefault="00F71CC8" w:rsidP="00A4071D">
      <w:pPr>
        <w:pStyle w:val="a7"/>
        <w:numPr>
          <w:ilvl w:val="1"/>
          <w:numId w:val="14"/>
        </w:numPr>
        <w:spacing w:line="276" w:lineRule="auto"/>
        <w:rPr>
          <w:rFonts w:asciiTheme="minorHAnsi" w:hAnsiTheme="minorHAnsi" w:cstheme="minorHAnsi"/>
          <w:b/>
          <w:sz w:val="22"/>
          <w:szCs w:val="22"/>
          <w:u w:val="single"/>
          <w:lang w:val="en-US"/>
        </w:rPr>
      </w:pPr>
      <w:r w:rsidRPr="007444D1">
        <w:rPr>
          <w:rFonts w:asciiTheme="minorHAnsi" w:hAnsiTheme="minorHAnsi" w:cstheme="minorHAnsi"/>
          <w:b/>
          <w:sz w:val="22"/>
          <w:szCs w:val="22"/>
          <w:highlight w:val="green"/>
          <w:u w:val="single"/>
          <w:lang w:val="en-US"/>
          <w:rPrChange w:id="257" w:author="User" w:date="2015-09-21T16:05:00Z">
            <w:rPr>
              <w:rFonts w:asciiTheme="minorHAnsi" w:hAnsiTheme="minorHAnsi" w:cstheme="minorHAnsi"/>
              <w:b/>
              <w:sz w:val="22"/>
              <w:szCs w:val="22"/>
              <w:u w:val="single"/>
              <w:lang w:val="en-US"/>
            </w:rPr>
          </w:rPrChange>
        </w:rPr>
        <w:t>After 10 days, if corrections not made: non compliant notice to PCO</w:t>
      </w:r>
      <w:r w:rsidR="00A4071D" w:rsidRPr="00A4071D">
        <w:rPr>
          <w:rFonts w:asciiTheme="minorHAnsi" w:hAnsiTheme="minorHAnsi" w:cstheme="minorHAnsi"/>
          <w:b/>
          <w:color w:val="FF0000"/>
          <w:sz w:val="22"/>
          <w:szCs w:val="22"/>
          <w:u w:val="single"/>
          <w:lang w:val="en-US"/>
        </w:rPr>
        <w:t>_msgNotCompliantPCO</w:t>
      </w:r>
      <w:ins w:id="258" w:author="User" w:date="2015-09-11T11:24:00Z">
        <w:r w:rsidR="002E43B8" w:rsidRPr="002E43B8">
          <w:rPr>
            <w:rFonts w:asciiTheme="minorHAnsi" w:hAnsiTheme="minorHAnsi" w:cstheme="minorHAnsi"/>
            <w:b/>
            <w:color w:val="FF0000"/>
            <w:sz w:val="22"/>
            <w:szCs w:val="22"/>
            <w:u w:val="single"/>
            <w:lang w:val="en-US"/>
            <w:rPrChange w:id="259" w:author="User" w:date="2015-09-11T11:24:00Z">
              <w:rPr>
                <w:rFonts w:asciiTheme="minorHAnsi" w:hAnsiTheme="minorHAnsi" w:cstheme="minorHAnsi"/>
                <w:b/>
                <w:color w:val="FF0000"/>
                <w:sz w:val="22"/>
                <w:szCs w:val="22"/>
                <w:u w:val="single"/>
                <w:lang w:val="ru-RU"/>
              </w:rPr>
            </w:rPrChange>
          </w:rPr>
          <w:t>---</w:t>
        </w:r>
      </w:ins>
      <w:ins w:id="260" w:author="User" w:date="2015-09-21T16:05:00Z">
        <w:r w:rsidR="007444D1" w:rsidRPr="007444D1">
          <w:rPr>
            <w:rFonts w:asciiTheme="minorHAnsi" w:hAnsiTheme="minorHAnsi" w:cstheme="minorHAnsi"/>
            <w:b/>
            <w:color w:val="FF0000"/>
            <w:sz w:val="22"/>
            <w:szCs w:val="22"/>
            <w:u w:val="single"/>
            <w:lang w:val="en-US"/>
            <w:rPrChange w:id="261" w:author="User" w:date="2015-09-21T16:05:00Z">
              <w:rPr>
                <w:rFonts w:asciiTheme="minorHAnsi" w:hAnsiTheme="minorHAnsi" w:cstheme="minorHAnsi"/>
                <w:b/>
                <w:color w:val="FF0000"/>
                <w:sz w:val="22"/>
                <w:szCs w:val="22"/>
                <w:u w:val="single"/>
                <w:lang w:val="ru-RU"/>
              </w:rPr>
            </w:rPrChange>
          </w:rPr>
          <w:t>(</w:t>
        </w:r>
        <w:r w:rsidR="007444D1">
          <w:rPr>
            <w:rFonts w:asciiTheme="minorHAnsi" w:hAnsiTheme="minorHAnsi" w:cstheme="minorHAnsi"/>
            <w:b/>
            <w:color w:val="FF0000"/>
            <w:sz w:val="22"/>
            <w:szCs w:val="22"/>
            <w:u w:val="single"/>
            <w:lang w:val="ru-RU"/>
          </w:rPr>
          <w:t>письмо</w:t>
        </w:r>
        <w:r w:rsidR="007444D1" w:rsidRPr="007444D1">
          <w:rPr>
            <w:rFonts w:asciiTheme="minorHAnsi" w:hAnsiTheme="minorHAnsi" w:cstheme="minorHAnsi"/>
            <w:b/>
            <w:color w:val="FF0000"/>
            <w:sz w:val="22"/>
            <w:szCs w:val="22"/>
            <w:u w:val="single"/>
            <w:lang w:val="en-US"/>
            <w:rPrChange w:id="262" w:author="User" w:date="2015-09-21T16:05:00Z">
              <w:rPr>
                <w:rFonts w:asciiTheme="minorHAnsi" w:hAnsiTheme="minorHAnsi" w:cstheme="minorHAnsi"/>
                <w:b/>
                <w:color w:val="FF0000"/>
                <w:sz w:val="22"/>
                <w:szCs w:val="22"/>
                <w:u w:val="single"/>
                <w:lang w:val="ru-RU"/>
              </w:rPr>
            </w:rPrChange>
          </w:rPr>
          <w:t xml:space="preserve"> </w:t>
        </w:r>
        <w:r w:rsidR="007444D1">
          <w:rPr>
            <w:rFonts w:asciiTheme="minorHAnsi" w:hAnsiTheme="minorHAnsi" w:cstheme="minorHAnsi"/>
            <w:b/>
            <w:color w:val="FF0000"/>
            <w:sz w:val="22"/>
            <w:szCs w:val="22"/>
            <w:u w:val="single"/>
            <w:lang w:val="ru-RU"/>
          </w:rPr>
          <w:t>не</w:t>
        </w:r>
        <w:r w:rsidR="007444D1" w:rsidRPr="007444D1">
          <w:rPr>
            <w:rFonts w:asciiTheme="minorHAnsi" w:hAnsiTheme="minorHAnsi" w:cstheme="minorHAnsi"/>
            <w:b/>
            <w:color w:val="FF0000"/>
            <w:sz w:val="22"/>
            <w:szCs w:val="22"/>
            <w:u w:val="single"/>
            <w:lang w:val="en-US"/>
            <w:rPrChange w:id="263" w:author="User" w:date="2015-09-21T16:05:00Z">
              <w:rPr>
                <w:rFonts w:asciiTheme="minorHAnsi" w:hAnsiTheme="minorHAnsi" w:cstheme="minorHAnsi"/>
                <w:b/>
                <w:color w:val="FF0000"/>
                <w:sz w:val="22"/>
                <w:szCs w:val="22"/>
                <w:u w:val="single"/>
                <w:lang w:val="ru-RU"/>
              </w:rPr>
            </w:rPrChange>
          </w:rPr>
          <w:t xml:space="preserve"> </w:t>
        </w:r>
        <w:r w:rsidR="007444D1">
          <w:rPr>
            <w:rFonts w:asciiTheme="minorHAnsi" w:hAnsiTheme="minorHAnsi" w:cstheme="minorHAnsi"/>
            <w:b/>
            <w:color w:val="FF0000"/>
            <w:sz w:val="22"/>
            <w:szCs w:val="22"/>
            <w:u w:val="single"/>
            <w:lang w:val="ru-RU"/>
          </w:rPr>
          <w:t>приходит</w:t>
        </w:r>
        <w:bookmarkStart w:id="264" w:name="_GoBack"/>
        <w:bookmarkEnd w:id="264"/>
        <w:r w:rsidR="007444D1" w:rsidRPr="007444D1">
          <w:rPr>
            <w:rFonts w:asciiTheme="minorHAnsi" w:hAnsiTheme="minorHAnsi" w:cstheme="minorHAnsi"/>
            <w:b/>
            <w:color w:val="FF0000"/>
            <w:sz w:val="22"/>
            <w:szCs w:val="22"/>
            <w:u w:val="single"/>
            <w:lang w:val="en-US"/>
            <w:rPrChange w:id="265" w:author="User" w:date="2015-09-21T16:05:00Z">
              <w:rPr>
                <w:rFonts w:asciiTheme="minorHAnsi" w:hAnsiTheme="minorHAnsi" w:cstheme="minorHAnsi"/>
                <w:b/>
                <w:color w:val="FF0000"/>
                <w:sz w:val="22"/>
                <w:szCs w:val="22"/>
                <w:u w:val="single"/>
                <w:lang w:val="ru-RU"/>
              </w:rPr>
            </w:rPrChange>
          </w:rPr>
          <w:t>)</w:t>
        </w:r>
      </w:ins>
    </w:p>
    <w:p w:rsidR="00CD1333" w:rsidRDefault="00CD1333" w:rsidP="00CD1333">
      <w:pPr>
        <w:pStyle w:val="3"/>
        <w:spacing w:before="0" w:line="252" w:lineRule="atLeast"/>
        <w:rPr>
          <w:ins w:id="266" w:author="Christine Sainvil" w:date="2015-07-30T05:48:00Z"/>
          <w:rFonts w:asciiTheme="minorHAnsi" w:eastAsia="Times New Roman" w:hAnsiTheme="minorHAnsi" w:cstheme="minorHAnsi"/>
          <w:color w:val="000000"/>
          <w:sz w:val="22"/>
          <w:szCs w:val="22"/>
          <w:lang w:val="en-US"/>
        </w:rPr>
      </w:pPr>
      <w:ins w:id="267" w:author="Christine Sainvil" w:date="2015-07-30T05:48:00Z">
        <w:r w:rsidRPr="00820CA8">
          <w:rPr>
            <w:rFonts w:asciiTheme="minorHAnsi" w:eastAsia="Times New Roman" w:hAnsiTheme="minorHAnsi" w:cstheme="minorHAnsi"/>
            <w:color w:val="000000"/>
            <w:sz w:val="22"/>
            <w:szCs w:val="22"/>
            <w:lang w:val="en-US"/>
          </w:rPr>
          <w:t xml:space="preserve">Ethical Med Tech - Conference Vetting System - Assessment </w:t>
        </w:r>
        <w:r>
          <w:rPr>
            <w:rFonts w:asciiTheme="minorHAnsi" w:eastAsia="Times New Roman" w:hAnsiTheme="minorHAnsi" w:cstheme="minorHAnsi"/>
            <w:color w:val="000000"/>
            <w:sz w:val="22"/>
            <w:szCs w:val="22"/>
            <w:lang w:val="en-US"/>
          </w:rPr>
          <w:t xml:space="preserve">final </w:t>
        </w:r>
        <w:r w:rsidRPr="00820CA8">
          <w:rPr>
            <w:rFonts w:asciiTheme="minorHAnsi" w:eastAsia="Times New Roman" w:hAnsiTheme="minorHAnsi" w:cstheme="minorHAnsi"/>
            <w:color w:val="000000"/>
            <w:sz w:val="22"/>
            <w:szCs w:val="22"/>
            <w:lang w:val="en-US"/>
          </w:rPr>
          <w:t>decision</w:t>
        </w:r>
        <w:r>
          <w:rPr>
            <w:rFonts w:asciiTheme="minorHAnsi" w:eastAsia="Times New Roman" w:hAnsiTheme="minorHAnsi" w:cstheme="minorHAnsi"/>
            <w:color w:val="000000"/>
            <w:sz w:val="22"/>
            <w:szCs w:val="22"/>
            <w:lang w:val="en-US"/>
          </w:rPr>
          <w:t xml:space="preserve"> – Public Title</w:t>
        </w:r>
      </w:ins>
    </w:p>
    <w:p w:rsidR="00CD1333" w:rsidRPr="00CD1333" w:rsidRDefault="00CD1333">
      <w:pPr>
        <w:rPr>
          <w:ins w:id="268" w:author="Christine Sainvil" w:date="2015-07-30T05:48:00Z"/>
          <w:lang w:val="en-US"/>
          <w:rPrChange w:id="269" w:author="Christine Sainvil" w:date="2015-07-30T05:48:00Z">
            <w:rPr>
              <w:ins w:id="270" w:author="Christine Sainvil" w:date="2015-07-30T05:48:00Z"/>
              <w:rFonts w:asciiTheme="minorHAnsi" w:eastAsia="Times New Roman" w:hAnsiTheme="minorHAnsi" w:cstheme="minorHAnsi"/>
              <w:color w:val="000000"/>
              <w:sz w:val="22"/>
              <w:szCs w:val="22"/>
              <w:lang w:val="en-US"/>
            </w:rPr>
          </w:rPrChange>
        </w:rPr>
        <w:pPrChange w:id="271" w:author="Christine Sainvil" w:date="2015-07-30T05:48:00Z">
          <w:pPr>
            <w:pStyle w:val="3"/>
            <w:spacing w:before="0" w:line="252" w:lineRule="atLeast"/>
          </w:pPr>
        </w:pPrChange>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To whom it may concern,</w:t>
      </w:r>
    </w:p>
    <w:p w:rsidR="00F71CC8" w:rsidRPr="00F71CC8" w:rsidRDefault="00F71CC8" w:rsidP="00C11C55">
      <w:pPr>
        <w:rPr>
          <w:rFonts w:asciiTheme="minorHAnsi" w:hAnsiTheme="minorHAnsi" w:cstheme="minorHAnsi"/>
          <w:sz w:val="22"/>
          <w:szCs w:val="22"/>
          <w:lang w:val="en-US"/>
        </w:rPr>
      </w:pPr>
    </w:p>
    <w:p w:rsidR="00F71CC8" w:rsidRPr="00F71CC8" w:rsidRDefault="00A32C43" w:rsidP="00C11C55">
      <w:pPr>
        <w:rPr>
          <w:rFonts w:asciiTheme="minorHAnsi" w:hAnsiTheme="minorHAnsi" w:cstheme="minorHAnsi"/>
          <w:b/>
          <w:color w:val="FF0000"/>
          <w:sz w:val="22"/>
          <w:szCs w:val="22"/>
          <w:u w:val="single"/>
          <w:lang w:val="en-US"/>
        </w:rPr>
      </w:pPr>
      <w:r>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refer to our correction notice sent to you via email on </w:t>
      </w:r>
      <w:r w:rsidR="00F71CC8" w:rsidRPr="00F71CC8">
        <w:rPr>
          <w:rFonts w:asciiTheme="minorHAnsi" w:hAnsiTheme="minorHAnsi" w:cstheme="minorHAnsi"/>
          <w:sz w:val="22"/>
          <w:szCs w:val="22"/>
          <w:highlight w:val="yellow"/>
          <w:lang w:val="en-US"/>
        </w:rPr>
        <w:t>&lt;&lt;Date of the correction notice&gt;&gt;</w:t>
      </w:r>
      <w:r w:rsidR="00F71CC8" w:rsidRPr="00F71CC8">
        <w:rPr>
          <w:rFonts w:asciiTheme="minorHAnsi" w:hAnsiTheme="minorHAnsi" w:cstheme="minorHAnsi"/>
          <w:sz w:val="22"/>
          <w:szCs w:val="22"/>
          <w:lang w:val="en-US"/>
        </w:rPr>
        <w:t xml:space="preserve"> regarding </w:t>
      </w:r>
      <w:r w:rsidR="00F71CC8" w:rsidRPr="00F71CC8">
        <w:rPr>
          <w:rFonts w:asciiTheme="minorHAnsi" w:eastAsia="Times New Roman" w:hAnsiTheme="minorHAnsi" w:cstheme="minorHAnsi"/>
          <w:sz w:val="22"/>
          <w:szCs w:val="22"/>
          <w:highlight w:val="yellow"/>
          <w:lang w:val="en-US"/>
        </w:rPr>
        <w:t>the &lt;&lt;conference name&gt;&gt;</w:t>
      </w:r>
      <w:r w:rsidR="00F71CC8" w:rsidRPr="00F71CC8">
        <w:rPr>
          <w:rFonts w:asciiTheme="minorHAnsi" w:eastAsia="Times New Roman" w:hAnsiTheme="minorHAnsi" w:cstheme="minorHAnsi"/>
          <w:sz w:val="22"/>
          <w:szCs w:val="22"/>
          <w:lang w:val="en-US"/>
        </w:rPr>
        <w:t xml:space="preserve"> in </w:t>
      </w:r>
      <w:r w:rsidR="00F71CC8" w:rsidRPr="00F71CC8">
        <w:rPr>
          <w:rFonts w:asciiTheme="minorHAnsi" w:eastAsia="Times New Roman" w:hAnsiTheme="minorHAnsi" w:cstheme="minorHAnsi"/>
          <w:sz w:val="22"/>
          <w:szCs w:val="22"/>
          <w:highlight w:val="yellow"/>
          <w:lang w:val="en-US"/>
        </w:rPr>
        <w:t>&lt;&lt;city&gt;&gt;</w:t>
      </w:r>
      <w:r w:rsidR="00F71CC8" w:rsidRPr="00F71CC8">
        <w:rPr>
          <w:rFonts w:asciiTheme="minorHAnsi" w:eastAsia="Times New Roman" w:hAnsiTheme="minorHAnsi" w:cstheme="minorHAnsi"/>
          <w:sz w:val="22"/>
          <w:szCs w:val="22"/>
          <w:lang w:val="en-US"/>
        </w:rPr>
        <w:t xml:space="preserve"> (the “Conference”). </w:t>
      </w:r>
      <w:ins w:id="272" w:author="Christine Sainvil" w:date="2015-07-30T05:48:00Z">
        <w:r w:rsidR="00CD1333">
          <w:rPr>
            <w:rFonts w:asciiTheme="minorHAnsi" w:hAnsiTheme="minorHAnsi" w:cstheme="minorHAnsi"/>
            <w:sz w:val="22"/>
            <w:szCs w:val="22"/>
            <w:lang w:val="en-US"/>
          </w:rPr>
          <w:t>We</w:t>
        </w:r>
      </w:ins>
      <w:del w:id="273" w:author="Christine Sainvil" w:date="2015-07-30T05:48:00Z">
        <w:r w:rsidR="00F71CC8" w:rsidRPr="00F71CC8" w:rsidDel="00CD1333">
          <w:rPr>
            <w:rFonts w:asciiTheme="minorHAnsi" w:hAnsiTheme="minorHAnsi" w:cstheme="minorHAnsi"/>
            <w:sz w:val="22"/>
            <w:szCs w:val="22"/>
            <w:lang w:val="en-US"/>
          </w:rPr>
          <w:delText xml:space="preserve">I </w:delText>
        </w:r>
      </w:del>
      <w:r w:rsidR="00F71CC8" w:rsidRPr="00F71CC8">
        <w:rPr>
          <w:rFonts w:asciiTheme="minorHAnsi" w:hAnsiTheme="minorHAnsi" w:cstheme="minorHAnsi"/>
          <w:sz w:val="22"/>
          <w:szCs w:val="22"/>
          <w:lang w:val="en-US"/>
        </w:rPr>
        <w:t xml:space="preserve">would like to inform you that following our assessment we now confirm the decision that the Conference is: </w:t>
      </w:r>
      <w:r w:rsidR="00F71CC8" w:rsidRPr="00F71CC8">
        <w:rPr>
          <w:rFonts w:asciiTheme="minorHAnsi" w:hAnsiTheme="minorHAnsi" w:cstheme="minorHAnsi"/>
          <w:b/>
          <w:color w:val="FF0000"/>
          <w:sz w:val="22"/>
          <w:szCs w:val="22"/>
          <w:u w:val="single"/>
          <w:lang w:val="en-US"/>
        </w:rPr>
        <w:t>NOT COMPLIANT</w:t>
      </w:r>
    </w:p>
    <w:p w:rsidR="00F71CC8" w:rsidRPr="00F71CC8" w:rsidRDefault="00F71CC8" w:rsidP="00C11C55">
      <w:pPr>
        <w:rPr>
          <w:rFonts w:asciiTheme="minorHAnsi" w:hAnsiTheme="minorHAnsi" w:cstheme="minorHAnsi"/>
          <w:sz w:val="22"/>
          <w:szCs w:val="22"/>
          <w:lang w:val="en-US"/>
        </w:rPr>
      </w:pPr>
    </w:p>
    <w:p w:rsidR="00CD1333" w:rsidRDefault="00F71CC8" w:rsidP="00C11C55">
      <w:pPr>
        <w:rPr>
          <w:ins w:id="274" w:author="Christine Sainvil" w:date="2015-07-30T05:49:00Z"/>
          <w:rFonts w:asciiTheme="minorHAnsi" w:hAnsiTheme="minorHAnsi" w:cstheme="minorHAnsi"/>
          <w:sz w:val="22"/>
          <w:szCs w:val="22"/>
          <w:lang w:val="en-US"/>
        </w:rPr>
      </w:pPr>
      <w:r w:rsidRPr="00F71CC8">
        <w:rPr>
          <w:rFonts w:asciiTheme="minorHAnsi" w:hAnsiTheme="minorHAnsi" w:cstheme="minorHAnsi"/>
          <w:sz w:val="22"/>
          <w:szCs w:val="22"/>
          <w:lang w:val="en-US"/>
        </w:rPr>
        <w:t>with the Eucomed Code of Ethical Business Practice, subject to the following</w:t>
      </w:r>
      <w:ins w:id="275" w:author="Christine Sainvil" w:date="2015-07-30T05:49:00Z">
        <w:r w:rsidR="00CD1333">
          <w:rPr>
            <w:rFonts w:asciiTheme="minorHAnsi" w:hAnsiTheme="minorHAnsi" w:cstheme="minorHAnsi"/>
            <w:sz w:val="22"/>
            <w:szCs w:val="22"/>
            <w:lang w:val="en-US"/>
          </w:rPr>
          <w:t>:</w:t>
        </w:r>
      </w:ins>
    </w:p>
    <w:p w:rsidR="00F71CC8" w:rsidRPr="00F71CC8" w:rsidRDefault="00F71CC8" w:rsidP="00C11C55">
      <w:pPr>
        <w:rPr>
          <w:rFonts w:asciiTheme="minorHAnsi" w:hAnsiTheme="minorHAnsi" w:cstheme="minorHAnsi"/>
          <w:sz w:val="22"/>
          <w:szCs w:val="22"/>
          <w:lang w:val="en-US"/>
        </w:rPr>
      </w:pPr>
      <w:del w:id="276" w:author="Christine Sainvil" w:date="2015-07-30T05:49:00Z">
        <w:r w:rsidRPr="00F71CC8" w:rsidDel="00CD1333">
          <w:rPr>
            <w:rFonts w:asciiTheme="minorHAnsi" w:hAnsiTheme="minorHAnsi" w:cstheme="minorHAnsi"/>
            <w:sz w:val="22"/>
            <w:szCs w:val="22"/>
            <w:lang w:val="en-US"/>
          </w:rPr>
          <w:delText>.</w:delText>
        </w:r>
      </w:del>
    </w:p>
    <w:p w:rsidR="00CD1333" w:rsidRPr="00F71CC8" w:rsidRDefault="00CD1333" w:rsidP="00CD1333">
      <w:pPr>
        <w:pStyle w:val="a7"/>
        <w:numPr>
          <w:ilvl w:val="0"/>
          <w:numId w:val="15"/>
        </w:numPr>
        <w:spacing w:line="240" w:lineRule="auto"/>
        <w:rPr>
          <w:moveTo w:id="277" w:author="Christine Sainvil" w:date="2015-07-30T05:49:00Z"/>
          <w:rFonts w:asciiTheme="minorHAnsi" w:eastAsia="Times New Roman" w:hAnsiTheme="minorHAnsi" w:cstheme="minorHAnsi"/>
          <w:i/>
          <w:iCs/>
          <w:sz w:val="22"/>
          <w:szCs w:val="22"/>
          <w:lang w:val="en-US"/>
        </w:rPr>
      </w:pPr>
      <w:moveToRangeStart w:id="278" w:author="Christine Sainvil" w:date="2015-07-30T05:49:00Z" w:name="move425998668"/>
      <w:moveTo w:id="279" w:author="Christine Sainvil" w:date="2015-07-30T05:49:00Z">
        <w:r w:rsidRPr="00F71CC8">
          <w:rPr>
            <w:rFonts w:asciiTheme="minorHAnsi" w:eastAsia="Times New Roman" w:hAnsiTheme="minorHAnsi" w:cstheme="minorHAnsi"/>
            <w:sz w:val="22"/>
            <w:szCs w:val="22"/>
            <w:highlight w:val="yellow"/>
            <w:lang w:val="en-US"/>
          </w:rPr>
          <w:t>&lt;&lt;The following highlighted content is subject to change on a case to case basis&gt;&gt;</w:t>
        </w:r>
        <w:r w:rsidRPr="00F71CC8">
          <w:rPr>
            <w:rFonts w:asciiTheme="minorHAnsi" w:eastAsia="Times New Roman" w:hAnsiTheme="minorHAnsi" w:cstheme="minorHAnsi"/>
            <w:i/>
            <w:iCs/>
            <w:sz w:val="22"/>
            <w:szCs w:val="22"/>
            <w:lang w:val="en-US"/>
          </w:rPr>
          <w:t xml:space="preserve"> </w:t>
        </w:r>
        <w:r w:rsidRPr="00F71CC8">
          <w:rPr>
            <w:rFonts w:asciiTheme="minorHAnsi" w:eastAsia="Times New Roman" w:hAnsiTheme="minorHAnsi" w:cstheme="minorHAnsi"/>
            <w:i/>
            <w:iCs/>
            <w:sz w:val="22"/>
            <w:szCs w:val="22"/>
            <w:highlight w:val="yellow"/>
            <w:lang w:val="en-US"/>
          </w:rPr>
          <w:t>see below examples</w:t>
        </w:r>
      </w:moveTo>
    </w:p>
    <w:p w:rsidR="00CD1333" w:rsidRPr="00F71CC8" w:rsidRDefault="00CD1333" w:rsidP="00CD1333">
      <w:pPr>
        <w:rPr>
          <w:moveTo w:id="280" w:author="Christine Sainvil" w:date="2015-07-30T05:49:00Z"/>
          <w:rFonts w:asciiTheme="minorHAnsi" w:hAnsiTheme="minorHAnsi" w:cstheme="minorHAnsi"/>
          <w:sz w:val="22"/>
          <w:szCs w:val="22"/>
          <w:lang w:val="en-US"/>
        </w:rPr>
      </w:pPr>
    </w:p>
    <w:p w:rsidR="00CD1333" w:rsidRPr="00F71CC8" w:rsidRDefault="00CD1333" w:rsidP="00CD1333">
      <w:pPr>
        <w:pStyle w:val="a7"/>
        <w:numPr>
          <w:ilvl w:val="0"/>
          <w:numId w:val="15"/>
        </w:numPr>
        <w:spacing w:line="276" w:lineRule="auto"/>
        <w:rPr>
          <w:moveTo w:id="281" w:author="Christine Sainvil" w:date="2015-07-30T05:49:00Z"/>
          <w:rFonts w:asciiTheme="minorHAnsi" w:hAnsiTheme="minorHAnsi" w:cstheme="minorHAnsi"/>
          <w:sz w:val="22"/>
          <w:szCs w:val="22"/>
          <w:highlight w:val="yellow"/>
          <w:lang w:val="en-US"/>
        </w:rPr>
      </w:pPr>
      <w:moveTo w:id="282" w:author="Christine Sainvil" w:date="2015-07-30T05:49:00Z">
        <w:r w:rsidRPr="00F71CC8">
          <w:rPr>
            <w:rFonts w:asciiTheme="minorHAnsi" w:hAnsiTheme="minorHAnsi" w:cstheme="minorHAnsi"/>
            <w:b/>
            <w:i/>
            <w:sz w:val="22"/>
            <w:szCs w:val="22"/>
            <w:highlight w:val="yellow"/>
            <w:lang w:val="en-US"/>
          </w:rPr>
          <w:t xml:space="preserve">Hospitality </w:t>
        </w:r>
        <w:r w:rsidRPr="00F71CC8">
          <w:rPr>
            <w:rFonts w:asciiTheme="minorHAnsi" w:hAnsiTheme="minorHAnsi" w:cstheme="minorHAnsi"/>
            <w:sz w:val="22"/>
            <w:szCs w:val="22"/>
            <w:highlight w:val="yellow"/>
            <w:lang w:val="en-US"/>
          </w:rPr>
          <w:t>- Spouses, partners, family and guests may not participate to hospitality sessions (coffee breaks, meals)</w:t>
        </w:r>
      </w:moveTo>
    </w:p>
    <w:moveToRangeEnd w:id="278"/>
    <w:p w:rsidR="00F71CC8" w:rsidRPr="00F71CC8" w:rsidDel="00CD1333" w:rsidRDefault="00F71CC8" w:rsidP="00C11C55">
      <w:pPr>
        <w:rPr>
          <w:del w:id="283" w:author="Christine Sainvil" w:date="2015-07-30T05:49:00Z"/>
          <w:rFonts w:asciiTheme="minorHAnsi" w:hAnsiTheme="minorHAnsi" w:cstheme="minorHAnsi"/>
          <w:sz w:val="22"/>
          <w:szCs w:val="22"/>
          <w:lang w:val="en-US"/>
        </w:rPr>
      </w:pPr>
    </w:p>
    <w:p w:rsidR="00F71CC8" w:rsidRPr="00CD1333" w:rsidRDefault="00F71CC8">
      <w:pPr>
        <w:spacing w:line="276" w:lineRule="auto"/>
        <w:rPr>
          <w:rFonts w:asciiTheme="minorHAnsi" w:hAnsiTheme="minorHAnsi" w:cstheme="minorHAnsi"/>
          <w:sz w:val="22"/>
          <w:szCs w:val="22"/>
          <w:lang w:val="en-US"/>
          <w:rPrChange w:id="284" w:author="Christine Sainvil" w:date="2015-07-30T05:49:00Z">
            <w:rPr>
              <w:lang w:val="en-US"/>
            </w:rPr>
          </w:rPrChange>
        </w:rPr>
        <w:pPrChange w:id="285" w:author="Christine Sainvil" w:date="2015-07-30T05:49:00Z">
          <w:pPr>
            <w:pStyle w:val="a7"/>
            <w:numPr>
              <w:numId w:val="19"/>
            </w:numPr>
            <w:spacing w:line="276" w:lineRule="auto"/>
            <w:ind w:hanging="360"/>
          </w:pPr>
        </w:pPrChange>
      </w:pPr>
      <w:r w:rsidRPr="00CD1333">
        <w:rPr>
          <w:rFonts w:asciiTheme="minorHAnsi" w:hAnsiTheme="minorHAnsi" w:cstheme="minorHAnsi"/>
          <w:sz w:val="22"/>
          <w:szCs w:val="22"/>
          <w:lang w:val="en-US"/>
          <w:rPrChange w:id="286" w:author="Christine Sainvil" w:date="2015-07-30T05:49:00Z">
            <w:rPr>
              <w:lang w:val="en-US"/>
            </w:rPr>
          </w:rPrChange>
        </w:rPr>
        <w:t>In rendering this decision, we have relied on the documents and information which have been provided to us. We have not independently verified the accuracy of that information or of those documents nor have we determined whether they are up-to-date.</w:t>
      </w:r>
    </w:p>
    <w:p w:rsidR="00F71CC8" w:rsidRPr="00F71CC8" w:rsidRDefault="00F71CC8" w:rsidP="00C11C55">
      <w:pPr>
        <w:rPr>
          <w:rFonts w:asciiTheme="minorHAnsi" w:hAnsiTheme="minorHAnsi" w:cstheme="minorHAnsi"/>
          <w:sz w:val="22"/>
          <w:szCs w:val="22"/>
          <w:lang w:val="en-US"/>
        </w:rPr>
      </w:pPr>
    </w:p>
    <w:p w:rsidR="00F71CC8" w:rsidRPr="00F71CC8" w:rsidDel="00CD1333" w:rsidRDefault="00F71CC8" w:rsidP="00C11C55">
      <w:pPr>
        <w:rPr>
          <w:del w:id="287" w:author="Christine Sainvil" w:date="2015-07-30T05:49:00Z"/>
          <w:rFonts w:asciiTheme="minorHAnsi" w:hAnsiTheme="minorHAnsi" w:cstheme="minorHAnsi"/>
          <w:sz w:val="22"/>
          <w:szCs w:val="22"/>
          <w:lang w:val="en-US"/>
        </w:rPr>
      </w:pPr>
      <w:del w:id="288" w:author="Christine Sainvil" w:date="2015-07-30T05:49:00Z">
        <w:r w:rsidRPr="00F71CC8" w:rsidDel="00CD1333">
          <w:rPr>
            <w:rFonts w:asciiTheme="minorHAnsi" w:hAnsiTheme="minorHAnsi" w:cstheme="minorHAnsi"/>
            <w:sz w:val="22"/>
            <w:szCs w:val="22"/>
            <w:lang w:val="en-US"/>
          </w:rPr>
          <w:delText>Based on the requirements in the Eucomed Code of Ethical Business Practice, the following elements were considered as inappropriate:</w:delText>
        </w:r>
      </w:del>
    </w:p>
    <w:p w:rsidR="00F71CC8" w:rsidRPr="00F71CC8" w:rsidRDefault="00F71CC8" w:rsidP="00C11C55">
      <w:pPr>
        <w:rPr>
          <w:rFonts w:asciiTheme="minorHAnsi" w:hAnsiTheme="minorHAnsi" w:cstheme="minorHAnsi"/>
          <w:sz w:val="22"/>
          <w:szCs w:val="22"/>
          <w:lang w:val="en-US"/>
        </w:rPr>
      </w:pPr>
    </w:p>
    <w:p w:rsidR="00F71CC8" w:rsidRPr="00F71CC8" w:rsidDel="00CD1333" w:rsidRDefault="00F71CC8" w:rsidP="00C11C55">
      <w:pPr>
        <w:pStyle w:val="a7"/>
        <w:numPr>
          <w:ilvl w:val="0"/>
          <w:numId w:val="15"/>
        </w:numPr>
        <w:spacing w:line="240" w:lineRule="auto"/>
        <w:rPr>
          <w:moveFrom w:id="289" w:author="Christine Sainvil" w:date="2015-07-30T05:49:00Z"/>
          <w:rFonts w:asciiTheme="minorHAnsi" w:eastAsia="Times New Roman" w:hAnsiTheme="minorHAnsi" w:cstheme="minorHAnsi"/>
          <w:i/>
          <w:iCs/>
          <w:sz w:val="22"/>
          <w:szCs w:val="22"/>
          <w:lang w:val="en-US"/>
        </w:rPr>
      </w:pPr>
      <w:moveFromRangeStart w:id="290" w:author="Christine Sainvil" w:date="2015-07-30T05:49:00Z" w:name="move425998668"/>
      <w:moveFrom w:id="291" w:author="Christine Sainvil" w:date="2015-07-30T05:49:00Z">
        <w:r w:rsidRPr="00F71CC8" w:rsidDel="00CD1333">
          <w:rPr>
            <w:rFonts w:asciiTheme="minorHAnsi" w:eastAsia="Times New Roman" w:hAnsiTheme="minorHAnsi" w:cstheme="minorHAnsi"/>
            <w:sz w:val="22"/>
            <w:szCs w:val="22"/>
            <w:highlight w:val="yellow"/>
            <w:lang w:val="en-US"/>
          </w:rPr>
          <w:t>&lt;&lt;The following highlighted content is subject to change on a case to case basis&gt;&gt;</w:t>
        </w:r>
        <w:r w:rsidRPr="00F71CC8" w:rsidDel="00CD1333">
          <w:rPr>
            <w:rFonts w:asciiTheme="minorHAnsi" w:eastAsia="Times New Roman" w:hAnsiTheme="minorHAnsi" w:cstheme="minorHAnsi"/>
            <w:i/>
            <w:iCs/>
            <w:sz w:val="22"/>
            <w:szCs w:val="22"/>
            <w:lang w:val="en-US"/>
          </w:rPr>
          <w:t xml:space="preserve"> </w:t>
        </w:r>
        <w:r w:rsidRPr="00F71CC8" w:rsidDel="00CD1333">
          <w:rPr>
            <w:rFonts w:asciiTheme="minorHAnsi" w:eastAsia="Times New Roman" w:hAnsiTheme="minorHAnsi" w:cstheme="minorHAnsi"/>
            <w:i/>
            <w:iCs/>
            <w:sz w:val="22"/>
            <w:szCs w:val="22"/>
            <w:highlight w:val="yellow"/>
            <w:lang w:val="en-US"/>
          </w:rPr>
          <w:t>see below examples</w:t>
        </w:r>
      </w:moveFrom>
    </w:p>
    <w:p w:rsidR="00F71CC8" w:rsidRPr="00F71CC8" w:rsidDel="00CD1333" w:rsidRDefault="00F71CC8" w:rsidP="00C11C55">
      <w:pPr>
        <w:rPr>
          <w:moveFrom w:id="292" w:author="Christine Sainvil" w:date="2015-07-30T05:49:00Z"/>
          <w:rFonts w:asciiTheme="minorHAnsi" w:hAnsiTheme="minorHAnsi" w:cstheme="minorHAnsi"/>
          <w:sz w:val="22"/>
          <w:szCs w:val="22"/>
          <w:lang w:val="en-US"/>
        </w:rPr>
      </w:pPr>
    </w:p>
    <w:p w:rsidR="00F71CC8" w:rsidRPr="00F71CC8" w:rsidDel="00CD1333" w:rsidRDefault="00F71CC8" w:rsidP="00C11C55">
      <w:pPr>
        <w:pStyle w:val="a7"/>
        <w:numPr>
          <w:ilvl w:val="0"/>
          <w:numId w:val="15"/>
        </w:numPr>
        <w:spacing w:line="276" w:lineRule="auto"/>
        <w:rPr>
          <w:moveFrom w:id="293" w:author="Christine Sainvil" w:date="2015-07-30T05:49:00Z"/>
          <w:rFonts w:asciiTheme="minorHAnsi" w:hAnsiTheme="minorHAnsi" w:cstheme="minorHAnsi"/>
          <w:sz w:val="22"/>
          <w:szCs w:val="22"/>
          <w:highlight w:val="yellow"/>
          <w:lang w:val="en-US"/>
        </w:rPr>
      </w:pPr>
      <w:moveFrom w:id="294" w:author="Christine Sainvil" w:date="2015-07-30T05:49:00Z">
        <w:r w:rsidRPr="00F71CC8" w:rsidDel="00CD1333">
          <w:rPr>
            <w:rFonts w:asciiTheme="minorHAnsi" w:hAnsiTheme="minorHAnsi" w:cstheme="minorHAnsi"/>
            <w:b/>
            <w:i/>
            <w:sz w:val="22"/>
            <w:szCs w:val="22"/>
            <w:highlight w:val="yellow"/>
            <w:lang w:val="en-US"/>
          </w:rPr>
          <w:t xml:space="preserve">Hospitality </w:t>
        </w:r>
        <w:r w:rsidRPr="00F71CC8" w:rsidDel="00CD1333">
          <w:rPr>
            <w:rFonts w:asciiTheme="minorHAnsi" w:hAnsiTheme="minorHAnsi" w:cstheme="minorHAnsi"/>
            <w:sz w:val="22"/>
            <w:szCs w:val="22"/>
            <w:highlight w:val="yellow"/>
            <w:lang w:val="en-US"/>
          </w:rPr>
          <w:t>- Spouses, partners, family and guests may not participate to hospitality sessions (coffee breaks, meals)</w:t>
        </w:r>
      </w:moveFrom>
    </w:p>
    <w:moveFromRangeEnd w:id="290"/>
    <w:p w:rsidR="00F71CC8" w:rsidRPr="00F71CC8" w:rsidRDefault="00F71CC8" w:rsidP="00C11C55">
      <w:pPr>
        <w:rPr>
          <w:rFonts w:asciiTheme="minorHAnsi" w:hAnsiTheme="minorHAnsi" w:cstheme="minorHAnsi"/>
          <w:sz w:val="22"/>
          <w:szCs w:val="22"/>
          <w:highlight w:val="yellow"/>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Please note that members of Eucomed and of national associations affiliated with Eucomed may not sponsor or cover expenses of </w:t>
      </w:r>
      <w:ins w:id="295" w:author="Christine Sainvil" w:date="2015-07-30T05:49:00Z">
        <w:r w:rsidR="00CD1333">
          <w:rPr>
            <w:rFonts w:asciiTheme="minorHAnsi" w:hAnsiTheme="minorHAnsi" w:cstheme="minorHAnsi"/>
            <w:sz w:val="22"/>
            <w:szCs w:val="22"/>
            <w:lang w:val="en-US"/>
          </w:rPr>
          <w:t xml:space="preserve">European </w:t>
        </w:r>
      </w:ins>
      <w:r w:rsidRPr="00F71CC8">
        <w:rPr>
          <w:rFonts w:asciiTheme="minorHAnsi" w:hAnsiTheme="minorHAnsi" w:cstheme="minorHAnsi"/>
          <w:sz w:val="22"/>
          <w:szCs w:val="22"/>
          <w:lang w:val="en-US"/>
        </w:rPr>
        <w:t>Healthcare Professionals to attend conferences organised by medical societies, professional conference organisers or other third-parties which have been determined as being not compliant with the Eucomed Code of Ethical Business Practice.</w:t>
      </w:r>
    </w:p>
    <w:p w:rsidR="00F71CC8" w:rsidRPr="00F71CC8" w:rsidRDefault="00F71CC8" w:rsidP="00C11C55">
      <w:pPr>
        <w:rPr>
          <w:rFonts w:asciiTheme="minorHAnsi" w:hAnsiTheme="minorHAnsi" w:cstheme="minorHAnsi"/>
          <w:sz w:val="22"/>
          <w:szCs w:val="22"/>
          <w:lang w:val="en-US"/>
        </w:rPr>
      </w:pPr>
    </w:p>
    <w:p w:rsidR="00F71CC8" w:rsidRPr="00F35F3C"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This decision </w:t>
      </w:r>
      <w:del w:id="296" w:author="Christine Sainvil" w:date="2015-07-30T05:49:00Z">
        <w:r w:rsidRPr="00F71CC8" w:rsidDel="00CD1333">
          <w:rPr>
            <w:rFonts w:asciiTheme="minorHAnsi" w:hAnsiTheme="minorHAnsi" w:cstheme="minorHAnsi"/>
            <w:sz w:val="22"/>
            <w:szCs w:val="22"/>
            <w:lang w:val="en-US"/>
          </w:rPr>
          <w:delText>will be</w:delText>
        </w:r>
      </w:del>
      <w:ins w:id="297" w:author="Christine Sainvil" w:date="2015-07-30T05:49:00Z">
        <w:r w:rsidR="00CD1333">
          <w:rPr>
            <w:rFonts w:asciiTheme="minorHAnsi" w:hAnsiTheme="minorHAnsi" w:cstheme="minorHAnsi"/>
            <w:sz w:val="22"/>
            <w:szCs w:val="22"/>
            <w:lang w:val="en-US"/>
          </w:rPr>
          <w:t>has been</w:t>
        </w:r>
      </w:ins>
      <w:r w:rsidRPr="00F71CC8">
        <w:rPr>
          <w:rFonts w:asciiTheme="minorHAnsi" w:hAnsiTheme="minorHAnsi" w:cstheme="minorHAnsi"/>
          <w:sz w:val="22"/>
          <w:szCs w:val="22"/>
          <w:lang w:val="en-US"/>
        </w:rPr>
        <w:t xml:space="preserve"> posted on </w:t>
      </w:r>
      <w:hyperlink r:id="rId12" w:history="1">
        <w:r w:rsidRPr="00F71CC8">
          <w:rPr>
            <w:rStyle w:val="ab"/>
            <w:rFonts w:asciiTheme="minorHAnsi" w:hAnsiTheme="minorHAnsi" w:cstheme="minorHAnsi"/>
            <w:sz w:val="22"/>
            <w:szCs w:val="22"/>
            <w:lang w:val="en-US"/>
          </w:rPr>
          <w:t>www.ethicalmedtech.eu</w:t>
        </w:r>
      </w:hyperlink>
      <w:r w:rsidRPr="00F71CC8">
        <w:rPr>
          <w:rFonts w:asciiTheme="minorHAnsi" w:hAnsiTheme="minorHAnsi" w:cstheme="minorHAnsi"/>
          <w:sz w:val="22"/>
          <w:szCs w:val="22"/>
          <w:lang w:val="en-US"/>
        </w:rPr>
        <w:t>.</w:t>
      </w:r>
      <w:ins w:id="298" w:author="Christine Sainvil" w:date="2015-07-30T05:50:00Z">
        <w:r w:rsidR="00F35F3C">
          <w:rPr>
            <w:rFonts w:asciiTheme="minorHAnsi" w:hAnsiTheme="minorHAnsi" w:cstheme="minorHAnsi"/>
            <w:sz w:val="22"/>
            <w:szCs w:val="22"/>
            <w:lang w:val="en-US"/>
          </w:rPr>
          <w:t xml:space="preserve"> You have the possibility to appeal this decision </w:t>
        </w:r>
      </w:ins>
      <w:ins w:id="299" w:author="Christine Sainvil" w:date="2015-07-30T05:52:00Z">
        <w:r w:rsidR="00F35F3C">
          <w:rPr>
            <w:rFonts w:asciiTheme="minorHAnsi" w:hAnsiTheme="minorHAnsi" w:cstheme="minorHAnsi"/>
            <w:sz w:val="22"/>
            <w:szCs w:val="22"/>
            <w:lang w:val="en-US"/>
          </w:rPr>
          <w:t xml:space="preserve">by sending an </w:t>
        </w:r>
      </w:ins>
      <w:ins w:id="300" w:author="Christine Sainvil" w:date="2015-07-30T05:53:00Z">
        <w:r w:rsidR="00F35F3C">
          <w:rPr>
            <w:rFonts w:asciiTheme="minorHAnsi" w:hAnsiTheme="minorHAnsi" w:cstheme="minorHAnsi"/>
            <w:sz w:val="22"/>
            <w:szCs w:val="22"/>
            <w:lang w:val="en-US"/>
          </w:rPr>
          <w:fldChar w:fldCharType="begin"/>
        </w:r>
        <w:r w:rsidR="00F35F3C">
          <w:rPr>
            <w:rFonts w:asciiTheme="minorHAnsi" w:hAnsiTheme="minorHAnsi" w:cstheme="minorHAnsi"/>
            <w:sz w:val="22"/>
            <w:szCs w:val="22"/>
            <w:lang w:val="en-US"/>
          </w:rPr>
          <w:instrText xml:space="preserve"> HYPERLINK "mailto:info@ethicalmedtech.eu" </w:instrText>
        </w:r>
        <w:r w:rsidR="00F35F3C">
          <w:rPr>
            <w:rFonts w:asciiTheme="minorHAnsi" w:hAnsiTheme="minorHAnsi" w:cstheme="minorHAnsi"/>
            <w:sz w:val="22"/>
            <w:szCs w:val="22"/>
            <w:lang w:val="en-US"/>
          </w:rPr>
          <w:fldChar w:fldCharType="separate"/>
        </w:r>
        <w:r w:rsidR="00F35F3C" w:rsidRPr="00F35F3C">
          <w:rPr>
            <w:rStyle w:val="ab"/>
            <w:rFonts w:asciiTheme="minorHAnsi" w:hAnsiTheme="minorHAnsi" w:cstheme="minorHAnsi"/>
            <w:sz w:val="22"/>
            <w:szCs w:val="22"/>
            <w:lang w:val="en-US"/>
          </w:rPr>
          <w:t>email</w:t>
        </w:r>
        <w:r w:rsidR="00F35F3C">
          <w:rPr>
            <w:rFonts w:asciiTheme="minorHAnsi" w:hAnsiTheme="minorHAnsi" w:cstheme="minorHAnsi"/>
            <w:sz w:val="22"/>
            <w:szCs w:val="22"/>
            <w:lang w:val="en-US"/>
          </w:rPr>
          <w:fldChar w:fldCharType="end"/>
        </w:r>
      </w:ins>
      <w:ins w:id="301" w:author="Christine Sainvil" w:date="2015-07-30T05:52:00Z">
        <w:r w:rsidR="00F35F3C">
          <w:rPr>
            <w:rFonts w:asciiTheme="minorHAnsi" w:hAnsiTheme="minorHAnsi" w:cstheme="minorHAnsi"/>
            <w:sz w:val="22"/>
            <w:szCs w:val="22"/>
            <w:lang w:val="en-US"/>
          </w:rPr>
          <w:t xml:space="preserve"> to Mrs. Nancy Russotto, Chair of the Compliance Panel </w:t>
        </w:r>
      </w:ins>
      <w:ins w:id="302" w:author="Christine Sainvil" w:date="2015-07-30T05:50:00Z">
        <w:r w:rsidR="00F35F3C">
          <w:rPr>
            <w:rFonts w:asciiTheme="minorHAnsi" w:hAnsiTheme="minorHAnsi" w:cstheme="minorHAnsi"/>
            <w:sz w:val="22"/>
            <w:szCs w:val="22"/>
            <w:lang w:val="en-US"/>
          </w:rPr>
          <w:t xml:space="preserve">within </w:t>
        </w:r>
      </w:ins>
      <w:ins w:id="303" w:author="Christine Sainvil" w:date="2015-07-30T05:51:00Z">
        <w:r w:rsidR="00F35F3C" w:rsidRPr="00F35F3C">
          <w:rPr>
            <w:lang w:val="en-US"/>
            <w:rPrChange w:id="304" w:author="Christine Sainvil" w:date="2015-07-30T05:51:00Z">
              <w:rPr/>
            </w:rPrChange>
          </w:rPr>
          <w:t xml:space="preserve">a deadline of 10 days for Regular Submissions and 5 days for Partial Submissions </w:t>
        </w:r>
      </w:ins>
      <w:ins w:id="305" w:author="Christine Sainvil" w:date="2015-07-30T05:53:00Z">
        <w:r w:rsidR="00F35F3C">
          <w:rPr>
            <w:lang w:val="en-US"/>
          </w:rPr>
          <w:t xml:space="preserve">upon </w:t>
        </w:r>
      </w:ins>
      <w:ins w:id="306" w:author="Christine Sainvil" w:date="2015-07-30T05:54:00Z">
        <w:r w:rsidR="00F35F3C">
          <w:rPr>
            <w:lang w:val="en-US"/>
          </w:rPr>
          <w:t xml:space="preserve">the date of </w:t>
        </w:r>
      </w:ins>
      <w:ins w:id="307" w:author="Christine Sainvil" w:date="2015-07-30T05:53:00Z">
        <w:r w:rsidR="00F35F3C">
          <w:rPr>
            <w:lang w:val="en-US"/>
          </w:rPr>
          <w:t>receipt of this email</w:t>
        </w:r>
      </w:ins>
      <w:ins w:id="308" w:author="Christine Sainvil" w:date="2015-07-30T05:51:00Z">
        <w:r w:rsidR="00F35F3C" w:rsidRPr="00F35F3C">
          <w:rPr>
            <w:lang w:val="en-US"/>
            <w:rPrChange w:id="309" w:author="Christine Sainvil" w:date="2015-07-30T05:51:00Z">
              <w:rPr/>
            </w:rPrChange>
          </w:rPr>
          <w:t>.</w:t>
        </w:r>
      </w:ins>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Sincerely,</w:t>
      </w: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b/>
          <w:sz w:val="22"/>
          <w:szCs w:val="22"/>
          <w:u w:val="single"/>
          <w:lang w:val="en-US"/>
        </w:rPr>
      </w:pPr>
    </w:p>
    <w:p w:rsidR="00F71CC8" w:rsidRPr="00F71CC8" w:rsidRDefault="00F71CC8" w:rsidP="00C11C55">
      <w:pPr>
        <w:rPr>
          <w:rFonts w:asciiTheme="minorHAnsi" w:hAnsiTheme="minorHAnsi" w:cstheme="minorHAnsi"/>
          <w:b/>
          <w:sz w:val="22"/>
          <w:szCs w:val="22"/>
          <w:u w:val="single"/>
          <w:lang w:val="en-US"/>
        </w:rPr>
      </w:pPr>
    </w:p>
    <w:p w:rsidR="00F71CC8" w:rsidRPr="00C33C35" w:rsidRDefault="00C33C35" w:rsidP="00C11C55">
      <w:pPr>
        <w:pStyle w:val="a7"/>
        <w:numPr>
          <w:ilvl w:val="0"/>
          <w:numId w:val="14"/>
        </w:numPr>
        <w:spacing w:line="276" w:lineRule="auto"/>
        <w:rPr>
          <w:rFonts w:asciiTheme="minorHAnsi" w:hAnsiTheme="minorHAnsi" w:cstheme="minorHAnsi"/>
          <w:b/>
          <w:sz w:val="22"/>
          <w:szCs w:val="22"/>
          <w:highlight w:val="green"/>
          <w:u w:val="single"/>
          <w:lang w:val="en-US"/>
          <w:rPrChange w:id="310" w:author="User" w:date="2015-09-15T14:26:00Z">
            <w:rPr>
              <w:rFonts w:asciiTheme="minorHAnsi" w:hAnsiTheme="minorHAnsi" w:cstheme="minorHAnsi"/>
              <w:b/>
              <w:sz w:val="22"/>
              <w:szCs w:val="22"/>
              <w:u w:val="single"/>
              <w:lang w:val="en-US"/>
            </w:rPr>
          </w:rPrChange>
        </w:rPr>
      </w:pPr>
      <w:ins w:id="311" w:author="User" w:date="2015-09-15T14:26:00Z">
        <w:r w:rsidRPr="00C33C35">
          <w:rPr>
            <w:rFonts w:asciiTheme="minorHAnsi" w:hAnsiTheme="minorHAnsi" w:cstheme="minorHAnsi"/>
            <w:b/>
            <w:sz w:val="22"/>
            <w:szCs w:val="22"/>
            <w:highlight w:val="green"/>
            <w:u w:val="single"/>
            <w:lang w:val="en-US"/>
            <w:rPrChange w:id="312" w:author="User" w:date="2015-09-15T14:26:00Z">
              <w:rPr>
                <w:rFonts w:asciiTheme="minorHAnsi" w:hAnsiTheme="minorHAnsi" w:cstheme="minorHAnsi"/>
                <w:b/>
                <w:sz w:val="22"/>
                <w:szCs w:val="22"/>
                <w:u w:val="single"/>
                <w:lang w:val="en-US"/>
              </w:rPr>
            </w:rPrChange>
          </w:rPr>
          <w:t>(</w:t>
        </w:r>
        <w:r w:rsidRPr="00C33C35">
          <w:rPr>
            <w:rFonts w:asciiTheme="minorHAnsi" w:hAnsiTheme="minorHAnsi" w:cstheme="minorHAnsi"/>
            <w:b/>
            <w:sz w:val="22"/>
            <w:szCs w:val="22"/>
            <w:highlight w:val="green"/>
            <w:u w:val="single"/>
            <w:lang w:val="ru-RU"/>
            <w:rPrChange w:id="313" w:author="User" w:date="2015-09-15T14:26:00Z">
              <w:rPr>
                <w:rFonts w:asciiTheme="minorHAnsi" w:hAnsiTheme="minorHAnsi" w:cstheme="minorHAnsi"/>
                <w:b/>
                <w:sz w:val="22"/>
                <w:szCs w:val="22"/>
                <w:u w:val="single"/>
                <w:lang w:val="ru-RU"/>
              </w:rPr>
            </w:rPrChange>
          </w:rPr>
          <w:t>к кому адресовано???</w:t>
        </w:r>
        <w:r w:rsidRPr="00C33C35">
          <w:rPr>
            <w:rFonts w:asciiTheme="minorHAnsi" w:hAnsiTheme="minorHAnsi" w:cstheme="minorHAnsi"/>
            <w:b/>
            <w:sz w:val="22"/>
            <w:szCs w:val="22"/>
            <w:highlight w:val="green"/>
            <w:u w:val="single"/>
            <w:lang w:val="en-US"/>
            <w:rPrChange w:id="314" w:author="User" w:date="2015-09-15T14:26:00Z">
              <w:rPr>
                <w:rFonts w:asciiTheme="minorHAnsi" w:hAnsiTheme="minorHAnsi" w:cstheme="minorHAnsi"/>
                <w:b/>
                <w:sz w:val="22"/>
                <w:szCs w:val="22"/>
                <w:u w:val="single"/>
                <w:lang w:val="en-US"/>
              </w:rPr>
            </w:rPrChange>
          </w:rPr>
          <w:t>)</w:t>
        </w:r>
      </w:ins>
      <w:del w:id="315" w:author="Christine Sainvil" w:date="2015-07-30T06:00:00Z">
        <w:r w:rsidR="00F71CC8" w:rsidRPr="00C33C35" w:rsidDel="00CB5BA0">
          <w:rPr>
            <w:rFonts w:asciiTheme="minorHAnsi" w:hAnsiTheme="minorHAnsi" w:cstheme="minorHAnsi"/>
            <w:b/>
            <w:sz w:val="22"/>
            <w:szCs w:val="22"/>
            <w:highlight w:val="green"/>
            <w:u w:val="single"/>
            <w:lang w:val="en-US"/>
            <w:rPrChange w:id="316" w:author="User" w:date="2015-09-15T14:26:00Z">
              <w:rPr>
                <w:rFonts w:asciiTheme="minorHAnsi" w:hAnsiTheme="minorHAnsi" w:cstheme="minorHAnsi"/>
                <w:b/>
                <w:sz w:val="22"/>
                <w:szCs w:val="22"/>
                <w:u w:val="single"/>
                <w:lang w:val="en-US"/>
              </w:rPr>
            </w:rPrChange>
          </w:rPr>
          <w:delText>When information is incomplete</w:delText>
        </w:r>
      </w:del>
    </w:p>
    <w:p w:rsidR="00F71CC8" w:rsidRPr="00C33C35" w:rsidRDefault="00F71CC8" w:rsidP="00C33C35">
      <w:pPr>
        <w:pStyle w:val="a7"/>
        <w:numPr>
          <w:ilvl w:val="1"/>
          <w:numId w:val="14"/>
        </w:numPr>
        <w:spacing w:line="276" w:lineRule="auto"/>
        <w:rPr>
          <w:rFonts w:asciiTheme="minorHAnsi" w:hAnsiTheme="minorHAnsi" w:cstheme="minorHAnsi"/>
          <w:b/>
          <w:sz w:val="22"/>
          <w:szCs w:val="22"/>
          <w:highlight w:val="magenta"/>
          <w:u w:val="single"/>
          <w:lang w:val="en-US"/>
          <w:rPrChange w:id="317" w:author="User" w:date="2015-09-15T14:24:00Z">
            <w:rPr>
              <w:rFonts w:asciiTheme="minorHAnsi" w:hAnsiTheme="minorHAnsi" w:cstheme="minorHAnsi"/>
              <w:b/>
              <w:sz w:val="22"/>
              <w:szCs w:val="22"/>
              <w:u w:val="single"/>
              <w:lang w:val="en-US"/>
            </w:rPr>
          </w:rPrChange>
        </w:rPr>
      </w:pPr>
      <w:r w:rsidRPr="00C33C35">
        <w:rPr>
          <w:rFonts w:asciiTheme="minorHAnsi" w:hAnsiTheme="minorHAnsi" w:cstheme="minorHAnsi"/>
          <w:b/>
          <w:sz w:val="22"/>
          <w:szCs w:val="22"/>
          <w:highlight w:val="magenta"/>
          <w:u w:val="single"/>
          <w:lang w:val="en-US"/>
          <w:rPrChange w:id="318" w:author="User" w:date="2015-09-15T14:24:00Z">
            <w:rPr>
              <w:rFonts w:asciiTheme="minorHAnsi" w:hAnsiTheme="minorHAnsi" w:cstheme="minorHAnsi"/>
              <w:b/>
              <w:sz w:val="22"/>
              <w:szCs w:val="22"/>
              <w:u w:val="single"/>
              <w:lang w:val="en-US"/>
            </w:rPr>
          </w:rPrChange>
        </w:rPr>
        <w:t>Not assessed notice – inf</w:t>
      </w:r>
      <w:r w:rsidR="00A32C43" w:rsidRPr="00C33C35">
        <w:rPr>
          <w:rFonts w:asciiTheme="minorHAnsi" w:hAnsiTheme="minorHAnsi" w:cstheme="minorHAnsi"/>
          <w:b/>
          <w:sz w:val="22"/>
          <w:szCs w:val="22"/>
          <w:highlight w:val="magenta"/>
          <w:u w:val="single"/>
          <w:lang w:val="en-US"/>
          <w:rPrChange w:id="319" w:author="User" w:date="2015-09-15T14:24:00Z">
            <w:rPr>
              <w:rFonts w:asciiTheme="minorHAnsi" w:hAnsiTheme="minorHAnsi" w:cstheme="minorHAnsi"/>
              <w:b/>
              <w:sz w:val="22"/>
              <w:szCs w:val="22"/>
              <w:u w:val="single"/>
              <w:lang w:val="en-US"/>
            </w:rPr>
          </w:rPrChange>
        </w:rPr>
        <w:t>ormation submitted fewer than 75</w:t>
      </w:r>
      <w:r w:rsidRPr="00C33C35">
        <w:rPr>
          <w:rFonts w:asciiTheme="minorHAnsi" w:hAnsiTheme="minorHAnsi" w:cstheme="minorHAnsi"/>
          <w:b/>
          <w:sz w:val="22"/>
          <w:szCs w:val="22"/>
          <w:highlight w:val="magenta"/>
          <w:u w:val="single"/>
          <w:lang w:val="en-US"/>
          <w:rPrChange w:id="320" w:author="User" w:date="2015-09-15T14:24:00Z">
            <w:rPr>
              <w:rFonts w:asciiTheme="minorHAnsi" w:hAnsiTheme="minorHAnsi" w:cstheme="minorHAnsi"/>
              <w:b/>
              <w:sz w:val="22"/>
              <w:szCs w:val="22"/>
              <w:u w:val="single"/>
              <w:lang w:val="en-US"/>
            </w:rPr>
          </w:rPrChange>
        </w:rPr>
        <w:t xml:space="preserve"> days</w:t>
      </w:r>
      <w:r w:rsidR="00246669" w:rsidRPr="00C33C35">
        <w:rPr>
          <w:rFonts w:asciiTheme="minorHAnsi" w:hAnsiTheme="minorHAnsi" w:cstheme="minorHAnsi"/>
          <w:b/>
          <w:sz w:val="22"/>
          <w:szCs w:val="22"/>
          <w:highlight w:val="magenta"/>
          <w:u w:val="single"/>
          <w:lang w:val="en-US"/>
          <w:rPrChange w:id="321" w:author="User" w:date="2015-09-15T14:24:00Z">
            <w:rPr>
              <w:rFonts w:asciiTheme="minorHAnsi" w:hAnsiTheme="minorHAnsi" w:cstheme="minorHAnsi"/>
              <w:b/>
              <w:sz w:val="22"/>
              <w:szCs w:val="22"/>
              <w:u w:val="single"/>
              <w:lang w:val="en-US"/>
            </w:rPr>
          </w:rPrChange>
        </w:rPr>
        <w:t xml:space="preserve"> </w:t>
      </w:r>
      <w:r w:rsidR="00246669" w:rsidRPr="00C33C35">
        <w:rPr>
          <w:rFonts w:asciiTheme="minorHAnsi" w:hAnsiTheme="minorHAnsi" w:cstheme="minorHAnsi"/>
          <w:b/>
          <w:sz w:val="22"/>
          <w:szCs w:val="22"/>
          <w:highlight w:val="magenta"/>
          <w:u w:val="single"/>
          <w:lang w:val="en-US"/>
          <w:rPrChange w:id="322" w:author="User" w:date="2015-09-15T14:25:00Z">
            <w:rPr>
              <w:rFonts w:asciiTheme="minorHAnsi" w:hAnsiTheme="minorHAnsi" w:cstheme="minorHAnsi"/>
              <w:b/>
              <w:sz w:val="22"/>
              <w:szCs w:val="22"/>
              <w:u w:val="single"/>
              <w:lang w:val="en-US"/>
            </w:rPr>
          </w:rPrChange>
        </w:rPr>
        <w:t>-</w:t>
      </w:r>
      <w:r w:rsidR="00246669" w:rsidRPr="00C33C35">
        <w:rPr>
          <w:rFonts w:asciiTheme="minorHAnsi" w:hAnsiTheme="minorHAnsi" w:cstheme="minorHAnsi"/>
          <w:b/>
          <w:color w:val="FF0000"/>
          <w:sz w:val="22"/>
          <w:szCs w:val="22"/>
          <w:highlight w:val="magenta"/>
          <w:u w:val="single"/>
          <w:lang w:val="en-US"/>
          <w:rPrChange w:id="323" w:author="User" w:date="2015-09-15T14:25:00Z">
            <w:rPr>
              <w:rFonts w:asciiTheme="minorHAnsi" w:hAnsiTheme="minorHAnsi" w:cstheme="minorHAnsi"/>
              <w:b/>
              <w:color w:val="FF0000"/>
              <w:sz w:val="22"/>
              <w:szCs w:val="22"/>
              <w:u w:val="single"/>
              <w:lang w:val="en-US"/>
            </w:rPr>
          </w:rPrChange>
        </w:rPr>
        <w:t>_</w:t>
      </w:r>
      <w:ins w:id="324" w:author="User" w:date="2015-09-15T14:24:00Z">
        <w:r w:rsidR="00C33C35" w:rsidRPr="00C33C35">
          <w:t xml:space="preserve"> </w:t>
        </w:r>
        <w:r w:rsidR="00C33C35" w:rsidRPr="00BD0EED">
          <w:rPr>
            <w:b/>
            <w:color w:val="FF0000"/>
            <w:rPrChange w:id="325" w:author="User" w:date="2015-09-21T15:42:00Z">
              <w:rPr/>
            </w:rPrChange>
          </w:rPr>
          <w:t xml:space="preserve">msgRejection1 </w:t>
        </w:r>
      </w:ins>
      <w:del w:id="326" w:author="User" w:date="2015-09-15T14:24:00Z">
        <w:r w:rsidR="00246669" w:rsidRPr="00C33C35" w:rsidDel="00C33C35">
          <w:rPr>
            <w:rFonts w:asciiTheme="minorHAnsi" w:hAnsiTheme="minorHAnsi" w:cstheme="minorHAnsi"/>
            <w:b/>
            <w:color w:val="FF0000"/>
            <w:sz w:val="22"/>
            <w:szCs w:val="22"/>
            <w:highlight w:val="magenta"/>
            <w:u w:val="single"/>
            <w:lang w:val="en-US"/>
            <w:rPrChange w:id="327" w:author="User" w:date="2015-09-15T14:24:00Z">
              <w:rPr>
                <w:rFonts w:asciiTheme="minorHAnsi" w:hAnsiTheme="minorHAnsi" w:cstheme="minorHAnsi"/>
                <w:b/>
                <w:color w:val="FF0000"/>
                <w:sz w:val="22"/>
                <w:szCs w:val="22"/>
                <w:u w:val="single"/>
                <w:lang w:val="en-US"/>
              </w:rPr>
            </w:rPrChange>
          </w:rPr>
          <w:delText>msgRejection1</w:delText>
        </w:r>
      </w:del>
    </w:p>
    <w:p w:rsidR="00F71CC8" w:rsidRPr="00F71CC8" w:rsidRDefault="00F71CC8" w:rsidP="00C11C55">
      <w:pPr>
        <w:rPr>
          <w:rFonts w:asciiTheme="minorHAnsi" w:hAnsiTheme="minorHAnsi" w:cstheme="minorHAnsi"/>
          <w:sz w:val="22"/>
          <w:szCs w:val="22"/>
          <w:lang w:val="en-US"/>
        </w:rPr>
      </w:pPr>
    </w:p>
    <w:p w:rsidR="00611147" w:rsidRDefault="00611147" w:rsidP="00611147">
      <w:pPr>
        <w:pStyle w:val="3"/>
        <w:spacing w:before="0" w:line="252" w:lineRule="atLeast"/>
        <w:rPr>
          <w:ins w:id="328" w:author="Christine Sainvil" w:date="2015-07-30T05:55:00Z"/>
          <w:rFonts w:asciiTheme="minorHAnsi" w:eastAsia="Times New Roman" w:hAnsiTheme="minorHAnsi" w:cstheme="minorHAnsi"/>
          <w:color w:val="000000"/>
          <w:sz w:val="22"/>
          <w:szCs w:val="22"/>
          <w:lang w:val="en-US"/>
        </w:rPr>
      </w:pPr>
      <w:ins w:id="329" w:author="Christine Sainvil" w:date="2015-07-30T05:55:00Z">
        <w:r w:rsidRPr="00820CA8">
          <w:rPr>
            <w:rFonts w:asciiTheme="minorHAnsi" w:eastAsia="Times New Roman" w:hAnsiTheme="minorHAnsi" w:cstheme="minorHAnsi"/>
            <w:color w:val="000000"/>
            <w:sz w:val="22"/>
            <w:szCs w:val="22"/>
            <w:lang w:val="en-US"/>
          </w:rPr>
          <w:t>Ethical Med Tech - Confere</w:t>
        </w:r>
        <w:r>
          <w:rPr>
            <w:rFonts w:asciiTheme="minorHAnsi" w:eastAsia="Times New Roman" w:hAnsiTheme="minorHAnsi" w:cstheme="minorHAnsi"/>
            <w:color w:val="000000"/>
            <w:sz w:val="22"/>
            <w:szCs w:val="22"/>
            <w:lang w:val="en-US"/>
          </w:rPr>
          <w:t>nce Vetting System – Submission rejection– Public Title</w:t>
        </w:r>
      </w:ins>
    </w:p>
    <w:p w:rsidR="00A32C43" w:rsidRPr="00F71CC8" w:rsidRDefault="00A32C43" w:rsidP="00A32C43">
      <w:pPr>
        <w:rPr>
          <w:rFonts w:asciiTheme="minorHAnsi" w:hAnsiTheme="minorHAnsi" w:cstheme="minorHAnsi"/>
          <w:sz w:val="22"/>
          <w:szCs w:val="22"/>
          <w:lang w:val="en-US"/>
        </w:rPr>
      </w:pPr>
      <w:r w:rsidRPr="00F71CC8">
        <w:rPr>
          <w:rFonts w:asciiTheme="minorHAnsi" w:hAnsiTheme="minorHAnsi" w:cstheme="minorHAnsi"/>
          <w:sz w:val="22"/>
          <w:szCs w:val="22"/>
          <w:lang w:val="en-US"/>
        </w:rPr>
        <w:t>To whom it may concern,</w:t>
      </w:r>
    </w:p>
    <w:p w:rsidR="00F71CC8" w:rsidRPr="00F71CC8" w:rsidRDefault="00F71CC8" w:rsidP="00C11C55">
      <w:pPr>
        <w:rPr>
          <w:rFonts w:asciiTheme="minorHAnsi" w:hAnsiTheme="minorHAnsi" w:cstheme="minorHAnsi"/>
          <w:sz w:val="22"/>
          <w:szCs w:val="22"/>
          <w:lang w:val="en-US"/>
        </w:rPr>
      </w:pPr>
    </w:p>
    <w:p w:rsidR="00F71CC8" w:rsidRPr="00F71CC8" w:rsidRDefault="00A32C43" w:rsidP="00C11C55">
      <w:pPr>
        <w:rPr>
          <w:rFonts w:asciiTheme="minorHAnsi" w:hAnsiTheme="minorHAnsi" w:cstheme="minorHAnsi"/>
          <w:sz w:val="22"/>
          <w:szCs w:val="22"/>
          <w:lang w:val="en-US"/>
        </w:rPr>
      </w:pPr>
      <w:r>
        <w:rPr>
          <w:rFonts w:asciiTheme="minorHAnsi" w:hAnsiTheme="minorHAnsi" w:cstheme="minorHAnsi"/>
          <w:sz w:val="22"/>
          <w:szCs w:val="22"/>
          <w:lang w:val="en-US"/>
        </w:rPr>
        <w:t xml:space="preserve">We </w:t>
      </w:r>
      <w:r w:rsidR="00F71CC8" w:rsidRPr="00F71CC8">
        <w:rPr>
          <w:rFonts w:asciiTheme="minorHAnsi" w:hAnsiTheme="minorHAnsi" w:cstheme="minorHAnsi"/>
          <w:sz w:val="22"/>
          <w:szCs w:val="22"/>
          <w:lang w:val="en-US"/>
        </w:rPr>
        <w:t xml:space="preserve">refer to the submission </w:t>
      </w:r>
      <w:r w:rsidR="00F71CC8" w:rsidRPr="00F71CC8">
        <w:rPr>
          <w:rFonts w:asciiTheme="minorHAnsi" w:eastAsia="Times New Roman" w:hAnsiTheme="minorHAnsi" w:cstheme="minorHAnsi"/>
          <w:sz w:val="22"/>
          <w:szCs w:val="22"/>
          <w:lang w:val="en-US"/>
        </w:rPr>
        <w:t xml:space="preserve">relating to </w:t>
      </w:r>
      <w:r w:rsidRPr="00F71CC8">
        <w:rPr>
          <w:rFonts w:asciiTheme="minorHAnsi" w:eastAsia="Times New Roman" w:hAnsiTheme="minorHAnsi" w:cstheme="minorHAnsi"/>
          <w:sz w:val="22"/>
          <w:szCs w:val="22"/>
          <w:lang w:val="en-US"/>
        </w:rPr>
        <w:t xml:space="preserve">to </w:t>
      </w:r>
      <w:r w:rsidRPr="00F71CC8">
        <w:rPr>
          <w:rFonts w:asciiTheme="minorHAnsi" w:eastAsia="Times New Roman" w:hAnsiTheme="minorHAnsi" w:cstheme="minorHAnsi"/>
          <w:sz w:val="22"/>
          <w:szCs w:val="22"/>
          <w:highlight w:val="yellow"/>
          <w:lang w:val="en-US"/>
        </w:rPr>
        <w:t xml:space="preserve">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w:t>
      </w:r>
      <w:ins w:id="330" w:author="Christine Sainvil" w:date="2015-07-30T05:58:00Z">
        <w:r w:rsidR="00611147">
          <w:rPr>
            <w:rFonts w:asciiTheme="minorHAnsi" w:eastAsia="Times New Roman" w:hAnsiTheme="minorHAnsi" w:cstheme="minorHAnsi"/>
            <w:sz w:val="22"/>
            <w:szCs w:val="22"/>
            <w:lang w:val="en-US"/>
          </w:rPr>
          <w:t xml:space="preserve">starting </w:t>
        </w:r>
      </w:ins>
      <w:r w:rsidRPr="00F71CC8">
        <w:rPr>
          <w:rFonts w:asciiTheme="minorHAnsi" w:eastAsia="Times New Roman" w:hAnsiTheme="minorHAnsi" w:cstheme="minorHAnsi"/>
          <w:sz w:val="22"/>
          <w:szCs w:val="22"/>
          <w:lang w:val="en-US"/>
        </w:rPr>
        <w:t xml:space="preserve">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r w:rsidR="00F71CC8" w:rsidRPr="00F71CC8">
        <w:rPr>
          <w:rFonts w:asciiTheme="minorHAnsi" w:hAnsiTheme="minorHAnsi" w:cstheme="minorHAnsi"/>
          <w:sz w:val="22"/>
          <w:szCs w:val="22"/>
          <w:lang w:val="en-US"/>
        </w:rPr>
        <w:t>You have requested that we provide you with our decision as to whether or not the Conference is compliant with the Eucomed Code of Ethical Business Practice.</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I would like to inform you that as per the specifications of the Conference Vetting System we will not accept and assess c</w:t>
      </w:r>
      <w:r w:rsidR="00A32C43">
        <w:rPr>
          <w:rFonts w:asciiTheme="minorHAnsi" w:hAnsiTheme="minorHAnsi" w:cstheme="minorHAnsi"/>
          <w:sz w:val="22"/>
          <w:szCs w:val="22"/>
          <w:lang w:val="en-US"/>
        </w:rPr>
        <w:t>onferences submitted within a 75</w:t>
      </w:r>
      <w:r w:rsidRPr="00F71CC8">
        <w:rPr>
          <w:rFonts w:asciiTheme="minorHAnsi" w:hAnsiTheme="minorHAnsi" w:cstheme="minorHAnsi"/>
          <w:sz w:val="22"/>
          <w:szCs w:val="22"/>
          <w:lang w:val="en-US"/>
        </w:rPr>
        <w:t xml:space="preserve"> day window prior to the conference </w:t>
      </w:r>
      <w:ins w:id="331" w:author="Christine Sainvil" w:date="2015-07-30T05:54:00Z">
        <w:r w:rsidR="00611147">
          <w:rPr>
            <w:rFonts w:asciiTheme="minorHAnsi" w:hAnsiTheme="minorHAnsi" w:cstheme="minorHAnsi"/>
            <w:sz w:val="22"/>
            <w:szCs w:val="22"/>
            <w:lang w:val="en-US"/>
          </w:rPr>
          <w:t xml:space="preserve">starting </w:t>
        </w:r>
      </w:ins>
      <w:r w:rsidRPr="00F71CC8">
        <w:rPr>
          <w:rFonts w:asciiTheme="minorHAnsi" w:hAnsiTheme="minorHAnsi" w:cstheme="minorHAnsi"/>
          <w:sz w:val="22"/>
          <w:szCs w:val="22"/>
          <w:lang w:val="en-US"/>
        </w:rPr>
        <w:t xml:space="preserve">date. </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Style w:val="ab"/>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For further information, please visit </w:t>
      </w:r>
      <w:hyperlink r:id="rId13" w:history="1">
        <w:r w:rsidRPr="00F71CC8">
          <w:rPr>
            <w:rStyle w:val="ab"/>
            <w:rFonts w:asciiTheme="minorHAnsi" w:hAnsiTheme="minorHAnsi" w:cstheme="minorHAnsi"/>
            <w:sz w:val="22"/>
            <w:szCs w:val="22"/>
            <w:lang w:val="en-US"/>
          </w:rPr>
          <w:t>www.ethicalmedtech.eu</w:t>
        </w:r>
      </w:hyperlink>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Sincerely,</w:t>
      </w: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Compliance Officer</w:t>
      </w:r>
    </w:p>
    <w:p w:rsidR="00F71CC8" w:rsidRPr="00F71CC8" w:rsidRDefault="00F71CC8" w:rsidP="00C11C55">
      <w:pPr>
        <w:rPr>
          <w:rFonts w:asciiTheme="minorHAnsi" w:hAnsiTheme="minorHAnsi" w:cstheme="minorHAnsi"/>
          <w:b/>
          <w:sz w:val="22"/>
          <w:szCs w:val="22"/>
          <w:u w:val="single"/>
          <w:lang w:val="en-US"/>
        </w:rPr>
      </w:pPr>
    </w:p>
    <w:p w:rsidR="00F71CC8" w:rsidRPr="00BD0EED" w:rsidRDefault="00F71CC8" w:rsidP="00C20CAE">
      <w:pPr>
        <w:pStyle w:val="a7"/>
        <w:numPr>
          <w:ilvl w:val="1"/>
          <w:numId w:val="14"/>
        </w:numPr>
        <w:spacing w:line="480" w:lineRule="auto"/>
        <w:rPr>
          <w:rFonts w:asciiTheme="minorHAnsi" w:hAnsiTheme="minorHAnsi" w:cstheme="minorHAnsi"/>
          <w:b/>
          <w:sz w:val="22"/>
          <w:szCs w:val="22"/>
          <w:highlight w:val="magenta"/>
          <w:lang w:val="en-US"/>
          <w:rPrChange w:id="332" w:author="User" w:date="2015-09-21T15:41:00Z">
            <w:rPr>
              <w:rFonts w:asciiTheme="minorHAnsi" w:hAnsiTheme="minorHAnsi" w:cstheme="minorHAnsi"/>
              <w:b/>
              <w:strike/>
              <w:sz w:val="22"/>
              <w:szCs w:val="22"/>
              <w:u w:val="single"/>
              <w:lang w:val="en-US"/>
            </w:rPr>
          </w:rPrChange>
        </w:rPr>
      </w:pPr>
      <w:r w:rsidRPr="00BD0EED">
        <w:rPr>
          <w:rFonts w:asciiTheme="minorHAnsi" w:hAnsiTheme="minorHAnsi" w:cstheme="minorHAnsi"/>
          <w:b/>
          <w:sz w:val="22"/>
          <w:szCs w:val="22"/>
          <w:highlight w:val="magenta"/>
          <w:u w:val="single"/>
          <w:lang w:val="en-US"/>
          <w:rPrChange w:id="333" w:author="User" w:date="2015-09-21T15:41:00Z">
            <w:rPr>
              <w:rFonts w:asciiTheme="minorHAnsi" w:hAnsiTheme="minorHAnsi" w:cstheme="minorHAnsi"/>
              <w:b/>
              <w:strike/>
              <w:sz w:val="22"/>
              <w:szCs w:val="22"/>
              <w:u w:val="single"/>
              <w:lang w:val="en-US"/>
            </w:rPr>
          </w:rPrChange>
        </w:rPr>
        <w:t xml:space="preserve">Not assessed notice – information pertains to an </w:t>
      </w:r>
      <w:del w:id="334" w:author="Christine Sainvil" w:date="2015-07-30T05:56:00Z">
        <w:r w:rsidRPr="00BD0EED" w:rsidDel="00611147">
          <w:rPr>
            <w:rFonts w:asciiTheme="minorHAnsi" w:hAnsiTheme="minorHAnsi" w:cstheme="minorHAnsi"/>
            <w:b/>
            <w:sz w:val="22"/>
            <w:szCs w:val="22"/>
            <w:highlight w:val="magenta"/>
            <w:u w:val="single"/>
            <w:lang w:val="en-US"/>
            <w:rPrChange w:id="335" w:author="User" w:date="2015-09-21T15:41:00Z">
              <w:rPr>
                <w:rFonts w:asciiTheme="minorHAnsi" w:hAnsiTheme="minorHAnsi" w:cstheme="minorHAnsi"/>
                <w:b/>
                <w:strike/>
                <w:sz w:val="22"/>
                <w:szCs w:val="22"/>
                <w:u w:val="single"/>
                <w:lang w:val="en-US"/>
              </w:rPr>
            </w:rPrChange>
          </w:rPr>
          <w:delText>international/</w:delText>
        </w:r>
      </w:del>
      <w:r w:rsidRPr="00BD0EED">
        <w:rPr>
          <w:rFonts w:asciiTheme="minorHAnsi" w:hAnsiTheme="minorHAnsi" w:cstheme="minorHAnsi"/>
          <w:b/>
          <w:sz w:val="22"/>
          <w:szCs w:val="22"/>
          <w:highlight w:val="magenta"/>
          <w:u w:val="single"/>
          <w:lang w:val="en-US"/>
          <w:rPrChange w:id="336" w:author="User" w:date="2015-09-21T15:41:00Z">
            <w:rPr>
              <w:rFonts w:asciiTheme="minorHAnsi" w:hAnsiTheme="minorHAnsi" w:cstheme="minorHAnsi"/>
              <w:b/>
              <w:strike/>
              <w:sz w:val="22"/>
              <w:szCs w:val="22"/>
              <w:u w:val="single"/>
              <w:lang w:val="en-US"/>
            </w:rPr>
          </w:rPrChange>
        </w:rPr>
        <w:t>national conference</w:t>
      </w:r>
      <w:r w:rsidR="00C20CAE" w:rsidRPr="00BD0EED">
        <w:rPr>
          <w:rFonts w:asciiTheme="minorHAnsi" w:hAnsiTheme="minorHAnsi" w:cstheme="minorHAnsi"/>
          <w:b/>
          <w:color w:val="FF0000"/>
          <w:sz w:val="22"/>
          <w:szCs w:val="22"/>
          <w:highlight w:val="magenta"/>
          <w:u w:val="single"/>
          <w:lang w:val="en-US"/>
          <w:rPrChange w:id="337" w:author="User" w:date="2015-09-21T15:41:00Z">
            <w:rPr>
              <w:rFonts w:asciiTheme="minorHAnsi" w:hAnsiTheme="minorHAnsi" w:cstheme="minorHAnsi"/>
              <w:b/>
              <w:strike/>
              <w:color w:val="FF0000"/>
              <w:sz w:val="22"/>
              <w:szCs w:val="22"/>
              <w:u w:val="single"/>
              <w:lang w:val="en-US"/>
            </w:rPr>
          </w:rPrChange>
        </w:rPr>
        <w:t>_</w:t>
      </w:r>
      <w:r w:rsidR="00C20CAE" w:rsidRPr="00BD0EED">
        <w:rPr>
          <w:rFonts w:asciiTheme="minorHAnsi" w:hAnsiTheme="minorHAnsi" w:cstheme="minorHAnsi"/>
          <w:b/>
          <w:color w:val="FF0000"/>
          <w:sz w:val="22"/>
          <w:szCs w:val="22"/>
          <w:lang w:val="en-US"/>
          <w:rPrChange w:id="338" w:author="User" w:date="2015-09-21T15:41:00Z">
            <w:rPr>
              <w:rFonts w:asciiTheme="minorHAnsi" w:hAnsiTheme="minorHAnsi" w:cstheme="minorHAnsi"/>
              <w:b/>
              <w:strike/>
              <w:color w:val="FF0000"/>
              <w:sz w:val="22"/>
              <w:szCs w:val="22"/>
              <w:u w:val="single"/>
              <w:lang w:val="en-US"/>
            </w:rPr>
          </w:rPrChange>
        </w:rPr>
        <w:t>msgRejection2</w:t>
      </w:r>
      <w:ins w:id="339" w:author="User" w:date="2015-09-15T14:32:00Z">
        <w:r w:rsidR="00392FE3" w:rsidRPr="00BD0EED">
          <w:rPr>
            <w:rFonts w:asciiTheme="minorHAnsi" w:hAnsiTheme="minorHAnsi" w:cstheme="minorHAnsi"/>
            <w:b/>
            <w:color w:val="FF0000"/>
            <w:sz w:val="22"/>
            <w:szCs w:val="22"/>
            <w:lang w:val="en-US"/>
            <w:rPrChange w:id="340" w:author="User" w:date="2015-09-21T15:41:00Z">
              <w:rPr>
                <w:rFonts w:asciiTheme="minorHAnsi" w:hAnsiTheme="minorHAnsi" w:cstheme="minorHAnsi"/>
                <w:b/>
                <w:color w:val="FF0000"/>
                <w:sz w:val="22"/>
                <w:szCs w:val="22"/>
                <w:highlight w:val="green"/>
                <w:u w:val="single"/>
                <w:lang w:val="ru-RU"/>
              </w:rPr>
            </w:rPrChange>
          </w:rPr>
          <w:t xml:space="preserve"> </w:t>
        </w:r>
      </w:ins>
    </w:p>
    <w:p w:rsidR="00F71CC8" w:rsidRPr="00611147" w:rsidRDefault="00F71CC8" w:rsidP="00C11C55">
      <w:pPr>
        <w:pStyle w:val="a7"/>
        <w:ind w:left="1440"/>
        <w:rPr>
          <w:rFonts w:asciiTheme="minorHAnsi" w:hAnsiTheme="minorHAnsi" w:cstheme="minorHAnsi"/>
          <w:b/>
          <w:sz w:val="22"/>
          <w:szCs w:val="22"/>
          <w:u w:val="single"/>
          <w:lang w:val="en-US"/>
          <w:rPrChange w:id="341" w:author="Christine Sainvil" w:date="2015-07-30T05:55:00Z">
            <w:rPr>
              <w:rFonts w:asciiTheme="minorHAnsi" w:hAnsiTheme="minorHAnsi" w:cstheme="minorHAnsi"/>
              <w:b/>
              <w:strike/>
              <w:sz w:val="22"/>
              <w:szCs w:val="22"/>
              <w:u w:val="single"/>
              <w:lang w:val="en-US"/>
            </w:rPr>
          </w:rPrChange>
        </w:rPr>
      </w:pPr>
    </w:p>
    <w:p w:rsidR="00611147" w:rsidRDefault="00611147" w:rsidP="00611147">
      <w:pPr>
        <w:pStyle w:val="3"/>
        <w:spacing w:before="0" w:line="252" w:lineRule="atLeast"/>
        <w:rPr>
          <w:ins w:id="342" w:author="Christine Sainvil" w:date="2015-07-30T05:56:00Z"/>
          <w:rFonts w:asciiTheme="minorHAnsi" w:eastAsia="Times New Roman" w:hAnsiTheme="minorHAnsi" w:cstheme="minorHAnsi"/>
          <w:color w:val="000000"/>
          <w:sz w:val="22"/>
          <w:szCs w:val="22"/>
          <w:lang w:val="en-US"/>
        </w:rPr>
      </w:pPr>
      <w:ins w:id="343" w:author="Christine Sainvil" w:date="2015-07-30T05:56:00Z">
        <w:r w:rsidRPr="00820CA8">
          <w:rPr>
            <w:rFonts w:asciiTheme="minorHAnsi" w:eastAsia="Times New Roman" w:hAnsiTheme="minorHAnsi" w:cstheme="minorHAnsi"/>
            <w:color w:val="000000"/>
            <w:sz w:val="22"/>
            <w:szCs w:val="22"/>
            <w:lang w:val="en-US"/>
          </w:rPr>
          <w:t>Ethical Med Tech - Confere</w:t>
        </w:r>
        <w:r>
          <w:rPr>
            <w:rFonts w:asciiTheme="minorHAnsi" w:eastAsia="Times New Roman" w:hAnsiTheme="minorHAnsi" w:cstheme="minorHAnsi"/>
            <w:color w:val="000000"/>
            <w:sz w:val="22"/>
            <w:szCs w:val="22"/>
            <w:lang w:val="en-US"/>
          </w:rPr>
          <w:t>nce Vetting System – Submission out of Scope – Public Title</w:t>
        </w:r>
      </w:ins>
    </w:p>
    <w:p w:rsidR="00F71CC8" w:rsidRPr="00611147" w:rsidRDefault="00A32C43" w:rsidP="00C11C55">
      <w:pPr>
        <w:rPr>
          <w:rFonts w:asciiTheme="minorHAnsi" w:hAnsiTheme="minorHAnsi" w:cstheme="minorHAnsi"/>
          <w:sz w:val="22"/>
          <w:szCs w:val="22"/>
          <w:lang w:val="en-US"/>
          <w:rPrChange w:id="344" w:author="Christine Sainvil" w:date="2015-07-30T05:55:00Z">
            <w:rPr>
              <w:rFonts w:asciiTheme="minorHAnsi" w:hAnsiTheme="minorHAnsi" w:cstheme="minorHAnsi"/>
              <w:strike/>
              <w:sz w:val="22"/>
              <w:szCs w:val="22"/>
              <w:lang w:val="en-US"/>
            </w:rPr>
          </w:rPrChange>
        </w:rPr>
      </w:pPr>
      <w:r w:rsidRPr="00611147">
        <w:rPr>
          <w:rFonts w:asciiTheme="minorHAnsi" w:hAnsiTheme="minorHAnsi" w:cstheme="minorHAnsi"/>
          <w:sz w:val="22"/>
          <w:szCs w:val="22"/>
          <w:lang w:val="en-US"/>
          <w:rPrChange w:id="345" w:author="Christine Sainvil" w:date="2015-07-30T05:55:00Z">
            <w:rPr>
              <w:rFonts w:asciiTheme="minorHAnsi" w:hAnsiTheme="minorHAnsi" w:cstheme="minorHAnsi"/>
              <w:strike/>
              <w:sz w:val="22"/>
              <w:szCs w:val="22"/>
              <w:lang w:val="en-US"/>
            </w:rPr>
          </w:rPrChange>
        </w:rPr>
        <w:t>To Whom it may concern,</w:t>
      </w:r>
    </w:p>
    <w:p w:rsidR="00F71CC8" w:rsidRPr="00611147" w:rsidRDefault="00F71CC8" w:rsidP="00C11C55">
      <w:pPr>
        <w:rPr>
          <w:rFonts w:asciiTheme="minorHAnsi" w:hAnsiTheme="minorHAnsi" w:cstheme="minorHAnsi"/>
          <w:sz w:val="22"/>
          <w:szCs w:val="22"/>
          <w:lang w:val="en-US"/>
          <w:rPrChange w:id="346" w:author="Christine Sainvil" w:date="2015-07-30T05:55:00Z">
            <w:rPr>
              <w:rFonts w:asciiTheme="minorHAnsi" w:hAnsiTheme="minorHAnsi" w:cstheme="minorHAnsi"/>
              <w:strike/>
              <w:sz w:val="22"/>
              <w:szCs w:val="22"/>
              <w:lang w:val="en-US"/>
            </w:rPr>
          </w:rPrChange>
        </w:rPr>
      </w:pPr>
    </w:p>
    <w:p w:rsidR="00F71CC8" w:rsidRPr="00611147" w:rsidRDefault="00F71CC8" w:rsidP="00C11C55">
      <w:pPr>
        <w:rPr>
          <w:rFonts w:asciiTheme="minorHAnsi" w:hAnsiTheme="minorHAnsi" w:cstheme="minorHAnsi"/>
          <w:sz w:val="22"/>
          <w:szCs w:val="22"/>
          <w:lang w:val="en-US"/>
          <w:rPrChange w:id="347" w:author="Christine Sainvil" w:date="2015-07-30T05:55:00Z">
            <w:rPr>
              <w:rFonts w:asciiTheme="minorHAnsi" w:hAnsiTheme="minorHAnsi" w:cstheme="minorHAnsi"/>
              <w:strike/>
              <w:sz w:val="22"/>
              <w:szCs w:val="22"/>
              <w:lang w:val="en-US"/>
            </w:rPr>
          </w:rPrChange>
        </w:rPr>
      </w:pPr>
      <w:r w:rsidRPr="00392FE3">
        <w:rPr>
          <w:rFonts w:asciiTheme="minorHAnsi" w:hAnsiTheme="minorHAnsi" w:cstheme="minorHAnsi"/>
          <w:sz w:val="22"/>
          <w:szCs w:val="22"/>
          <w:lang w:val="en-US"/>
          <w:rPrChange w:id="348" w:author="User" w:date="2015-09-15T14:36:00Z">
            <w:rPr>
              <w:rFonts w:asciiTheme="minorHAnsi" w:hAnsiTheme="minorHAnsi" w:cstheme="minorHAnsi"/>
              <w:strike/>
              <w:sz w:val="22"/>
              <w:szCs w:val="22"/>
              <w:lang w:val="en-US"/>
            </w:rPr>
          </w:rPrChange>
        </w:rPr>
        <w:t xml:space="preserve">I refer </w:t>
      </w:r>
      <w:r w:rsidRPr="00611147">
        <w:rPr>
          <w:rFonts w:asciiTheme="minorHAnsi" w:hAnsiTheme="minorHAnsi" w:cstheme="minorHAnsi"/>
          <w:sz w:val="22"/>
          <w:szCs w:val="22"/>
          <w:lang w:val="en-US"/>
          <w:rPrChange w:id="349" w:author="Christine Sainvil" w:date="2015-07-30T05:55:00Z">
            <w:rPr>
              <w:rFonts w:asciiTheme="minorHAnsi" w:hAnsiTheme="minorHAnsi" w:cstheme="minorHAnsi"/>
              <w:strike/>
              <w:sz w:val="22"/>
              <w:szCs w:val="22"/>
              <w:lang w:val="en-US"/>
            </w:rPr>
          </w:rPrChange>
        </w:rPr>
        <w:t xml:space="preserve">to the submission </w:t>
      </w:r>
      <w:r w:rsidRPr="00611147">
        <w:rPr>
          <w:rFonts w:asciiTheme="minorHAnsi" w:eastAsia="Times New Roman" w:hAnsiTheme="minorHAnsi" w:cstheme="minorHAnsi"/>
          <w:sz w:val="22"/>
          <w:szCs w:val="22"/>
          <w:lang w:val="en-US"/>
          <w:rPrChange w:id="350" w:author="Christine Sainvil" w:date="2015-07-30T05:55:00Z">
            <w:rPr>
              <w:rFonts w:asciiTheme="minorHAnsi" w:eastAsia="Times New Roman" w:hAnsiTheme="minorHAnsi" w:cstheme="minorHAnsi"/>
              <w:strike/>
              <w:sz w:val="22"/>
              <w:szCs w:val="22"/>
              <w:lang w:val="en-US"/>
            </w:rPr>
          </w:rPrChange>
        </w:rPr>
        <w:t xml:space="preserve">relating to </w:t>
      </w:r>
      <w:r w:rsidR="00A32C43" w:rsidRPr="00611147">
        <w:rPr>
          <w:rFonts w:asciiTheme="minorHAnsi" w:eastAsia="Times New Roman" w:hAnsiTheme="minorHAnsi" w:cstheme="minorHAnsi"/>
          <w:sz w:val="22"/>
          <w:szCs w:val="22"/>
          <w:lang w:val="en-US"/>
          <w:rPrChange w:id="351" w:author="Christine Sainvil" w:date="2015-07-30T05:55:00Z">
            <w:rPr>
              <w:rFonts w:asciiTheme="minorHAnsi" w:eastAsia="Times New Roman" w:hAnsiTheme="minorHAnsi" w:cstheme="minorHAnsi"/>
              <w:strike/>
              <w:sz w:val="22"/>
              <w:szCs w:val="22"/>
              <w:lang w:val="en-US"/>
            </w:rPr>
          </w:rPrChange>
        </w:rPr>
        <w:t xml:space="preserve">to </w:t>
      </w:r>
      <w:r w:rsidR="00A32C43" w:rsidRPr="00611147">
        <w:rPr>
          <w:rFonts w:asciiTheme="minorHAnsi" w:eastAsia="Times New Roman" w:hAnsiTheme="minorHAnsi" w:cstheme="minorHAnsi"/>
          <w:sz w:val="22"/>
          <w:szCs w:val="22"/>
          <w:highlight w:val="yellow"/>
          <w:lang w:val="en-US"/>
          <w:rPrChange w:id="352" w:author="Christine Sainvil" w:date="2015-07-30T05:55:00Z">
            <w:rPr>
              <w:rFonts w:asciiTheme="minorHAnsi" w:eastAsia="Times New Roman" w:hAnsiTheme="minorHAnsi" w:cstheme="minorHAnsi"/>
              <w:strike/>
              <w:sz w:val="22"/>
              <w:szCs w:val="22"/>
              <w:highlight w:val="yellow"/>
              <w:lang w:val="en-US"/>
            </w:rPr>
          </w:rPrChange>
        </w:rPr>
        <w:t xml:space="preserve">the </w:t>
      </w:r>
      <w:r w:rsidR="00A32C43" w:rsidRPr="00611147">
        <w:rPr>
          <w:rFonts w:asciiTheme="minorHAnsi" w:hAnsiTheme="minorHAnsi"/>
          <w:sz w:val="22"/>
          <w:szCs w:val="22"/>
          <w:highlight w:val="yellow"/>
          <w:lang w:val="en-US"/>
          <w:rPrChange w:id="353" w:author="Christine Sainvil" w:date="2015-07-30T05:55:00Z">
            <w:rPr>
              <w:rFonts w:asciiTheme="minorHAnsi" w:hAnsiTheme="minorHAnsi"/>
              <w:strike/>
              <w:sz w:val="22"/>
              <w:szCs w:val="22"/>
              <w:highlight w:val="yellow"/>
              <w:lang w:val="en-US"/>
            </w:rPr>
          </w:rPrChange>
        </w:rPr>
        <w:t>&lt;&lt;ref. number&gt;&gt;</w:t>
      </w:r>
      <w:r w:rsidR="00A32C43" w:rsidRPr="00611147">
        <w:rPr>
          <w:rFonts w:asciiTheme="minorHAnsi" w:hAnsiTheme="minorHAnsi"/>
          <w:sz w:val="22"/>
          <w:szCs w:val="22"/>
          <w:lang w:val="en-US"/>
          <w:rPrChange w:id="354" w:author="Christine Sainvil" w:date="2015-07-30T05:55:00Z">
            <w:rPr>
              <w:rFonts w:asciiTheme="minorHAnsi" w:hAnsiTheme="minorHAnsi"/>
              <w:strike/>
              <w:sz w:val="22"/>
              <w:szCs w:val="22"/>
              <w:lang w:val="en-US"/>
            </w:rPr>
          </w:rPrChange>
        </w:rPr>
        <w:t>-</w:t>
      </w:r>
      <w:r w:rsidR="00A32C43" w:rsidRPr="00611147">
        <w:rPr>
          <w:rFonts w:asciiTheme="minorHAnsi" w:eastAsia="Times New Roman" w:hAnsiTheme="minorHAnsi" w:cstheme="minorHAnsi"/>
          <w:sz w:val="22"/>
          <w:szCs w:val="22"/>
          <w:highlight w:val="yellow"/>
          <w:lang w:val="en-US"/>
          <w:rPrChange w:id="355" w:author="Christine Sainvil" w:date="2015-07-30T05:55:00Z">
            <w:rPr>
              <w:rFonts w:asciiTheme="minorHAnsi" w:eastAsia="Times New Roman" w:hAnsiTheme="minorHAnsi" w:cstheme="minorHAnsi"/>
              <w:strike/>
              <w:sz w:val="22"/>
              <w:szCs w:val="22"/>
              <w:highlight w:val="yellow"/>
              <w:lang w:val="en-US"/>
            </w:rPr>
          </w:rPrChange>
        </w:rPr>
        <w:t>&lt;&lt;Conference name&gt;&gt;</w:t>
      </w:r>
      <w:r w:rsidR="00A32C43" w:rsidRPr="00611147">
        <w:rPr>
          <w:rFonts w:asciiTheme="minorHAnsi" w:eastAsia="Times New Roman" w:hAnsiTheme="minorHAnsi" w:cstheme="minorHAnsi"/>
          <w:sz w:val="22"/>
          <w:szCs w:val="22"/>
          <w:lang w:val="en-US"/>
          <w:rPrChange w:id="356" w:author="Christine Sainvil" w:date="2015-07-30T05:55:00Z">
            <w:rPr>
              <w:rFonts w:asciiTheme="minorHAnsi" w:eastAsia="Times New Roman" w:hAnsiTheme="minorHAnsi" w:cstheme="minorHAnsi"/>
              <w:strike/>
              <w:sz w:val="22"/>
              <w:szCs w:val="22"/>
              <w:lang w:val="en-US"/>
            </w:rPr>
          </w:rPrChange>
        </w:rPr>
        <w:t xml:space="preserve"> </w:t>
      </w:r>
      <w:ins w:id="357" w:author="Christine Sainvil" w:date="2015-07-30T05:58:00Z">
        <w:r w:rsidR="00611147">
          <w:rPr>
            <w:rFonts w:asciiTheme="minorHAnsi" w:eastAsia="Times New Roman" w:hAnsiTheme="minorHAnsi" w:cstheme="minorHAnsi"/>
            <w:sz w:val="22"/>
            <w:szCs w:val="22"/>
            <w:lang w:val="en-US"/>
          </w:rPr>
          <w:t xml:space="preserve">starting </w:t>
        </w:r>
      </w:ins>
      <w:r w:rsidR="00A32C43" w:rsidRPr="00611147">
        <w:rPr>
          <w:rFonts w:asciiTheme="minorHAnsi" w:eastAsia="Times New Roman" w:hAnsiTheme="minorHAnsi" w:cstheme="minorHAnsi"/>
          <w:sz w:val="22"/>
          <w:szCs w:val="22"/>
          <w:lang w:val="en-US"/>
          <w:rPrChange w:id="358" w:author="Christine Sainvil" w:date="2015-07-30T05:55:00Z">
            <w:rPr>
              <w:rFonts w:asciiTheme="minorHAnsi" w:eastAsia="Times New Roman" w:hAnsiTheme="minorHAnsi" w:cstheme="minorHAnsi"/>
              <w:strike/>
              <w:sz w:val="22"/>
              <w:szCs w:val="22"/>
              <w:lang w:val="en-US"/>
            </w:rPr>
          </w:rPrChange>
        </w:rPr>
        <w:t xml:space="preserve">on </w:t>
      </w:r>
      <w:r w:rsidR="00A32C43" w:rsidRPr="00611147">
        <w:rPr>
          <w:rFonts w:asciiTheme="minorHAnsi" w:eastAsia="Times New Roman" w:hAnsiTheme="minorHAnsi" w:cstheme="minorHAnsi"/>
          <w:sz w:val="22"/>
          <w:szCs w:val="22"/>
          <w:highlight w:val="yellow"/>
          <w:lang w:val="en-US"/>
          <w:rPrChange w:id="359" w:author="Christine Sainvil" w:date="2015-07-30T05:55:00Z">
            <w:rPr>
              <w:rFonts w:asciiTheme="minorHAnsi" w:eastAsia="Times New Roman" w:hAnsiTheme="minorHAnsi" w:cstheme="minorHAnsi"/>
              <w:strike/>
              <w:sz w:val="22"/>
              <w:szCs w:val="22"/>
              <w:highlight w:val="yellow"/>
              <w:lang w:val="en-US"/>
            </w:rPr>
          </w:rPrChange>
        </w:rPr>
        <w:t>&lt;&lt;conference start date&gt;&gt;</w:t>
      </w:r>
      <w:r w:rsidR="00A32C43" w:rsidRPr="00611147">
        <w:rPr>
          <w:rFonts w:asciiTheme="minorHAnsi" w:eastAsia="Times New Roman" w:hAnsiTheme="minorHAnsi" w:cstheme="minorHAnsi"/>
          <w:sz w:val="22"/>
          <w:szCs w:val="22"/>
          <w:lang w:val="en-US"/>
          <w:rPrChange w:id="360" w:author="Christine Sainvil" w:date="2015-07-30T05:55:00Z">
            <w:rPr>
              <w:rFonts w:asciiTheme="minorHAnsi" w:eastAsia="Times New Roman" w:hAnsiTheme="minorHAnsi" w:cstheme="minorHAnsi"/>
              <w:strike/>
              <w:sz w:val="22"/>
              <w:szCs w:val="22"/>
              <w:lang w:val="en-US"/>
            </w:rPr>
          </w:rPrChange>
        </w:rPr>
        <w:t xml:space="preserve"> in </w:t>
      </w:r>
      <w:r w:rsidR="00A32C43" w:rsidRPr="00611147">
        <w:rPr>
          <w:rFonts w:asciiTheme="minorHAnsi" w:eastAsia="Times New Roman" w:hAnsiTheme="minorHAnsi" w:cstheme="minorHAnsi"/>
          <w:sz w:val="22"/>
          <w:szCs w:val="22"/>
          <w:highlight w:val="yellow"/>
          <w:lang w:val="en-US"/>
          <w:rPrChange w:id="361" w:author="Christine Sainvil" w:date="2015-07-30T05:55:00Z">
            <w:rPr>
              <w:rFonts w:asciiTheme="minorHAnsi" w:eastAsia="Times New Roman" w:hAnsiTheme="minorHAnsi" w:cstheme="minorHAnsi"/>
              <w:strike/>
              <w:sz w:val="22"/>
              <w:szCs w:val="22"/>
              <w:highlight w:val="yellow"/>
              <w:lang w:val="en-US"/>
            </w:rPr>
          </w:rPrChange>
        </w:rPr>
        <w:t>&lt;&lt;city&gt;&gt;, &lt;&lt;country&gt;&gt;</w:t>
      </w:r>
      <w:r w:rsidR="00A32C43" w:rsidRPr="00611147">
        <w:rPr>
          <w:rFonts w:asciiTheme="minorHAnsi" w:eastAsia="Times New Roman" w:hAnsiTheme="minorHAnsi" w:cstheme="minorHAnsi"/>
          <w:sz w:val="22"/>
          <w:szCs w:val="22"/>
          <w:lang w:val="en-US"/>
          <w:rPrChange w:id="362" w:author="Christine Sainvil" w:date="2015-07-30T05:55:00Z">
            <w:rPr>
              <w:rFonts w:asciiTheme="minorHAnsi" w:eastAsia="Times New Roman" w:hAnsiTheme="minorHAnsi" w:cstheme="minorHAnsi"/>
              <w:strike/>
              <w:sz w:val="22"/>
              <w:szCs w:val="22"/>
              <w:lang w:val="en-US"/>
            </w:rPr>
          </w:rPrChange>
        </w:rPr>
        <w:t xml:space="preserve"> </w:t>
      </w:r>
      <w:r w:rsidRPr="00611147">
        <w:rPr>
          <w:rFonts w:asciiTheme="minorHAnsi" w:eastAsia="Times New Roman" w:hAnsiTheme="minorHAnsi" w:cstheme="minorHAnsi"/>
          <w:sz w:val="22"/>
          <w:szCs w:val="22"/>
          <w:lang w:val="en-US"/>
          <w:rPrChange w:id="363" w:author="Christine Sainvil" w:date="2015-07-30T05:55:00Z">
            <w:rPr>
              <w:rFonts w:asciiTheme="minorHAnsi" w:eastAsia="Times New Roman" w:hAnsiTheme="minorHAnsi" w:cstheme="minorHAnsi"/>
              <w:strike/>
              <w:sz w:val="22"/>
              <w:szCs w:val="22"/>
              <w:lang w:val="en-US"/>
            </w:rPr>
          </w:rPrChange>
        </w:rPr>
        <w:t xml:space="preserve">(the “Conference”). </w:t>
      </w:r>
      <w:r w:rsidRPr="00611147">
        <w:rPr>
          <w:rFonts w:asciiTheme="minorHAnsi" w:hAnsiTheme="minorHAnsi" w:cstheme="minorHAnsi"/>
          <w:sz w:val="22"/>
          <w:szCs w:val="22"/>
          <w:lang w:val="en-US"/>
          <w:rPrChange w:id="364" w:author="Christine Sainvil" w:date="2015-07-30T05:55:00Z">
            <w:rPr>
              <w:rFonts w:asciiTheme="minorHAnsi" w:hAnsiTheme="minorHAnsi" w:cstheme="minorHAnsi"/>
              <w:strike/>
              <w:sz w:val="22"/>
              <w:szCs w:val="22"/>
              <w:lang w:val="en-US"/>
            </w:rPr>
          </w:rPrChange>
        </w:rPr>
        <w:t xml:space="preserve">You have requested that </w:t>
      </w:r>
      <w:ins w:id="365" w:author="Christine Sainvil" w:date="2015-07-30T05:56:00Z">
        <w:r w:rsidR="00611147">
          <w:rPr>
            <w:rFonts w:asciiTheme="minorHAnsi" w:hAnsiTheme="minorHAnsi" w:cstheme="minorHAnsi"/>
            <w:sz w:val="22"/>
            <w:szCs w:val="22"/>
            <w:lang w:val="en-US"/>
          </w:rPr>
          <w:t>we</w:t>
        </w:r>
      </w:ins>
      <w:del w:id="366" w:author="Christine Sainvil" w:date="2015-07-30T05:56:00Z">
        <w:r w:rsidRPr="00611147" w:rsidDel="00611147">
          <w:rPr>
            <w:rFonts w:asciiTheme="minorHAnsi" w:hAnsiTheme="minorHAnsi" w:cstheme="minorHAnsi"/>
            <w:sz w:val="22"/>
            <w:szCs w:val="22"/>
            <w:lang w:val="en-US"/>
            <w:rPrChange w:id="367" w:author="Christine Sainvil" w:date="2015-07-30T05:55:00Z">
              <w:rPr>
                <w:rFonts w:asciiTheme="minorHAnsi" w:hAnsiTheme="minorHAnsi" w:cstheme="minorHAnsi"/>
                <w:strike/>
                <w:sz w:val="22"/>
                <w:szCs w:val="22"/>
                <w:lang w:val="en-US"/>
              </w:rPr>
            </w:rPrChange>
          </w:rPr>
          <w:delText xml:space="preserve">I </w:delText>
        </w:r>
      </w:del>
      <w:r w:rsidRPr="00611147">
        <w:rPr>
          <w:rFonts w:asciiTheme="minorHAnsi" w:hAnsiTheme="minorHAnsi" w:cstheme="minorHAnsi"/>
          <w:sz w:val="22"/>
          <w:szCs w:val="22"/>
          <w:lang w:val="en-US"/>
          <w:rPrChange w:id="368" w:author="Christine Sainvil" w:date="2015-07-30T05:55:00Z">
            <w:rPr>
              <w:rFonts w:asciiTheme="minorHAnsi" w:hAnsiTheme="minorHAnsi" w:cstheme="minorHAnsi"/>
              <w:strike/>
              <w:sz w:val="22"/>
              <w:szCs w:val="22"/>
              <w:lang w:val="en-US"/>
            </w:rPr>
          </w:rPrChange>
        </w:rPr>
        <w:t xml:space="preserve">provide you with </w:t>
      </w:r>
      <w:ins w:id="369" w:author="Christine Sainvil" w:date="2015-07-30T05:56:00Z">
        <w:r w:rsidR="00611147">
          <w:rPr>
            <w:rFonts w:asciiTheme="minorHAnsi" w:hAnsiTheme="minorHAnsi" w:cstheme="minorHAnsi"/>
            <w:sz w:val="22"/>
            <w:szCs w:val="22"/>
            <w:lang w:val="en-US"/>
          </w:rPr>
          <w:t>our</w:t>
        </w:r>
      </w:ins>
      <w:del w:id="370" w:author="Christine Sainvil" w:date="2015-07-30T05:56:00Z">
        <w:r w:rsidRPr="00611147" w:rsidDel="00611147">
          <w:rPr>
            <w:rFonts w:asciiTheme="minorHAnsi" w:hAnsiTheme="minorHAnsi" w:cstheme="minorHAnsi"/>
            <w:sz w:val="22"/>
            <w:szCs w:val="22"/>
            <w:lang w:val="en-US"/>
            <w:rPrChange w:id="371" w:author="Christine Sainvil" w:date="2015-07-30T05:55:00Z">
              <w:rPr>
                <w:rFonts w:asciiTheme="minorHAnsi" w:hAnsiTheme="minorHAnsi" w:cstheme="minorHAnsi"/>
                <w:strike/>
                <w:sz w:val="22"/>
                <w:szCs w:val="22"/>
                <w:lang w:val="en-US"/>
              </w:rPr>
            </w:rPrChange>
          </w:rPr>
          <w:delText>my</w:delText>
        </w:r>
      </w:del>
      <w:r w:rsidRPr="00611147">
        <w:rPr>
          <w:rFonts w:asciiTheme="minorHAnsi" w:hAnsiTheme="minorHAnsi" w:cstheme="minorHAnsi"/>
          <w:sz w:val="22"/>
          <w:szCs w:val="22"/>
          <w:lang w:val="en-US"/>
          <w:rPrChange w:id="372" w:author="Christine Sainvil" w:date="2015-07-30T05:55:00Z">
            <w:rPr>
              <w:rFonts w:asciiTheme="minorHAnsi" w:hAnsiTheme="minorHAnsi" w:cstheme="minorHAnsi"/>
              <w:strike/>
              <w:sz w:val="22"/>
              <w:szCs w:val="22"/>
              <w:lang w:val="en-US"/>
            </w:rPr>
          </w:rPrChange>
        </w:rPr>
        <w:t xml:space="preserve"> decision as to whether or not the Conference is compliant with the Eucomed Code of Ethical Business Practice. </w:t>
      </w:r>
    </w:p>
    <w:p w:rsidR="00F71CC8" w:rsidRPr="00611147" w:rsidRDefault="00F71CC8" w:rsidP="00C11C55">
      <w:pPr>
        <w:rPr>
          <w:rFonts w:asciiTheme="minorHAnsi" w:hAnsiTheme="minorHAnsi" w:cstheme="minorHAnsi"/>
          <w:sz w:val="22"/>
          <w:szCs w:val="22"/>
          <w:lang w:val="en-US"/>
          <w:rPrChange w:id="373" w:author="Christine Sainvil" w:date="2015-07-30T05:55:00Z">
            <w:rPr>
              <w:rFonts w:asciiTheme="minorHAnsi" w:hAnsiTheme="minorHAnsi" w:cstheme="minorHAnsi"/>
              <w:strike/>
              <w:sz w:val="22"/>
              <w:szCs w:val="22"/>
              <w:lang w:val="en-US"/>
            </w:rPr>
          </w:rPrChange>
        </w:rPr>
      </w:pPr>
    </w:p>
    <w:p w:rsidR="00F71CC8" w:rsidRPr="00611147" w:rsidRDefault="00F71CC8" w:rsidP="00C11C55">
      <w:pPr>
        <w:rPr>
          <w:rFonts w:asciiTheme="minorHAnsi" w:hAnsiTheme="minorHAnsi" w:cstheme="minorHAnsi"/>
          <w:sz w:val="22"/>
          <w:szCs w:val="22"/>
          <w:lang w:val="en-US"/>
          <w:rPrChange w:id="374" w:author="Christine Sainvil" w:date="2015-07-30T05:55:00Z">
            <w:rPr>
              <w:rFonts w:asciiTheme="minorHAnsi" w:hAnsiTheme="minorHAnsi" w:cstheme="minorHAnsi"/>
              <w:strike/>
              <w:sz w:val="22"/>
              <w:szCs w:val="22"/>
              <w:lang w:val="en-US"/>
            </w:rPr>
          </w:rPrChange>
        </w:rPr>
      </w:pPr>
      <w:r w:rsidRPr="00611147">
        <w:rPr>
          <w:rFonts w:asciiTheme="minorHAnsi" w:hAnsiTheme="minorHAnsi" w:cstheme="minorHAnsi"/>
          <w:sz w:val="22"/>
          <w:szCs w:val="22"/>
          <w:lang w:val="en-US"/>
          <w:rPrChange w:id="375" w:author="Christine Sainvil" w:date="2015-07-30T05:55:00Z">
            <w:rPr>
              <w:rFonts w:asciiTheme="minorHAnsi" w:hAnsiTheme="minorHAnsi" w:cstheme="minorHAnsi"/>
              <w:strike/>
              <w:sz w:val="22"/>
              <w:szCs w:val="22"/>
              <w:lang w:val="en-US"/>
            </w:rPr>
          </w:rPrChange>
        </w:rPr>
        <w:t xml:space="preserve">I would like to inform you that </w:t>
      </w:r>
      <w:r w:rsidRPr="00392FE3">
        <w:rPr>
          <w:rFonts w:asciiTheme="minorHAnsi" w:hAnsiTheme="minorHAnsi" w:cstheme="minorHAnsi"/>
          <w:sz w:val="22"/>
          <w:szCs w:val="22"/>
          <w:lang w:val="en-US"/>
          <w:rPrChange w:id="376" w:author="User" w:date="2015-09-15T14:36:00Z">
            <w:rPr>
              <w:rFonts w:asciiTheme="minorHAnsi" w:hAnsiTheme="minorHAnsi" w:cstheme="minorHAnsi"/>
              <w:strike/>
              <w:sz w:val="22"/>
              <w:szCs w:val="22"/>
              <w:lang w:val="en-US"/>
            </w:rPr>
          </w:rPrChange>
        </w:rPr>
        <w:t>the current scope of the</w:t>
      </w:r>
      <w:r w:rsidRPr="00611147">
        <w:rPr>
          <w:rFonts w:asciiTheme="minorHAnsi" w:hAnsiTheme="minorHAnsi" w:cstheme="minorHAnsi"/>
          <w:sz w:val="22"/>
          <w:szCs w:val="22"/>
          <w:lang w:val="en-US"/>
          <w:rPrChange w:id="377" w:author="Christine Sainvil" w:date="2015-07-30T05:55:00Z">
            <w:rPr>
              <w:rFonts w:asciiTheme="minorHAnsi" w:hAnsiTheme="minorHAnsi" w:cstheme="minorHAnsi"/>
              <w:strike/>
              <w:sz w:val="22"/>
              <w:szCs w:val="22"/>
              <w:lang w:val="en-US"/>
            </w:rPr>
          </w:rPrChange>
        </w:rPr>
        <w:t xml:space="preserve"> Conference Vetting System only covers </w:t>
      </w:r>
      <w:del w:id="378" w:author="Christine Sainvil" w:date="2015-07-30T05:56:00Z">
        <w:r w:rsidRPr="00611147" w:rsidDel="00611147">
          <w:rPr>
            <w:rFonts w:asciiTheme="minorHAnsi" w:hAnsiTheme="minorHAnsi" w:cstheme="minorHAnsi"/>
            <w:sz w:val="22"/>
            <w:szCs w:val="22"/>
            <w:lang w:val="en-US"/>
            <w:rPrChange w:id="379" w:author="Christine Sainvil" w:date="2015-07-30T05:55:00Z">
              <w:rPr>
                <w:rFonts w:asciiTheme="minorHAnsi" w:hAnsiTheme="minorHAnsi" w:cstheme="minorHAnsi"/>
                <w:strike/>
                <w:sz w:val="22"/>
                <w:szCs w:val="22"/>
                <w:lang w:val="en-US"/>
              </w:rPr>
            </w:rPrChange>
          </w:rPr>
          <w:delText>the assessment of</w:delText>
        </w:r>
      </w:del>
      <w:ins w:id="380" w:author="Christine Sainvil" w:date="2015-07-30T05:56:00Z">
        <w:r w:rsidR="00611147">
          <w:rPr>
            <w:rFonts w:asciiTheme="minorHAnsi" w:hAnsiTheme="minorHAnsi" w:cstheme="minorHAnsi"/>
            <w:sz w:val="22"/>
            <w:szCs w:val="22"/>
            <w:lang w:val="en-US"/>
          </w:rPr>
          <w:t>croos border</w:t>
        </w:r>
      </w:ins>
      <w:r w:rsidRPr="00611147">
        <w:rPr>
          <w:rFonts w:asciiTheme="minorHAnsi" w:hAnsiTheme="minorHAnsi" w:cstheme="minorHAnsi"/>
          <w:sz w:val="22"/>
          <w:szCs w:val="22"/>
          <w:lang w:val="en-US"/>
          <w:rPrChange w:id="381" w:author="Christine Sainvil" w:date="2015-07-30T05:55:00Z">
            <w:rPr>
              <w:rFonts w:asciiTheme="minorHAnsi" w:hAnsiTheme="minorHAnsi" w:cstheme="minorHAnsi"/>
              <w:strike/>
              <w:sz w:val="22"/>
              <w:szCs w:val="22"/>
              <w:lang w:val="en-US"/>
            </w:rPr>
          </w:rPrChange>
        </w:rPr>
        <w:t xml:space="preserve"> </w:t>
      </w:r>
      <w:ins w:id="382" w:author="Christine Sainvil" w:date="2015-07-30T05:57:00Z">
        <w:r w:rsidR="00611147">
          <w:rPr>
            <w:rFonts w:asciiTheme="minorHAnsi" w:hAnsiTheme="minorHAnsi" w:cstheme="minorHAnsi"/>
            <w:sz w:val="22"/>
            <w:szCs w:val="22"/>
            <w:lang w:val="en-US"/>
          </w:rPr>
          <w:t>e</w:t>
        </w:r>
      </w:ins>
      <w:del w:id="383" w:author="Christine Sainvil" w:date="2015-07-30T05:57:00Z">
        <w:r w:rsidRPr="00611147" w:rsidDel="00611147">
          <w:rPr>
            <w:rFonts w:asciiTheme="minorHAnsi" w:hAnsiTheme="minorHAnsi" w:cstheme="minorHAnsi"/>
            <w:sz w:val="22"/>
            <w:szCs w:val="22"/>
            <w:lang w:val="en-US"/>
            <w:rPrChange w:id="384" w:author="Christine Sainvil" w:date="2015-07-30T05:55:00Z">
              <w:rPr>
                <w:rFonts w:asciiTheme="minorHAnsi" w:hAnsiTheme="minorHAnsi" w:cstheme="minorHAnsi"/>
                <w:strike/>
                <w:sz w:val="22"/>
                <w:szCs w:val="22"/>
                <w:lang w:val="en-US"/>
              </w:rPr>
            </w:rPrChange>
          </w:rPr>
          <w:delText>E</w:delText>
        </w:r>
      </w:del>
      <w:r w:rsidRPr="00611147">
        <w:rPr>
          <w:rFonts w:asciiTheme="minorHAnsi" w:hAnsiTheme="minorHAnsi" w:cstheme="minorHAnsi"/>
          <w:sz w:val="22"/>
          <w:szCs w:val="22"/>
          <w:lang w:val="en-US"/>
          <w:rPrChange w:id="385" w:author="Christine Sainvil" w:date="2015-07-30T05:55:00Z">
            <w:rPr>
              <w:rFonts w:asciiTheme="minorHAnsi" w:hAnsiTheme="minorHAnsi" w:cstheme="minorHAnsi"/>
              <w:strike/>
              <w:sz w:val="22"/>
              <w:szCs w:val="22"/>
              <w:lang w:val="en-US"/>
            </w:rPr>
          </w:rPrChange>
        </w:rPr>
        <w:t xml:space="preserve">uropean </w:t>
      </w:r>
      <w:ins w:id="386" w:author="Christine Sainvil" w:date="2015-07-30T05:57:00Z">
        <w:r w:rsidR="00611147">
          <w:rPr>
            <w:rFonts w:asciiTheme="minorHAnsi" w:hAnsiTheme="minorHAnsi" w:cstheme="minorHAnsi"/>
            <w:sz w:val="22"/>
            <w:szCs w:val="22"/>
            <w:lang w:val="en-US"/>
          </w:rPr>
          <w:t xml:space="preserve">and international </w:t>
        </w:r>
      </w:ins>
      <w:del w:id="387" w:author="Christine Sainvil" w:date="2015-07-30T05:57:00Z">
        <w:r w:rsidRPr="00611147" w:rsidDel="00611147">
          <w:rPr>
            <w:rFonts w:asciiTheme="minorHAnsi" w:hAnsiTheme="minorHAnsi" w:cstheme="minorHAnsi"/>
            <w:sz w:val="22"/>
            <w:szCs w:val="22"/>
            <w:lang w:val="en-US"/>
            <w:rPrChange w:id="388" w:author="Christine Sainvil" w:date="2015-07-30T05:55:00Z">
              <w:rPr>
                <w:rFonts w:asciiTheme="minorHAnsi" w:hAnsiTheme="minorHAnsi" w:cstheme="minorHAnsi"/>
                <w:strike/>
                <w:sz w:val="22"/>
                <w:szCs w:val="22"/>
                <w:lang w:val="en-US"/>
              </w:rPr>
            </w:rPrChange>
          </w:rPr>
          <w:delText>C</w:delText>
        </w:r>
      </w:del>
      <w:ins w:id="389" w:author="Christine Sainvil" w:date="2015-07-30T05:57:00Z">
        <w:r w:rsidR="00611147">
          <w:rPr>
            <w:rFonts w:asciiTheme="minorHAnsi" w:hAnsiTheme="minorHAnsi" w:cstheme="minorHAnsi"/>
            <w:sz w:val="22"/>
            <w:szCs w:val="22"/>
            <w:lang w:val="en-US"/>
          </w:rPr>
          <w:t>c</w:t>
        </w:r>
      </w:ins>
      <w:r w:rsidRPr="00611147">
        <w:rPr>
          <w:rFonts w:asciiTheme="minorHAnsi" w:hAnsiTheme="minorHAnsi" w:cstheme="minorHAnsi"/>
          <w:sz w:val="22"/>
          <w:szCs w:val="22"/>
          <w:lang w:val="en-US"/>
          <w:rPrChange w:id="390" w:author="Christine Sainvil" w:date="2015-07-30T05:55:00Z">
            <w:rPr>
              <w:rFonts w:asciiTheme="minorHAnsi" w:hAnsiTheme="minorHAnsi" w:cstheme="minorHAnsi"/>
              <w:strike/>
              <w:sz w:val="22"/>
              <w:szCs w:val="22"/>
              <w:lang w:val="en-US"/>
            </w:rPr>
          </w:rPrChange>
        </w:rPr>
        <w:t xml:space="preserve">onferences. National </w:t>
      </w:r>
      <w:del w:id="391" w:author="Christine Sainvil" w:date="2015-07-30T05:57:00Z">
        <w:r w:rsidRPr="00611147" w:rsidDel="00611147">
          <w:rPr>
            <w:rFonts w:asciiTheme="minorHAnsi" w:hAnsiTheme="minorHAnsi" w:cstheme="minorHAnsi"/>
            <w:sz w:val="22"/>
            <w:szCs w:val="22"/>
            <w:lang w:val="en-US"/>
            <w:rPrChange w:id="392" w:author="Christine Sainvil" w:date="2015-07-30T05:55:00Z">
              <w:rPr>
                <w:rFonts w:asciiTheme="minorHAnsi" w:hAnsiTheme="minorHAnsi" w:cstheme="minorHAnsi"/>
                <w:strike/>
                <w:sz w:val="22"/>
                <w:szCs w:val="22"/>
                <w:lang w:val="en-US"/>
              </w:rPr>
            </w:rPrChange>
          </w:rPr>
          <w:delText xml:space="preserve">and international </w:delText>
        </w:r>
      </w:del>
      <w:r w:rsidRPr="00611147">
        <w:rPr>
          <w:rFonts w:asciiTheme="minorHAnsi" w:hAnsiTheme="minorHAnsi" w:cstheme="minorHAnsi"/>
          <w:sz w:val="22"/>
          <w:szCs w:val="22"/>
          <w:lang w:val="en-US"/>
          <w:rPrChange w:id="393" w:author="Christine Sainvil" w:date="2015-07-30T05:55:00Z">
            <w:rPr>
              <w:rFonts w:asciiTheme="minorHAnsi" w:hAnsiTheme="minorHAnsi" w:cstheme="minorHAnsi"/>
              <w:strike/>
              <w:sz w:val="22"/>
              <w:szCs w:val="22"/>
              <w:lang w:val="en-US"/>
            </w:rPr>
          </w:rPrChange>
        </w:rPr>
        <w:t xml:space="preserve">conferences will not be assessed at this stage. Therefore I have not assessed your submission and will not publish a decision on the EthicalMedTech platform regarding the Conference. </w:t>
      </w:r>
    </w:p>
    <w:p w:rsidR="00F71CC8" w:rsidRPr="00611147" w:rsidRDefault="00F71CC8" w:rsidP="00C11C55">
      <w:pPr>
        <w:rPr>
          <w:rFonts w:asciiTheme="minorHAnsi" w:hAnsiTheme="minorHAnsi" w:cstheme="minorHAnsi"/>
          <w:sz w:val="22"/>
          <w:szCs w:val="22"/>
          <w:lang w:val="en-US"/>
          <w:rPrChange w:id="394" w:author="Christine Sainvil" w:date="2015-07-30T05:55:00Z">
            <w:rPr>
              <w:rFonts w:asciiTheme="minorHAnsi" w:hAnsiTheme="minorHAnsi" w:cstheme="minorHAnsi"/>
              <w:strike/>
              <w:sz w:val="22"/>
              <w:szCs w:val="22"/>
              <w:lang w:val="en-US"/>
            </w:rPr>
          </w:rPrChange>
        </w:rPr>
      </w:pPr>
    </w:p>
    <w:p w:rsidR="00F71CC8" w:rsidRPr="00611147" w:rsidRDefault="00F71CC8" w:rsidP="00C11C55">
      <w:pPr>
        <w:rPr>
          <w:rFonts w:asciiTheme="minorHAnsi" w:hAnsiTheme="minorHAnsi" w:cstheme="minorHAnsi"/>
          <w:sz w:val="22"/>
          <w:szCs w:val="22"/>
          <w:lang w:val="en-US"/>
          <w:rPrChange w:id="395" w:author="Christine Sainvil" w:date="2015-07-30T05:55:00Z">
            <w:rPr>
              <w:rFonts w:asciiTheme="minorHAnsi" w:hAnsiTheme="minorHAnsi" w:cstheme="minorHAnsi"/>
              <w:strike/>
              <w:sz w:val="22"/>
              <w:szCs w:val="22"/>
              <w:lang w:val="en-US"/>
            </w:rPr>
          </w:rPrChange>
        </w:rPr>
      </w:pPr>
      <w:r w:rsidRPr="00611147">
        <w:rPr>
          <w:rFonts w:asciiTheme="minorHAnsi" w:hAnsiTheme="minorHAnsi" w:cstheme="minorHAnsi"/>
          <w:sz w:val="22"/>
          <w:szCs w:val="22"/>
          <w:lang w:val="en-US"/>
          <w:rPrChange w:id="396" w:author="Christine Sainvil" w:date="2015-07-30T05:55:00Z">
            <w:rPr>
              <w:rFonts w:asciiTheme="minorHAnsi" w:hAnsiTheme="minorHAnsi" w:cstheme="minorHAnsi"/>
              <w:strike/>
              <w:sz w:val="22"/>
              <w:szCs w:val="22"/>
              <w:lang w:val="en-US"/>
            </w:rPr>
          </w:rPrChange>
        </w:rPr>
        <w:t xml:space="preserve">Please note that in the future the Conference Vetting System may be expanded to include additional categories of conferences. </w:t>
      </w:r>
    </w:p>
    <w:p w:rsidR="00F71CC8" w:rsidRPr="00611147" w:rsidRDefault="00F71CC8" w:rsidP="00C11C55">
      <w:pPr>
        <w:rPr>
          <w:rFonts w:asciiTheme="minorHAnsi" w:hAnsiTheme="minorHAnsi" w:cstheme="minorHAnsi"/>
          <w:sz w:val="22"/>
          <w:szCs w:val="22"/>
          <w:lang w:val="en-US"/>
          <w:rPrChange w:id="397" w:author="Christine Sainvil" w:date="2015-07-30T05:55:00Z">
            <w:rPr>
              <w:rFonts w:asciiTheme="minorHAnsi" w:hAnsiTheme="minorHAnsi" w:cstheme="minorHAnsi"/>
              <w:strike/>
              <w:sz w:val="22"/>
              <w:szCs w:val="22"/>
              <w:lang w:val="en-US"/>
            </w:rPr>
          </w:rPrChange>
        </w:rPr>
      </w:pPr>
    </w:p>
    <w:p w:rsidR="00F71CC8" w:rsidRPr="00611147" w:rsidRDefault="00F71CC8" w:rsidP="00C11C55">
      <w:pPr>
        <w:rPr>
          <w:rFonts w:asciiTheme="minorHAnsi" w:hAnsiTheme="minorHAnsi" w:cstheme="minorHAnsi"/>
          <w:sz w:val="22"/>
          <w:szCs w:val="22"/>
          <w:lang w:val="en-US"/>
          <w:rPrChange w:id="398" w:author="Christine Sainvil" w:date="2015-07-30T05:55:00Z">
            <w:rPr>
              <w:rFonts w:asciiTheme="minorHAnsi" w:hAnsiTheme="minorHAnsi" w:cstheme="minorHAnsi"/>
              <w:strike/>
              <w:sz w:val="22"/>
              <w:szCs w:val="22"/>
              <w:lang w:val="en-US"/>
            </w:rPr>
          </w:rPrChange>
        </w:rPr>
      </w:pPr>
      <w:r w:rsidRPr="00611147">
        <w:rPr>
          <w:rFonts w:asciiTheme="minorHAnsi" w:hAnsiTheme="minorHAnsi" w:cstheme="minorHAnsi"/>
          <w:sz w:val="22"/>
          <w:szCs w:val="22"/>
          <w:lang w:val="en-US"/>
          <w:rPrChange w:id="399" w:author="Christine Sainvil" w:date="2015-07-30T05:55:00Z">
            <w:rPr>
              <w:rFonts w:asciiTheme="minorHAnsi" w:hAnsiTheme="minorHAnsi" w:cstheme="minorHAnsi"/>
              <w:strike/>
              <w:sz w:val="22"/>
              <w:szCs w:val="22"/>
              <w:lang w:val="en-US"/>
            </w:rPr>
          </w:rPrChange>
        </w:rPr>
        <w:t xml:space="preserve">For further information, please visit </w:t>
      </w:r>
      <w:r w:rsidR="00674FE5" w:rsidRPr="00611147">
        <w:fldChar w:fldCharType="begin"/>
      </w:r>
      <w:r w:rsidR="00674FE5" w:rsidRPr="00611147">
        <w:rPr>
          <w:lang w:val="en-US"/>
        </w:rPr>
        <w:instrText xml:space="preserve"> HYPERLINK "https://mail.eucomed.be/owa/redir.aspx?C=32adecfcc7be445dbebb6ef21be0f5bc&amp;URL=http%3a%2f%2fwww.ethicalmedtech.eu" \t "_blank" </w:instrText>
      </w:r>
      <w:r w:rsidR="00674FE5" w:rsidRPr="00611147">
        <w:rPr>
          <w:rPrChange w:id="400" w:author="Christine Sainvil" w:date="2015-07-30T05:55:00Z">
            <w:rPr>
              <w:rStyle w:val="ab"/>
              <w:rFonts w:asciiTheme="minorHAnsi" w:hAnsiTheme="minorHAnsi" w:cstheme="minorHAnsi"/>
              <w:strike/>
              <w:sz w:val="22"/>
              <w:szCs w:val="22"/>
              <w:lang w:val="en-US"/>
            </w:rPr>
          </w:rPrChange>
        </w:rPr>
        <w:fldChar w:fldCharType="separate"/>
      </w:r>
      <w:r w:rsidRPr="00611147">
        <w:rPr>
          <w:rStyle w:val="ab"/>
          <w:rFonts w:asciiTheme="minorHAnsi" w:hAnsiTheme="minorHAnsi" w:cstheme="minorHAnsi"/>
          <w:sz w:val="22"/>
          <w:szCs w:val="22"/>
          <w:lang w:val="en-US"/>
          <w:rPrChange w:id="401" w:author="Christine Sainvil" w:date="2015-07-30T05:55:00Z">
            <w:rPr>
              <w:rStyle w:val="ab"/>
              <w:rFonts w:asciiTheme="minorHAnsi" w:hAnsiTheme="minorHAnsi" w:cstheme="minorHAnsi"/>
              <w:strike/>
              <w:sz w:val="22"/>
              <w:szCs w:val="22"/>
              <w:lang w:val="en-US"/>
            </w:rPr>
          </w:rPrChange>
        </w:rPr>
        <w:t>www.ethicalmedtech.eu</w:t>
      </w:r>
      <w:r w:rsidR="00674FE5" w:rsidRPr="00611147">
        <w:rPr>
          <w:rStyle w:val="ab"/>
          <w:rFonts w:asciiTheme="minorHAnsi" w:hAnsiTheme="minorHAnsi" w:cstheme="minorHAnsi"/>
          <w:sz w:val="22"/>
          <w:szCs w:val="22"/>
          <w:lang w:val="en-US"/>
          <w:rPrChange w:id="402" w:author="Christine Sainvil" w:date="2015-07-30T05:55:00Z">
            <w:rPr>
              <w:rStyle w:val="ab"/>
              <w:rFonts w:asciiTheme="minorHAnsi" w:hAnsiTheme="minorHAnsi" w:cstheme="minorHAnsi"/>
              <w:strike/>
              <w:sz w:val="22"/>
              <w:szCs w:val="22"/>
              <w:lang w:val="en-US"/>
            </w:rPr>
          </w:rPrChange>
        </w:rPr>
        <w:fldChar w:fldCharType="end"/>
      </w:r>
      <w:r w:rsidRPr="00611147">
        <w:rPr>
          <w:rFonts w:asciiTheme="minorHAnsi" w:hAnsiTheme="minorHAnsi" w:cstheme="minorHAnsi"/>
          <w:sz w:val="22"/>
          <w:szCs w:val="22"/>
          <w:lang w:val="en-US"/>
          <w:rPrChange w:id="403" w:author="Christine Sainvil" w:date="2015-07-30T05:55:00Z">
            <w:rPr>
              <w:rFonts w:asciiTheme="minorHAnsi" w:hAnsiTheme="minorHAnsi" w:cstheme="minorHAnsi"/>
              <w:strike/>
              <w:sz w:val="22"/>
              <w:szCs w:val="22"/>
              <w:lang w:val="en-US"/>
            </w:rPr>
          </w:rPrChange>
        </w:rPr>
        <w:t>.</w:t>
      </w:r>
    </w:p>
    <w:p w:rsidR="00F71CC8" w:rsidRPr="00611147" w:rsidRDefault="00F71CC8" w:rsidP="00C11C55">
      <w:pPr>
        <w:rPr>
          <w:rFonts w:asciiTheme="minorHAnsi" w:hAnsiTheme="minorHAnsi" w:cstheme="minorHAnsi"/>
          <w:sz w:val="22"/>
          <w:szCs w:val="22"/>
          <w:lang w:val="en-US"/>
          <w:rPrChange w:id="404" w:author="Christine Sainvil" w:date="2015-07-30T05:55:00Z">
            <w:rPr>
              <w:rFonts w:asciiTheme="minorHAnsi" w:hAnsiTheme="minorHAnsi" w:cstheme="minorHAnsi"/>
              <w:strike/>
              <w:sz w:val="22"/>
              <w:szCs w:val="22"/>
              <w:lang w:val="en-US"/>
            </w:rPr>
          </w:rPrChange>
        </w:rPr>
      </w:pPr>
    </w:p>
    <w:p w:rsidR="00F71CC8" w:rsidRPr="00611147" w:rsidRDefault="00F71CC8" w:rsidP="00C11C55">
      <w:pPr>
        <w:rPr>
          <w:rFonts w:asciiTheme="minorHAnsi" w:hAnsiTheme="minorHAnsi" w:cstheme="minorHAnsi"/>
          <w:sz w:val="22"/>
          <w:szCs w:val="22"/>
          <w:rPrChange w:id="405" w:author="Christine Sainvil" w:date="2015-07-30T05:55:00Z">
            <w:rPr>
              <w:rFonts w:asciiTheme="minorHAnsi" w:hAnsiTheme="minorHAnsi" w:cstheme="minorHAnsi"/>
              <w:strike/>
              <w:sz w:val="22"/>
              <w:szCs w:val="22"/>
            </w:rPr>
          </w:rPrChange>
        </w:rPr>
      </w:pPr>
      <w:r w:rsidRPr="00611147">
        <w:rPr>
          <w:rFonts w:asciiTheme="minorHAnsi" w:hAnsiTheme="minorHAnsi" w:cstheme="minorHAnsi"/>
          <w:sz w:val="22"/>
          <w:szCs w:val="22"/>
          <w:lang w:val="en-US"/>
          <w:rPrChange w:id="406" w:author="Christine Sainvil" w:date="2015-07-30T05:55:00Z">
            <w:rPr>
              <w:rFonts w:asciiTheme="minorHAnsi" w:hAnsiTheme="minorHAnsi" w:cstheme="minorHAnsi"/>
              <w:strike/>
              <w:sz w:val="22"/>
              <w:szCs w:val="22"/>
              <w:lang w:val="en-US"/>
            </w:rPr>
          </w:rPrChange>
        </w:rPr>
        <w:t>Sincerely,</w:t>
      </w:r>
    </w:p>
    <w:p w:rsidR="00F71CC8" w:rsidRPr="00611147" w:rsidRDefault="00F71CC8" w:rsidP="00C11C55">
      <w:pPr>
        <w:rPr>
          <w:rFonts w:asciiTheme="minorHAnsi" w:hAnsiTheme="minorHAnsi" w:cstheme="minorHAnsi"/>
          <w:sz w:val="22"/>
          <w:szCs w:val="22"/>
          <w:rPrChange w:id="407" w:author="Christine Sainvil" w:date="2015-07-30T05:55:00Z">
            <w:rPr>
              <w:rFonts w:asciiTheme="minorHAnsi" w:hAnsiTheme="minorHAnsi" w:cstheme="minorHAnsi"/>
              <w:strike/>
              <w:sz w:val="22"/>
              <w:szCs w:val="22"/>
            </w:rPr>
          </w:rPrChange>
        </w:rPr>
      </w:pPr>
      <w:r w:rsidRPr="00611147">
        <w:rPr>
          <w:rFonts w:asciiTheme="minorHAnsi" w:hAnsiTheme="minorHAnsi" w:cstheme="minorHAnsi"/>
          <w:sz w:val="22"/>
          <w:szCs w:val="22"/>
          <w:lang w:val="en-US"/>
          <w:rPrChange w:id="408" w:author="Christine Sainvil" w:date="2015-07-30T05:55:00Z">
            <w:rPr>
              <w:rFonts w:asciiTheme="minorHAnsi" w:hAnsiTheme="minorHAnsi" w:cstheme="minorHAnsi"/>
              <w:strike/>
              <w:sz w:val="22"/>
              <w:szCs w:val="22"/>
              <w:lang w:val="en-US"/>
            </w:rPr>
          </w:rPrChange>
        </w:rPr>
        <w:t>Christine SAINVIL</w:t>
      </w:r>
    </w:p>
    <w:p w:rsidR="00F71CC8" w:rsidRPr="00F71CC8" w:rsidRDefault="00F71CC8" w:rsidP="00C11C55">
      <w:pPr>
        <w:rPr>
          <w:rFonts w:asciiTheme="minorHAnsi" w:hAnsiTheme="minorHAnsi" w:cstheme="minorHAnsi"/>
          <w:b/>
          <w:sz w:val="22"/>
          <w:szCs w:val="22"/>
          <w:u w:val="single"/>
          <w:lang w:val="en-US"/>
        </w:rPr>
      </w:pPr>
    </w:p>
    <w:p w:rsidR="00F71CC8" w:rsidRPr="00392FE3" w:rsidRDefault="00F71CC8" w:rsidP="00C20CAE">
      <w:pPr>
        <w:pStyle w:val="a7"/>
        <w:numPr>
          <w:ilvl w:val="1"/>
          <w:numId w:val="14"/>
        </w:numPr>
        <w:spacing w:line="276" w:lineRule="auto"/>
        <w:rPr>
          <w:rFonts w:asciiTheme="minorHAnsi" w:hAnsiTheme="minorHAnsi" w:cstheme="minorHAnsi"/>
          <w:b/>
          <w:sz w:val="22"/>
          <w:szCs w:val="22"/>
          <w:highlight w:val="magenta"/>
          <w:u w:val="single"/>
          <w:lang w:val="en-US"/>
          <w:rPrChange w:id="409" w:author="User" w:date="2015-09-15T14:35:00Z">
            <w:rPr>
              <w:rFonts w:asciiTheme="minorHAnsi" w:hAnsiTheme="minorHAnsi" w:cstheme="minorHAnsi"/>
              <w:b/>
              <w:sz w:val="22"/>
              <w:szCs w:val="22"/>
              <w:u w:val="single"/>
              <w:lang w:val="en-US"/>
            </w:rPr>
          </w:rPrChange>
        </w:rPr>
      </w:pPr>
      <w:r w:rsidRPr="00392FE3">
        <w:rPr>
          <w:rFonts w:asciiTheme="minorHAnsi" w:hAnsiTheme="minorHAnsi" w:cstheme="minorHAnsi"/>
          <w:b/>
          <w:sz w:val="22"/>
          <w:szCs w:val="22"/>
          <w:highlight w:val="magenta"/>
          <w:u w:val="single"/>
          <w:lang w:val="en-US"/>
          <w:rPrChange w:id="410" w:author="User" w:date="2015-09-15T14:35:00Z">
            <w:rPr>
              <w:rFonts w:asciiTheme="minorHAnsi" w:hAnsiTheme="minorHAnsi" w:cstheme="minorHAnsi"/>
              <w:b/>
              <w:sz w:val="22"/>
              <w:szCs w:val="22"/>
              <w:u w:val="single"/>
              <w:lang w:val="en-US"/>
            </w:rPr>
          </w:rPrChange>
        </w:rPr>
        <w:t>Not assessed notice – information available on the conference is insufficient</w:t>
      </w:r>
      <w:r w:rsidR="00C20CAE" w:rsidRPr="00BD0EED">
        <w:rPr>
          <w:rFonts w:asciiTheme="minorHAnsi" w:hAnsiTheme="minorHAnsi" w:cstheme="minorHAnsi"/>
          <w:b/>
          <w:color w:val="FF0000"/>
          <w:sz w:val="22"/>
          <w:szCs w:val="22"/>
          <w:u w:val="single"/>
          <w:lang w:val="en-US"/>
        </w:rPr>
        <w:t>_msgRejection3</w:t>
      </w:r>
    </w:p>
    <w:p w:rsidR="00F71CC8" w:rsidRPr="00F71CC8" w:rsidRDefault="00F71CC8" w:rsidP="00C11C55">
      <w:pPr>
        <w:rPr>
          <w:rFonts w:asciiTheme="minorHAnsi" w:hAnsiTheme="minorHAnsi" w:cstheme="minorHAnsi"/>
          <w:b/>
          <w:sz w:val="22"/>
          <w:szCs w:val="22"/>
          <w:u w:val="single"/>
          <w:lang w:val="en-US"/>
        </w:rPr>
      </w:pPr>
    </w:p>
    <w:p w:rsidR="00611147" w:rsidRDefault="00611147" w:rsidP="00611147">
      <w:pPr>
        <w:pStyle w:val="3"/>
        <w:spacing w:before="0" w:line="252" w:lineRule="atLeast"/>
        <w:rPr>
          <w:ins w:id="411" w:author="Christine Sainvil" w:date="2015-07-30T05:57:00Z"/>
          <w:rFonts w:asciiTheme="minorHAnsi" w:eastAsia="Times New Roman" w:hAnsiTheme="minorHAnsi" w:cstheme="minorHAnsi"/>
          <w:color w:val="000000"/>
          <w:sz w:val="22"/>
          <w:szCs w:val="22"/>
          <w:lang w:val="en-US"/>
        </w:rPr>
      </w:pPr>
      <w:ins w:id="412" w:author="Christine Sainvil" w:date="2015-07-30T05:57:00Z">
        <w:r w:rsidRPr="00820CA8">
          <w:rPr>
            <w:rFonts w:asciiTheme="minorHAnsi" w:eastAsia="Times New Roman" w:hAnsiTheme="minorHAnsi" w:cstheme="minorHAnsi"/>
            <w:color w:val="000000"/>
            <w:sz w:val="22"/>
            <w:szCs w:val="22"/>
            <w:lang w:val="en-US"/>
          </w:rPr>
          <w:t>Ethical Med Tech - Confere</w:t>
        </w:r>
        <w:r>
          <w:rPr>
            <w:rFonts w:asciiTheme="minorHAnsi" w:eastAsia="Times New Roman" w:hAnsiTheme="minorHAnsi" w:cstheme="minorHAnsi"/>
            <w:color w:val="000000"/>
            <w:sz w:val="22"/>
            <w:szCs w:val="22"/>
            <w:lang w:val="en-US"/>
          </w:rPr>
          <w:t xml:space="preserve">nce Vetting System – </w:t>
        </w:r>
      </w:ins>
      <w:ins w:id="413" w:author="Christine Sainvil" w:date="2015-07-30T05:58:00Z">
        <w:r>
          <w:rPr>
            <w:rFonts w:asciiTheme="minorHAnsi" w:eastAsia="Times New Roman" w:hAnsiTheme="minorHAnsi" w:cstheme="minorHAnsi"/>
            <w:color w:val="000000"/>
            <w:sz w:val="22"/>
            <w:szCs w:val="22"/>
            <w:lang w:val="en-US"/>
          </w:rPr>
          <w:t>Insufficient Information</w:t>
        </w:r>
      </w:ins>
      <w:ins w:id="414" w:author="Christine Sainvil" w:date="2015-07-30T05:57:00Z">
        <w:r>
          <w:rPr>
            <w:rFonts w:asciiTheme="minorHAnsi" w:eastAsia="Times New Roman" w:hAnsiTheme="minorHAnsi" w:cstheme="minorHAnsi"/>
            <w:color w:val="000000"/>
            <w:sz w:val="22"/>
            <w:szCs w:val="22"/>
            <w:lang w:val="en-US"/>
          </w:rPr>
          <w:t xml:space="preserve"> – Public Title</w:t>
        </w:r>
      </w:ins>
    </w:p>
    <w:p w:rsidR="00611147" w:rsidRDefault="00611147" w:rsidP="00C11C55">
      <w:pPr>
        <w:rPr>
          <w:ins w:id="415" w:author="Christine Sainvil" w:date="2015-07-30T05:57:00Z"/>
          <w:rFonts w:asciiTheme="minorHAnsi" w:hAnsiTheme="minorHAnsi" w:cstheme="minorHAnsi"/>
          <w:sz w:val="22"/>
          <w:szCs w:val="22"/>
          <w:lang w:val="en-US"/>
        </w:rPr>
      </w:pPr>
    </w:p>
    <w:p w:rsidR="00F71CC8" w:rsidRPr="00F71CC8" w:rsidRDefault="00A32C43" w:rsidP="00C11C55">
      <w:pPr>
        <w:rPr>
          <w:rFonts w:asciiTheme="minorHAnsi" w:hAnsiTheme="minorHAnsi" w:cstheme="minorHAnsi"/>
          <w:sz w:val="22"/>
          <w:szCs w:val="22"/>
          <w:lang w:val="en-US"/>
        </w:rPr>
      </w:pPr>
      <w:r>
        <w:rPr>
          <w:rFonts w:asciiTheme="minorHAnsi" w:hAnsiTheme="minorHAnsi" w:cstheme="minorHAnsi"/>
          <w:sz w:val="22"/>
          <w:szCs w:val="22"/>
          <w:lang w:val="en-US"/>
        </w:rPr>
        <w:t>To whom it may concern,</w:t>
      </w:r>
    </w:p>
    <w:p w:rsidR="00F71CC8" w:rsidRPr="00F71CC8" w:rsidRDefault="00F71CC8" w:rsidP="00C11C55">
      <w:pPr>
        <w:rPr>
          <w:rFonts w:asciiTheme="minorHAnsi" w:hAnsiTheme="minorHAnsi" w:cstheme="minorHAnsi"/>
          <w:sz w:val="22"/>
          <w:szCs w:val="22"/>
          <w:lang w:val="en-US"/>
        </w:rPr>
      </w:pPr>
    </w:p>
    <w:p w:rsidR="00F71CC8" w:rsidRPr="00F71CC8" w:rsidRDefault="00A32C43" w:rsidP="00C11C55">
      <w:pPr>
        <w:rPr>
          <w:rFonts w:asciiTheme="minorHAnsi" w:hAnsiTheme="minorHAnsi" w:cstheme="minorHAnsi"/>
          <w:b/>
          <w:sz w:val="22"/>
          <w:szCs w:val="22"/>
          <w:u w:val="single"/>
          <w:lang w:val="en-US"/>
        </w:rPr>
      </w:pPr>
      <w:r>
        <w:rPr>
          <w:rFonts w:asciiTheme="minorHAnsi" w:hAnsiTheme="minorHAnsi" w:cstheme="minorHAnsi"/>
          <w:sz w:val="22"/>
          <w:szCs w:val="22"/>
          <w:lang w:val="en-US"/>
        </w:rPr>
        <w:t>We</w:t>
      </w:r>
      <w:r w:rsidR="00F71CC8" w:rsidRPr="00F71CC8">
        <w:rPr>
          <w:rFonts w:asciiTheme="minorHAnsi" w:hAnsiTheme="minorHAnsi" w:cstheme="minorHAnsi"/>
          <w:sz w:val="22"/>
          <w:szCs w:val="22"/>
          <w:lang w:val="en-US"/>
        </w:rPr>
        <w:t xml:space="preserve"> refer to the submission </w:t>
      </w:r>
      <w:r>
        <w:rPr>
          <w:rFonts w:asciiTheme="minorHAnsi" w:eastAsia="Times New Roman" w:hAnsiTheme="minorHAnsi" w:cstheme="minorHAnsi"/>
          <w:sz w:val="22"/>
          <w:szCs w:val="22"/>
          <w:lang w:val="en-US"/>
        </w:rPr>
        <w:t xml:space="preserve">relating </w:t>
      </w:r>
      <w:r w:rsidRPr="00F71CC8">
        <w:rPr>
          <w:rFonts w:asciiTheme="minorHAnsi" w:eastAsia="Times New Roman" w:hAnsiTheme="minorHAnsi" w:cstheme="minorHAnsi"/>
          <w:sz w:val="22"/>
          <w:szCs w:val="22"/>
          <w:lang w:val="en-US"/>
        </w:rPr>
        <w:t xml:space="preserve">to </w:t>
      </w:r>
      <w:r w:rsidRPr="00F71CC8">
        <w:rPr>
          <w:rFonts w:asciiTheme="minorHAnsi" w:eastAsia="Times New Roman" w:hAnsiTheme="minorHAnsi" w:cstheme="minorHAnsi"/>
          <w:sz w:val="22"/>
          <w:szCs w:val="22"/>
          <w:highlight w:val="yellow"/>
          <w:lang w:val="en-US"/>
        </w:rPr>
        <w:t xml:space="preserve">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w:t>
      </w:r>
      <w:ins w:id="416" w:author="Christine Sainvil" w:date="2015-07-30T05:58:00Z">
        <w:r w:rsidR="00611147">
          <w:rPr>
            <w:rFonts w:asciiTheme="minorHAnsi" w:eastAsia="Times New Roman" w:hAnsiTheme="minorHAnsi" w:cstheme="minorHAnsi"/>
            <w:sz w:val="22"/>
            <w:szCs w:val="22"/>
            <w:lang w:val="en-US"/>
          </w:rPr>
          <w:t xml:space="preserve">starting </w:t>
        </w:r>
      </w:ins>
      <w:r w:rsidRPr="00F71CC8">
        <w:rPr>
          <w:rFonts w:asciiTheme="minorHAnsi" w:eastAsia="Times New Roman" w:hAnsiTheme="minorHAnsi" w:cstheme="minorHAnsi"/>
          <w:sz w:val="22"/>
          <w:szCs w:val="22"/>
          <w:lang w:val="en-US"/>
        </w:rPr>
        <w:t xml:space="preserve">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sidR="00F71CC8" w:rsidRPr="00F71CC8">
        <w:rPr>
          <w:rFonts w:asciiTheme="minorHAnsi" w:eastAsia="Times New Roman" w:hAnsiTheme="minorHAnsi" w:cstheme="minorHAnsi"/>
          <w:sz w:val="22"/>
          <w:szCs w:val="22"/>
          <w:lang w:val="en-US"/>
        </w:rPr>
        <w:t xml:space="preserve">(the “Conference”). </w:t>
      </w:r>
      <w:r w:rsidR="00F71CC8" w:rsidRPr="00F71CC8">
        <w:rPr>
          <w:rFonts w:asciiTheme="minorHAnsi" w:hAnsiTheme="minorHAnsi" w:cstheme="minorHAnsi"/>
          <w:sz w:val="22"/>
          <w:szCs w:val="22"/>
          <w:lang w:val="en-US"/>
        </w:rPr>
        <w:t>You have requested that we provide you with our decision as to whether or not the Conference is compliant with the Eucomed Code</w:t>
      </w:r>
      <w:r>
        <w:rPr>
          <w:rFonts w:asciiTheme="minorHAnsi" w:hAnsiTheme="minorHAnsi" w:cstheme="minorHAnsi"/>
          <w:sz w:val="22"/>
          <w:szCs w:val="22"/>
          <w:lang w:val="en-US"/>
        </w:rPr>
        <w:t xml:space="preserve"> of Ethical Business Practice. We</w:t>
      </w:r>
      <w:r w:rsidR="00F71CC8" w:rsidRPr="00F71CC8">
        <w:rPr>
          <w:rFonts w:asciiTheme="minorHAnsi" w:hAnsiTheme="minorHAnsi" w:cstheme="minorHAnsi"/>
          <w:sz w:val="22"/>
          <w:szCs w:val="22"/>
          <w:lang w:val="en-US"/>
        </w:rPr>
        <w:t xml:space="preserve"> would like to inform you that in its current state, the conference has </w:t>
      </w:r>
      <w:r w:rsidR="00F71CC8" w:rsidRPr="00F71CC8">
        <w:rPr>
          <w:rFonts w:asciiTheme="minorHAnsi" w:hAnsiTheme="minorHAnsi" w:cstheme="minorHAnsi"/>
          <w:b/>
          <w:sz w:val="22"/>
          <w:szCs w:val="22"/>
          <w:u w:val="single"/>
          <w:lang w:val="en-US"/>
        </w:rPr>
        <w:t>NOT BEEN ASSESSED.</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The reason the conference has not been assessed is due to a lack of information upon which the Compliance Officer can effectively base an assessment.</w:t>
      </w:r>
      <w:r w:rsidR="00317E01">
        <w:rPr>
          <w:rFonts w:asciiTheme="minorHAnsi" w:hAnsiTheme="minorHAnsi" w:cstheme="minorHAnsi"/>
          <w:sz w:val="22"/>
          <w:szCs w:val="22"/>
          <w:lang w:val="en-US"/>
        </w:rPr>
        <w:t xml:space="preserve"> </w:t>
      </w:r>
      <w:r w:rsidRPr="00F71CC8">
        <w:rPr>
          <w:rFonts w:asciiTheme="minorHAnsi" w:hAnsiTheme="minorHAnsi" w:cstheme="minorHAnsi"/>
          <w:sz w:val="22"/>
          <w:szCs w:val="22"/>
          <w:lang w:val="en-US"/>
        </w:rPr>
        <w:t xml:space="preserve">You are invited to re-submit the Conference for vetting through the </w:t>
      </w:r>
      <w:hyperlink r:id="rId14" w:history="1">
        <w:r w:rsidRPr="00F71CC8">
          <w:rPr>
            <w:rStyle w:val="ab"/>
            <w:rFonts w:asciiTheme="minorHAnsi" w:hAnsiTheme="minorHAnsi" w:cstheme="minorHAnsi"/>
            <w:sz w:val="22"/>
            <w:szCs w:val="22"/>
            <w:lang w:val="en-US"/>
          </w:rPr>
          <w:t>online  Conference Vetting System</w:t>
        </w:r>
      </w:hyperlink>
      <w:r w:rsidRPr="00F71CC8">
        <w:rPr>
          <w:rFonts w:asciiTheme="minorHAnsi" w:hAnsiTheme="minorHAnsi" w:cstheme="minorHAnsi"/>
          <w:sz w:val="22"/>
          <w:szCs w:val="22"/>
          <w:lang w:val="en-US"/>
        </w:rPr>
        <w:t>, once you have collected detailed information on the Conference programme.</w:t>
      </w: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Such submission will be processed as a new conference submission. </w:t>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Style w:val="ab"/>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For further information, please visit </w:t>
      </w:r>
      <w:hyperlink r:id="rId15" w:history="1">
        <w:r w:rsidRPr="00F71CC8">
          <w:rPr>
            <w:rStyle w:val="ab"/>
            <w:rFonts w:asciiTheme="minorHAnsi" w:hAnsiTheme="minorHAnsi" w:cstheme="minorHAnsi"/>
            <w:sz w:val="22"/>
            <w:szCs w:val="22"/>
            <w:lang w:val="en-US"/>
          </w:rPr>
          <w:t>www.ethicalmedtech.eu</w:t>
        </w:r>
      </w:hyperlink>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Sincerely,</w:t>
      </w:r>
    </w:p>
    <w:p w:rsidR="00F71CC8" w:rsidRDefault="00F71CC8" w:rsidP="00C11C55">
      <w:pPr>
        <w:rPr>
          <w:rFonts w:asciiTheme="minorHAnsi" w:hAnsiTheme="minorHAnsi" w:cstheme="minorHAnsi"/>
          <w:sz w:val="22"/>
          <w:szCs w:val="22"/>
          <w:lang w:val="en-US"/>
        </w:rPr>
      </w:pPr>
      <w:r w:rsidRPr="00F71CC8">
        <w:rPr>
          <w:rFonts w:asciiTheme="minorHAnsi" w:hAnsiTheme="minorHAnsi" w:cstheme="minorHAnsi"/>
          <w:sz w:val="22"/>
          <w:szCs w:val="22"/>
          <w:lang w:val="en-US"/>
        </w:rPr>
        <w:t>Christine SAINVIL</w:t>
      </w:r>
    </w:p>
    <w:p w:rsidR="00F77178" w:rsidRDefault="00F77178" w:rsidP="00C11C55">
      <w:pPr>
        <w:rPr>
          <w:ins w:id="417" w:author="Christine Sainvil" w:date="2015-07-30T05:59:00Z"/>
          <w:rFonts w:asciiTheme="minorHAnsi" w:hAnsiTheme="minorHAnsi" w:cstheme="minorHAnsi"/>
          <w:sz w:val="22"/>
          <w:szCs w:val="22"/>
          <w:lang w:val="en-US"/>
        </w:rPr>
      </w:pPr>
    </w:p>
    <w:p w:rsidR="00CB5BA0" w:rsidRPr="00953D07" w:rsidRDefault="00CB5BA0" w:rsidP="00CA4611">
      <w:pPr>
        <w:pStyle w:val="a7"/>
        <w:numPr>
          <w:ilvl w:val="0"/>
          <w:numId w:val="14"/>
        </w:numPr>
        <w:spacing w:line="252" w:lineRule="atLeast"/>
        <w:rPr>
          <w:rFonts w:asciiTheme="minorHAnsi" w:eastAsia="Times New Roman" w:hAnsiTheme="minorHAnsi" w:cstheme="minorHAnsi"/>
          <w:sz w:val="22"/>
          <w:szCs w:val="22"/>
          <w:highlight w:val="green"/>
          <w:lang w:val="en-US"/>
          <w:rPrChange w:id="418" w:author="User" w:date="2015-09-15T14:04:00Z">
            <w:rPr>
              <w:rFonts w:asciiTheme="minorHAnsi" w:eastAsia="Times New Roman" w:hAnsiTheme="minorHAnsi" w:cstheme="minorHAnsi"/>
              <w:sz w:val="22"/>
              <w:szCs w:val="22"/>
              <w:lang w:val="en-US"/>
            </w:rPr>
          </w:rPrChange>
        </w:rPr>
      </w:pPr>
      <w:r w:rsidRPr="00953D07">
        <w:rPr>
          <w:rFonts w:asciiTheme="minorHAnsi" w:hAnsiTheme="minorHAnsi" w:cstheme="minorHAnsi"/>
          <w:b/>
          <w:sz w:val="22"/>
          <w:szCs w:val="22"/>
          <w:highlight w:val="green"/>
          <w:u w:val="single"/>
          <w:lang w:val="en-US"/>
          <w:rPrChange w:id="419" w:author="User" w:date="2015-09-15T14:04:00Z">
            <w:rPr>
              <w:rFonts w:asciiTheme="minorHAnsi" w:hAnsiTheme="minorHAnsi" w:cstheme="minorHAnsi"/>
              <w:b/>
              <w:sz w:val="22"/>
              <w:szCs w:val="22"/>
              <w:u w:val="single"/>
              <w:lang w:val="en-US"/>
            </w:rPr>
          </w:rPrChange>
        </w:rPr>
        <w:t>Appeal message to conference organisers</w:t>
      </w:r>
      <w:r w:rsidRPr="00953D07">
        <w:rPr>
          <w:rFonts w:asciiTheme="minorHAnsi" w:hAnsiTheme="minorHAnsi" w:cstheme="minorHAnsi"/>
          <w:sz w:val="22"/>
          <w:szCs w:val="22"/>
          <w:highlight w:val="green"/>
          <w:lang w:val="en-US"/>
          <w:rPrChange w:id="420" w:author="User" w:date="2015-09-15T14:04:00Z">
            <w:rPr>
              <w:rFonts w:asciiTheme="minorHAnsi" w:hAnsiTheme="minorHAnsi" w:cstheme="minorHAnsi"/>
              <w:sz w:val="22"/>
              <w:szCs w:val="22"/>
              <w:lang w:val="en-US"/>
            </w:rPr>
          </w:rPrChange>
        </w:rPr>
        <w:t xml:space="preserve"> </w:t>
      </w:r>
      <w:del w:id="421" w:author="User" w:date="2015-09-15T14:04:00Z">
        <w:r w:rsidRPr="00953D07" w:rsidDel="00953D07">
          <w:rPr>
            <w:rFonts w:asciiTheme="minorHAnsi" w:hAnsiTheme="minorHAnsi" w:cstheme="minorHAnsi"/>
            <w:sz w:val="22"/>
            <w:szCs w:val="22"/>
            <w:highlight w:val="green"/>
            <w:lang w:val="en-US"/>
            <w:rPrChange w:id="422" w:author="User" w:date="2015-09-15T14:04:00Z">
              <w:rPr>
                <w:rFonts w:asciiTheme="minorHAnsi" w:hAnsiTheme="minorHAnsi" w:cstheme="minorHAnsi"/>
                <w:sz w:val="22"/>
                <w:szCs w:val="22"/>
                <w:lang w:val="en-US"/>
              </w:rPr>
            </w:rPrChange>
          </w:rPr>
          <w:delText>-</w:delText>
        </w:r>
      </w:del>
      <w:ins w:id="423" w:author="User" w:date="2015-09-15T14:04:00Z">
        <w:r w:rsidR="00953D07">
          <w:rPr>
            <w:rFonts w:asciiTheme="minorHAnsi" w:hAnsiTheme="minorHAnsi" w:cstheme="minorHAnsi"/>
            <w:sz w:val="22"/>
            <w:szCs w:val="22"/>
            <w:highlight w:val="green"/>
            <w:lang w:val="en-US"/>
          </w:rPr>
          <w:t>–(</w:t>
        </w:r>
        <w:r w:rsidR="00953D07" w:rsidRPr="00953D07">
          <w:t xml:space="preserve"> </w:t>
        </w:r>
        <w:r w:rsidR="00953D07" w:rsidRPr="00BD0EED">
          <w:rPr>
            <w:rFonts w:asciiTheme="minorHAnsi" w:hAnsiTheme="minorHAnsi" w:cstheme="minorHAnsi"/>
            <w:b/>
            <w:sz w:val="22"/>
            <w:szCs w:val="22"/>
            <w:lang w:val="en-US"/>
            <w:rPrChange w:id="424" w:author="User" w:date="2015-09-21T15:47:00Z">
              <w:rPr>
                <w:rFonts w:asciiTheme="minorHAnsi" w:hAnsiTheme="minorHAnsi" w:cstheme="minorHAnsi"/>
                <w:sz w:val="22"/>
                <w:szCs w:val="22"/>
                <w:lang w:val="en-US"/>
              </w:rPr>
            </w:rPrChange>
          </w:rPr>
          <w:t>не пришло сообщение</w:t>
        </w:r>
        <w:r w:rsidR="00953D07">
          <w:rPr>
            <w:rFonts w:asciiTheme="minorHAnsi" w:hAnsiTheme="minorHAnsi" w:cstheme="minorHAnsi"/>
            <w:sz w:val="22"/>
            <w:szCs w:val="22"/>
            <w:highlight w:val="green"/>
            <w:lang w:val="en-US"/>
          </w:rPr>
          <w:t>)</w:t>
        </w:r>
      </w:ins>
      <w:ins w:id="425" w:author="User" w:date="2015-09-15T14:10:00Z">
        <w:r w:rsidR="00CA4611" w:rsidRPr="00CA4611">
          <w:t xml:space="preserve"> </w:t>
        </w:r>
        <w:r w:rsidR="00CA4611" w:rsidRPr="00CA4611">
          <w:rPr>
            <w:rFonts w:asciiTheme="minorHAnsi" w:hAnsiTheme="minorHAnsi" w:cstheme="minorHAnsi"/>
            <w:sz w:val="22"/>
            <w:szCs w:val="22"/>
            <w:lang w:val="en-US"/>
          </w:rPr>
          <w:t>пришло письмо</w:t>
        </w:r>
        <w:r w:rsidR="00CA4611">
          <w:rPr>
            <w:rFonts w:asciiTheme="minorHAnsi" w:hAnsiTheme="minorHAnsi" w:cstheme="minorHAnsi"/>
            <w:sz w:val="22"/>
            <w:szCs w:val="22"/>
            <w:lang w:val="ru-RU"/>
          </w:rPr>
          <w:t>,</w:t>
        </w:r>
        <w:r w:rsidR="00CA4611" w:rsidRPr="00CA4611">
          <w:rPr>
            <w:rFonts w:asciiTheme="minorHAnsi" w:hAnsiTheme="minorHAnsi" w:cstheme="minorHAnsi"/>
            <w:sz w:val="22"/>
            <w:szCs w:val="22"/>
            <w:lang w:val="en-US"/>
          </w:rPr>
          <w:t xml:space="preserve"> но пр нажатии на кнопку</w:t>
        </w:r>
        <w:r w:rsidR="00CA4611" w:rsidRPr="00CA4611">
          <w:rPr>
            <w:rFonts w:asciiTheme="minorHAnsi" w:hAnsiTheme="minorHAnsi" w:cstheme="minorHAnsi"/>
            <w:sz w:val="22"/>
            <w:szCs w:val="22"/>
            <w:highlight w:val="green"/>
            <w:lang w:val="en-US"/>
          </w:rPr>
          <w:t xml:space="preserve"> </w:t>
        </w:r>
      </w:ins>
      <w:ins w:id="426" w:author="User" w:date="2015-09-15T14:09:00Z">
        <w:r w:rsidR="00CA4611">
          <w:rPr>
            <w:rFonts w:asciiTheme="minorHAnsi" w:hAnsiTheme="minorHAnsi" w:cstheme="minorHAnsi"/>
            <w:sz w:val="22"/>
            <w:szCs w:val="22"/>
            <w:highlight w:val="green"/>
            <w:lang w:val="en-US"/>
          </w:rPr>
          <w:t>-appeal board</w:t>
        </w:r>
      </w:ins>
    </w:p>
    <w:p w:rsidR="00CB5BA0" w:rsidRPr="00B43923" w:rsidRDefault="00CB5BA0" w:rsidP="00B43923">
      <w:pPr>
        <w:pStyle w:val="a7"/>
        <w:spacing w:line="252" w:lineRule="atLeast"/>
        <w:rPr>
          <w:rFonts w:asciiTheme="minorHAnsi" w:eastAsia="Times New Roman" w:hAnsiTheme="minorHAnsi" w:cstheme="minorHAnsi"/>
          <w:sz w:val="22"/>
          <w:szCs w:val="22"/>
          <w:lang w:val="en-US"/>
        </w:rPr>
      </w:pPr>
      <w:r w:rsidRPr="00B43923">
        <w:rPr>
          <w:rFonts w:asciiTheme="minorHAnsi" w:eastAsia="Times New Roman" w:hAnsiTheme="minorHAnsi" w:cstheme="minorHAnsi"/>
          <w:sz w:val="22"/>
          <w:szCs w:val="22"/>
          <w:lang w:val="en-US"/>
        </w:rPr>
        <w:t>Ethical Med Tech - Conference Vetting System – Appeal acknowledgement – Public Title</w:t>
      </w:r>
    </w:p>
    <w:p w:rsidR="00CB5BA0" w:rsidRDefault="00CB5BA0" w:rsidP="00B43923">
      <w:pPr>
        <w:spacing w:line="252" w:lineRule="atLeast"/>
        <w:ind w:left="720"/>
        <w:rPr>
          <w:rFonts w:asciiTheme="minorHAnsi" w:eastAsia="Times New Roman" w:hAnsiTheme="minorHAnsi" w:cstheme="minorHAnsi"/>
          <w:sz w:val="22"/>
          <w:szCs w:val="22"/>
          <w:lang w:val="en-US"/>
        </w:rPr>
      </w:pPr>
    </w:p>
    <w:p w:rsidR="00CB5BA0" w:rsidRPr="00CB5BA0" w:rsidRDefault="00CB5BA0" w:rsidP="00CB5BA0">
      <w:pPr>
        <w:spacing w:line="252" w:lineRule="atLeast"/>
        <w:rPr>
          <w:rFonts w:asciiTheme="minorHAnsi" w:hAnsiTheme="minorHAnsi" w:cstheme="minorHAnsi"/>
          <w:sz w:val="22"/>
          <w:szCs w:val="22"/>
          <w:lang w:val="en-US"/>
        </w:rPr>
      </w:pPr>
      <w:r w:rsidRPr="00CB5BA0">
        <w:rPr>
          <w:rFonts w:asciiTheme="minorHAnsi" w:hAnsiTheme="minorHAnsi" w:cstheme="minorHAnsi"/>
          <w:sz w:val="22"/>
          <w:szCs w:val="22"/>
          <w:lang w:val="en-US"/>
        </w:rPr>
        <w:t xml:space="preserve">We hereby acknowledge receipt of your </w:t>
      </w:r>
      <w:r>
        <w:rPr>
          <w:rFonts w:asciiTheme="minorHAnsi" w:hAnsiTheme="minorHAnsi" w:cstheme="minorHAnsi"/>
          <w:sz w:val="22"/>
          <w:szCs w:val="22"/>
          <w:lang w:val="en-US"/>
        </w:rPr>
        <w:t xml:space="preserve">appeal to the Eucomed Compliance Panel of the non-compliant decision rendered on &lt;&lt;assessment final decision date&gt;&gt; regarding </w:t>
      </w:r>
      <w:r w:rsidRPr="00CB5BA0">
        <w:rPr>
          <w:rFonts w:asciiTheme="minorHAnsi" w:hAnsiTheme="minorHAnsi" w:cstheme="minorHAnsi"/>
          <w:sz w:val="22"/>
          <w:szCs w:val="22"/>
          <w:lang w:val="en-US"/>
        </w:rPr>
        <w:t xml:space="preserve"> the following conference: &lt;&lt;CONFERENCE&gt;&gt; from &lt;&lt;start date&gt;&gt; to &lt;&lt;end date&gt;&gt; in &lt;&lt;city&gt;&gt;, &lt;&lt;country&gt;&gt; (herewith referred to as the “Conference”).</w:t>
      </w:r>
    </w:p>
    <w:p w:rsidR="00CB5BA0" w:rsidRPr="00CB5BA0" w:rsidRDefault="00CB5BA0" w:rsidP="00CB5BA0">
      <w:pPr>
        <w:pStyle w:val="ac"/>
        <w:spacing w:before="0" w:beforeAutospacing="0" w:after="0" w:afterAutospacing="0"/>
        <w:ind w:left="720"/>
        <w:jc w:val="both"/>
        <w:rPr>
          <w:rFonts w:asciiTheme="minorHAnsi" w:eastAsiaTheme="minorHAnsi" w:hAnsiTheme="minorHAnsi" w:cstheme="minorHAnsi"/>
          <w:noProof/>
          <w:color w:val="000000"/>
          <w:sz w:val="22"/>
          <w:szCs w:val="22"/>
          <w:lang w:eastAsia="fr-BE"/>
        </w:rPr>
      </w:pPr>
    </w:p>
    <w:p w:rsidR="00CB5BA0" w:rsidRPr="00CB5BA0" w:rsidRDefault="00CB5BA0" w:rsidP="00CB5BA0">
      <w:pPr>
        <w:pStyle w:val="ac"/>
        <w:spacing w:before="0" w:beforeAutospacing="0" w:after="0" w:afterAutospacing="0"/>
        <w:jc w:val="both"/>
        <w:rPr>
          <w:rFonts w:asciiTheme="minorHAnsi" w:eastAsiaTheme="minorHAnsi" w:hAnsiTheme="minorHAnsi" w:cstheme="minorHAnsi"/>
          <w:noProof/>
          <w:color w:val="000000"/>
          <w:sz w:val="22"/>
          <w:szCs w:val="22"/>
          <w:lang w:eastAsia="fr-BE"/>
        </w:rPr>
      </w:pPr>
      <w:r w:rsidRPr="00CB5BA0">
        <w:rPr>
          <w:rFonts w:asciiTheme="minorHAnsi" w:eastAsiaTheme="minorHAnsi" w:hAnsiTheme="minorHAnsi" w:cstheme="minorHAnsi"/>
          <w:noProof/>
          <w:color w:val="000000"/>
          <w:sz w:val="22"/>
          <w:szCs w:val="22"/>
          <w:lang w:eastAsia="fr-BE"/>
        </w:rPr>
        <w:t xml:space="preserve">We will </w:t>
      </w:r>
      <w:r>
        <w:rPr>
          <w:rFonts w:asciiTheme="minorHAnsi" w:eastAsiaTheme="minorHAnsi" w:hAnsiTheme="minorHAnsi" w:cstheme="minorHAnsi"/>
          <w:noProof/>
          <w:color w:val="000000"/>
          <w:sz w:val="22"/>
          <w:szCs w:val="22"/>
          <w:lang w:eastAsia="fr-BE"/>
        </w:rPr>
        <w:t xml:space="preserve">review the new information provided to us and </w:t>
      </w:r>
      <w:r w:rsidRPr="00CB5BA0">
        <w:rPr>
          <w:rFonts w:asciiTheme="minorHAnsi" w:eastAsiaTheme="minorHAnsi" w:hAnsiTheme="minorHAnsi" w:cstheme="minorHAnsi"/>
          <w:noProof/>
          <w:color w:val="000000"/>
          <w:sz w:val="22"/>
          <w:szCs w:val="22"/>
          <w:lang w:eastAsia="fr-BE"/>
        </w:rPr>
        <w:t xml:space="preserve">issue a </w:t>
      </w:r>
      <w:r>
        <w:rPr>
          <w:rFonts w:asciiTheme="minorHAnsi" w:eastAsiaTheme="minorHAnsi" w:hAnsiTheme="minorHAnsi" w:cstheme="minorHAnsi"/>
          <w:noProof/>
          <w:color w:val="000000"/>
          <w:sz w:val="22"/>
          <w:szCs w:val="22"/>
          <w:lang w:eastAsia="fr-BE"/>
        </w:rPr>
        <w:t xml:space="preserve">final decision via email within 72 hours upon date of reciept of this email. </w:t>
      </w:r>
    </w:p>
    <w:p w:rsidR="00CB5BA0" w:rsidRDefault="00CB5BA0" w:rsidP="00CB5BA0">
      <w:pPr>
        <w:pStyle w:val="ac"/>
        <w:spacing w:before="0" w:beforeAutospacing="0" w:after="0" w:afterAutospacing="0"/>
        <w:jc w:val="both"/>
        <w:rPr>
          <w:rFonts w:asciiTheme="minorHAnsi" w:eastAsiaTheme="minorHAnsi" w:hAnsiTheme="minorHAnsi" w:cstheme="minorHAnsi"/>
          <w:noProof/>
          <w:color w:val="000000"/>
          <w:sz w:val="22"/>
          <w:szCs w:val="22"/>
          <w:lang w:eastAsia="fr-BE"/>
        </w:rPr>
      </w:pPr>
      <w:r w:rsidRPr="00CB5BA0">
        <w:rPr>
          <w:rFonts w:asciiTheme="minorHAnsi" w:eastAsiaTheme="minorHAnsi" w:hAnsiTheme="minorHAnsi" w:cstheme="minorHAnsi"/>
          <w:noProof/>
          <w:color w:val="000000"/>
          <w:sz w:val="22"/>
          <w:szCs w:val="22"/>
          <w:lang w:eastAsia="fr-BE"/>
        </w:rPr>
        <w:t xml:space="preserve">Sincerely, </w:t>
      </w:r>
      <w:r w:rsidRPr="00CB5BA0">
        <w:rPr>
          <w:rFonts w:asciiTheme="minorHAnsi" w:eastAsiaTheme="minorHAnsi" w:hAnsiTheme="minorHAnsi" w:cstheme="minorHAnsi"/>
          <w:noProof/>
          <w:color w:val="000000"/>
          <w:sz w:val="22"/>
          <w:szCs w:val="22"/>
          <w:lang w:eastAsia="fr-BE"/>
        </w:rPr>
        <w:br/>
      </w:r>
      <w:r>
        <w:rPr>
          <w:rFonts w:asciiTheme="minorHAnsi" w:eastAsiaTheme="minorHAnsi" w:hAnsiTheme="minorHAnsi" w:cstheme="minorHAnsi"/>
          <w:noProof/>
          <w:color w:val="000000"/>
          <w:sz w:val="22"/>
          <w:szCs w:val="22"/>
          <w:lang w:eastAsia="fr-BE"/>
        </w:rPr>
        <w:t>Eucomed Compliance Panel</w:t>
      </w:r>
    </w:p>
    <w:p w:rsidR="00CB5BA0" w:rsidRDefault="00CB5BA0" w:rsidP="00CB5BA0">
      <w:pPr>
        <w:pStyle w:val="ac"/>
        <w:spacing w:before="0" w:beforeAutospacing="0" w:after="0" w:afterAutospacing="0"/>
        <w:jc w:val="both"/>
        <w:rPr>
          <w:rFonts w:asciiTheme="minorHAnsi" w:eastAsiaTheme="minorHAnsi" w:hAnsiTheme="minorHAnsi" w:cstheme="minorHAnsi"/>
          <w:noProof/>
          <w:color w:val="000000"/>
          <w:sz w:val="22"/>
          <w:szCs w:val="22"/>
          <w:lang w:eastAsia="fr-BE"/>
        </w:rPr>
      </w:pPr>
    </w:p>
    <w:p w:rsidR="00CB5BA0" w:rsidRPr="00953D07" w:rsidRDefault="00CB5BA0" w:rsidP="00B43923">
      <w:pPr>
        <w:pStyle w:val="ac"/>
        <w:numPr>
          <w:ilvl w:val="0"/>
          <w:numId w:val="14"/>
        </w:numPr>
        <w:spacing w:before="0" w:beforeAutospacing="0" w:after="0" w:afterAutospacing="0"/>
        <w:jc w:val="both"/>
        <w:rPr>
          <w:rFonts w:asciiTheme="minorHAnsi" w:eastAsiaTheme="minorHAnsi" w:hAnsiTheme="minorHAnsi" w:cstheme="minorHAnsi"/>
          <w:b/>
          <w:noProof/>
          <w:color w:val="000000"/>
          <w:sz w:val="22"/>
          <w:szCs w:val="22"/>
          <w:highlight w:val="green"/>
          <w:u w:val="single"/>
          <w:lang w:eastAsia="fr-BE"/>
          <w:rPrChange w:id="427" w:author="User" w:date="2015-09-15T14:04:00Z">
            <w:rPr>
              <w:rFonts w:asciiTheme="minorHAnsi" w:eastAsiaTheme="minorHAnsi" w:hAnsiTheme="minorHAnsi" w:cstheme="minorHAnsi"/>
              <w:b/>
              <w:noProof/>
              <w:color w:val="000000"/>
              <w:sz w:val="22"/>
              <w:szCs w:val="22"/>
              <w:u w:val="single"/>
              <w:lang w:eastAsia="fr-BE"/>
            </w:rPr>
          </w:rPrChange>
        </w:rPr>
      </w:pPr>
      <w:r w:rsidRPr="00953D07">
        <w:rPr>
          <w:rFonts w:asciiTheme="minorHAnsi" w:eastAsiaTheme="minorHAnsi" w:hAnsiTheme="minorHAnsi" w:cstheme="minorHAnsi"/>
          <w:b/>
          <w:noProof/>
          <w:color w:val="000000"/>
          <w:sz w:val="22"/>
          <w:szCs w:val="22"/>
          <w:highlight w:val="green"/>
          <w:u w:val="single"/>
          <w:lang w:eastAsia="fr-BE"/>
          <w:rPrChange w:id="428" w:author="User" w:date="2015-09-15T14:04:00Z">
            <w:rPr>
              <w:rFonts w:asciiTheme="minorHAnsi" w:eastAsiaTheme="minorHAnsi" w:hAnsiTheme="minorHAnsi" w:cstheme="minorHAnsi"/>
              <w:b/>
              <w:noProof/>
              <w:color w:val="000000"/>
              <w:sz w:val="22"/>
              <w:szCs w:val="22"/>
              <w:u w:val="single"/>
              <w:lang w:eastAsia="fr-BE"/>
            </w:rPr>
          </w:rPrChange>
        </w:rPr>
        <w:t>Appeal message to company</w:t>
      </w:r>
      <w:ins w:id="429" w:author="User" w:date="2015-09-15T14:04:00Z">
        <w:r w:rsidR="00953D07" w:rsidRPr="00953D07">
          <w:rPr>
            <w:rFonts w:asciiTheme="minorHAnsi" w:eastAsiaTheme="minorHAnsi" w:hAnsiTheme="minorHAnsi" w:cstheme="minorHAnsi"/>
            <w:b/>
            <w:noProof/>
            <w:color w:val="000000"/>
            <w:sz w:val="22"/>
            <w:szCs w:val="22"/>
            <w:highlight w:val="green"/>
            <w:u w:val="single"/>
            <w:lang w:eastAsia="fr-BE"/>
            <w:rPrChange w:id="430" w:author="User" w:date="2015-09-15T14:05:00Z">
              <w:rPr>
                <w:rFonts w:asciiTheme="minorHAnsi" w:eastAsiaTheme="minorHAnsi" w:hAnsiTheme="minorHAnsi" w:cstheme="minorHAnsi"/>
                <w:b/>
                <w:noProof/>
                <w:color w:val="000000"/>
                <w:sz w:val="22"/>
                <w:szCs w:val="22"/>
                <w:highlight w:val="green"/>
                <w:u w:val="single"/>
                <w:lang w:val="ru-RU" w:eastAsia="fr-BE"/>
              </w:rPr>
            </w:rPrChange>
          </w:rPr>
          <w:t xml:space="preserve">   </w:t>
        </w:r>
        <w:r w:rsidR="00953D07" w:rsidRPr="00953D07">
          <w:rPr>
            <w:rFonts w:asciiTheme="minorHAnsi" w:eastAsiaTheme="minorHAnsi" w:hAnsiTheme="minorHAnsi" w:cstheme="minorHAnsi"/>
            <w:b/>
            <w:noProof/>
            <w:color w:val="000000"/>
            <w:sz w:val="22"/>
            <w:szCs w:val="22"/>
            <w:u w:val="single"/>
            <w:lang w:eastAsia="fr-BE"/>
            <w:rPrChange w:id="431" w:author="User" w:date="2015-09-15T14:05:00Z">
              <w:rPr>
                <w:rFonts w:asciiTheme="minorHAnsi" w:eastAsiaTheme="minorHAnsi" w:hAnsiTheme="minorHAnsi" w:cstheme="minorHAnsi"/>
                <w:b/>
                <w:noProof/>
                <w:color w:val="000000"/>
                <w:sz w:val="22"/>
                <w:szCs w:val="22"/>
                <w:highlight w:val="green"/>
                <w:u w:val="single"/>
                <w:lang w:val="ru-RU" w:eastAsia="fr-BE"/>
              </w:rPr>
            </w:rPrChange>
          </w:rPr>
          <w:t>(</w:t>
        </w:r>
        <w:r w:rsidR="00953D07" w:rsidRPr="00953D07">
          <w:rPr>
            <w:rFonts w:asciiTheme="minorHAnsi" w:eastAsiaTheme="minorHAnsi" w:hAnsiTheme="minorHAnsi" w:cstheme="minorHAnsi"/>
            <w:b/>
            <w:noProof/>
            <w:color w:val="000000"/>
            <w:sz w:val="22"/>
            <w:szCs w:val="22"/>
            <w:u w:val="single"/>
            <w:lang w:val="ru-RU" w:eastAsia="fr-BE"/>
            <w:rPrChange w:id="432" w:author="User" w:date="2015-09-15T14:05:00Z">
              <w:rPr>
                <w:rFonts w:asciiTheme="minorHAnsi" w:eastAsiaTheme="minorHAnsi" w:hAnsiTheme="minorHAnsi" w:cstheme="minorHAnsi"/>
                <w:b/>
                <w:noProof/>
                <w:color w:val="000000"/>
                <w:sz w:val="22"/>
                <w:szCs w:val="22"/>
                <w:highlight w:val="green"/>
                <w:u w:val="single"/>
                <w:lang w:val="ru-RU" w:eastAsia="fr-BE"/>
              </w:rPr>
            </w:rPrChange>
          </w:rPr>
          <w:t>не</w:t>
        </w:r>
        <w:r w:rsidR="00953D07" w:rsidRPr="00953D07">
          <w:rPr>
            <w:rFonts w:asciiTheme="minorHAnsi" w:eastAsiaTheme="minorHAnsi" w:hAnsiTheme="minorHAnsi" w:cstheme="minorHAnsi"/>
            <w:b/>
            <w:noProof/>
            <w:color w:val="000000"/>
            <w:sz w:val="22"/>
            <w:szCs w:val="22"/>
            <w:u w:val="single"/>
            <w:lang w:eastAsia="fr-BE"/>
            <w:rPrChange w:id="433" w:author="User" w:date="2015-09-15T14:05:00Z">
              <w:rPr>
                <w:rFonts w:asciiTheme="minorHAnsi" w:eastAsiaTheme="minorHAnsi" w:hAnsiTheme="minorHAnsi" w:cstheme="minorHAnsi"/>
                <w:b/>
                <w:noProof/>
                <w:color w:val="000000"/>
                <w:sz w:val="22"/>
                <w:szCs w:val="22"/>
                <w:highlight w:val="green"/>
                <w:u w:val="single"/>
                <w:lang w:val="ru-RU" w:eastAsia="fr-BE"/>
              </w:rPr>
            </w:rPrChange>
          </w:rPr>
          <w:t xml:space="preserve"> </w:t>
        </w:r>
        <w:r w:rsidR="00953D07" w:rsidRPr="00953D07">
          <w:rPr>
            <w:rFonts w:asciiTheme="minorHAnsi" w:eastAsiaTheme="minorHAnsi" w:hAnsiTheme="minorHAnsi" w:cstheme="minorHAnsi"/>
            <w:b/>
            <w:noProof/>
            <w:color w:val="000000"/>
            <w:sz w:val="22"/>
            <w:szCs w:val="22"/>
            <w:u w:val="single"/>
            <w:lang w:val="ru-RU" w:eastAsia="fr-BE"/>
            <w:rPrChange w:id="434" w:author="User" w:date="2015-09-15T14:05:00Z">
              <w:rPr>
                <w:rFonts w:asciiTheme="minorHAnsi" w:eastAsiaTheme="minorHAnsi" w:hAnsiTheme="minorHAnsi" w:cstheme="minorHAnsi"/>
                <w:b/>
                <w:noProof/>
                <w:color w:val="000000"/>
                <w:sz w:val="22"/>
                <w:szCs w:val="22"/>
                <w:highlight w:val="green"/>
                <w:u w:val="single"/>
                <w:lang w:val="ru-RU" w:eastAsia="fr-BE"/>
              </w:rPr>
            </w:rPrChange>
          </w:rPr>
          <w:t>пришло</w:t>
        </w:r>
        <w:r w:rsidR="00953D07" w:rsidRPr="00953D07">
          <w:rPr>
            <w:rFonts w:asciiTheme="minorHAnsi" w:eastAsiaTheme="minorHAnsi" w:hAnsiTheme="minorHAnsi" w:cstheme="minorHAnsi"/>
            <w:b/>
            <w:noProof/>
            <w:color w:val="000000"/>
            <w:sz w:val="22"/>
            <w:szCs w:val="22"/>
            <w:u w:val="single"/>
            <w:lang w:eastAsia="fr-BE"/>
            <w:rPrChange w:id="435" w:author="User" w:date="2015-09-15T14:05:00Z">
              <w:rPr>
                <w:rFonts w:asciiTheme="minorHAnsi" w:eastAsiaTheme="minorHAnsi" w:hAnsiTheme="minorHAnsi" w:cstheme="minorHAnsi"/>
                <w:b/>
                <w:noProof/>
                <w:color w:val="000000"/>
                <w:sz w:val="22"/>
                <w:szCs w:val="22"/>
                <w:highlight w:val="green"/>
                <w:u w:val="single"/>
                <w:lang w:val="ru-RU" w:eastAsia="fr-BE"/>
              </w:rPr>
            </w:rPrChange>
          </w:rPr>
          <w:t xml:space="preserve"> </w:t>
        </w:r>
        <w:r w:rsidR="00953D07" w:rsidRPr="00953D07">
          <w:rPr>
            <w:rFonts w:asciiTheme="minorHAnsi" w:eastAsiaTheme="minorHAnsi" w:hAnsiTheme="minorHAnsi" w:cstheme="minorHAnsi"/>
            <w:b/>
            <w:noProof/>
            <w:color w:val="000000"/>
            <w:sz w:val="22"/>
            <w:szCs w:val="22"/>
            <w:u w:val="single"/>
            <w:lang w:val="ru-RU" w:eastAsia="fr-BE"/>
            <w:rPrChange w:id="436" w:author="User" w:date="2015-09-15T14:05:00Z">
              <w:rPr>
                <w:rFonts w:asciiTheme="minorHAnsi" w:eastAsiaTheme="minorHAnsi" w:hAnsiTheme="minorHAnsi" w:cstheme="minorHAnsi"/>
                <w:b/>
                <w:noProof/>
                <w:color w:val="000000"/>
                <w:sz w:val="22"/>
                <w:szCs w:val="22"/>
                <w:highlight w:val="green"/>
                <w:u w:val="single"/>
                <w:lang w:val="ru-RU" w:eastAsia="fr-BE"/>
              </w:rPr>
            </w:rPrChange>
          </w:rPr>
          <w:t>сообщение</w:t>
        </w:r>
        <w:r w:rsidR="00953D07" w:rsidRPr="00953D07">
          <w:rPr>
            <w:rFonts w:asciiTheme="minorHAnsi" w:eastAsiaTheme="minorHAnsi" w:hAnsiTheme="minorHAnsi" w:cstheme="minorHAnsi"/>
            <w:b/>
            <w:noProof/>
            <w:color w:val="000000"/>
            <w:sz w:val="22"/>
            <w:szCs w:val="22"/>
            <w:u w:val="single"/>
            <w:lang w:eastAsia="fr-BE"/>
            <w:rPrChange w:id="437" w:author="User" w:date="2015-09-15T14:05:00Z">
              <w:rPr>
                <w:rFonts w:asciiTheme="minorHAnsi" w:eastAsiaTheme="minorHAnsi" w:hAnsiTheme="minorHAnsi" w:cstheme="minorHAnsi"/>
                <w:b/>
                <w:noProof/>
                <w:color w:val="000000"/>
                <w:sz w:val="22"/>
                <w:szCs w:val="22"/>
                <w:highlight w:val="green"/>
                <w:u w:val="single"/>
                <w:lang w:val="ru-RU" w:eastAsia="fr-BE"/>
              </w:rPr>
            </w:rPrChange>
          </w:rPr>
          <w:t>)</w:t>
        </w:r>
      </w:ins>
    </w:p>
    <w:p w:rsidR="00CB5BA0" w:rsidRPr="00CB5BA0" w:rsidRDefault="00CB5BA0" w:rsidP="00B43923">
      <w:pPr>
        <w:pStyle w:val="ac"/>
        <w:spacing w:before="0" w:beforeAutospacing="0" w:after="0" w:afterAutospacing="0"/>
        <w:ind w:left="720"/>
        <w:jc w:val="both"/>
        <w:rPr>
          <w:rFonts w:asciiTheme="minorHAnsi" w:eastAsiaTheme="minorHAnsi" w:hAnsiTheme="minorHAnsi" w:cstheme="minorHAnsi"/>
          <w:noProof/>
          <w:color w:val="000000"/>
          <w:sz w:val="22"/>
          <w:szCs w:val="22"/>
          <w:lang w:eastAsia="fr-BE"/>
        </w:rPr>
      </w:pPr>
    </w:p>
    <w:p w:rsidR="00CB5BA0" w:rsidRPr="00820CA8" w:rsidRDefault="00CB5BA0" w:rsidP="00CB5BA0">
      <w:pPr>
        <w:pStyle w:val="a7"/>
        <w:spacing w:line="252" w:lineRule="atLeast"/>
        <w:rPr>
          <w:rFonts w:asciiTheme="minorHAnsi" w:eastAsia="Times New Roman" w:hAnsiTheme="minorHAnsi" w:cstheme="minorHAnsi"/>
          <w:sz w:val="22"/>
          <w:szCs w:val="22"/>
          <w:lang w:val="en-US"/>
        </w:rPr>
      </w:pPr>
      <w:r w:rsidRPr="00820CA8">
        <w:rPr>
          <w:rFonts w:asciiTheme="minorHAnsi" w:eastAsia="Times New Roman" w:hAnsiTheme="minorHAnsi" w:cstheme="minorHAnsi"/>
          <w:sz w:val="22"/>
          <w:szCs w:val="22"/>
          <w:lang w:val="en-US"/>
        </w:rPr>
        <w:t xml:space="preserve">Ethical Med Tech - Conference Vetting System – </w:t>
      </w:r>
      <w:r>
        <w:rPr>
          <w:rFonts w:asciiTheme="minorHAnsi" w:eastAsia="Times New Roman" w:hAnsiTheme="minorHAnsi" w:cstheme="minorHAnsi"/>
          <w:sz w:val="22"/>
          <w:szCs w:val="22"/>
          <w:lang w:val="en-US"/>
        </w:rPr>
        <w:t>A</w:t>
      </w:r>
      <w:r w:rsidRPr="00820CA8">
        <w:rPr>
          <w:rFonts w:asciiTheme="minorHAnsi" w:eastAsia="Times New Roman" w:hAnsiTheme="minorHAnsi" w:cstheme="minorHAnsi"/>
          <w:sz w:val="22"/>
          <w:szCs w:val="22"/>
          <w:lang w:val="en-US"/>
        </w:rPr>
        <w:t xml:space="preserve">ppeal </w:t>
      </w:r>
      <w:r>
        <w:rPr>
          <w:rFonts w:asciiTheme="minorHAnsi" w:eastAsia="Times New Roman" w:hAnsiTheme="minorHAnsi" w:cstheme="minorHAnsi"/>
          <w:sz w:val="22"/>
          <w:szCs w:val="22"/>
          <w:lang w:val="en-US"/>
        </w:rPr>
        <w:t xml:space="preserve">notification </w:t>
      </w:r>
      <w:r w:rsidRPr="00820CA8">
        <w:rPr>
          <w:rFonts w:asciiTheme="minorHAnsi" w:eastAsia="Times New Roman" w:hAnsiTheme="minorHAnsi" w:cstheme="minorHAnsi"/>
          <w:sz w:val="22"/>
          <w:szCs w:val="22"/>
          <w:lang w:val="en-US"/>
        </w:rPr>
        <w:t>– Public Title</w:t>
      </w:r>
    </w:p>
    <w:p w:rsidR="003C6F75" w:rsidRDefault="003C6F75" w:rsidP="00CB5BA0">
      <w:pPr>
        <w:rPr>
          <w:ins w:id="438" w:author="Christine Sainvil" w:date="2015-07-30T06:23:00Z"/>
          <w:rFonts w:asciiTheme="minorHAnsi" w:hAnsiTheme="minorHAnsi" w:cstheme="minorHAnsi"/>
          <w:sz w:val="22"/>
          <w:szCs w:val="22"/>
          <w:lang w:val="en-US"/>
        </w:rPr>
      </w:pPr>
    </w:p>
    <w:p w:rsidR="00CB5BA0" w:rsidRPr="00F71CC8" w:rsidRDefault="00CB5BA0" w:rsidP="00CB5BA0">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Dear </w:t>
      </w:r>
      <w:r w:rsidRPr="00F71CC8">
        <w:rPr>
          <w:rFonts w:asciiTheme="minorHAnsi" w:hAnsiTheme="minorHAnsi" w:cstheme="minorHAnsi"/>
          <w:sz w:val="22"/>
          <w:szCs w:val="22"/>
          <w:highlight w:val="yellow"/>
          <w:lang w:val="en-US"/>
        </w:rPr>
        <w:t xml:space="preserve">&lt;&lt;First </w:t>
      </w:r>
      <w:r>
        <w:rPr>
          <w:rFonts w:asciiTheme="minorHAnsi" w:hAnsiTheme="minorHAnsi" w:cstheme="minorHAnsi"/>
          <w:sz w:val="22"/>
          <w:szCs w:val="22"/>
          <w:highlight w:val="yellow"/>
          <w:lang w:val="en-US"/>
        </w:rPr>
        <w:t>Name&gt;&gt; &lt;&lt;</w:t>
      </w:r>
      <w:r w:rsidRPr="00F71CC8">
        <w:rPr>
          <w:rFonts w:asciiTheme="minorHAnsi" w:hAnsiTheme="minorHAnsi" w:cstheme="minorHAnsi"/>
          <w:sz w:val="22"/>
          <w:szCs w:val="22"/>
          <w:highlight w:val="yellow"/>
          <w:lang w:val="en-US"/>
        </w:rPr>
        <w:t>Last Name&gt;&gt;,</w:t>
      </w:r>
    </w:p>
    <w:p w:rsidR="00CB5BA0" w:rsidRPr="00F71CC8" w:rsidRDefault="00CB5BA0" w:rsidP="00CB5BA0">
      <w:pPr>
        <w:rPr>
          <w:rFonts w:asciiTheme="minorHAnsi" w:hAnsiTheme="minorHAnsi" w:cstheme="minorHAnsi"/>
          <w:sz w:val="22"/>
          <w:szCs w:val="22"/>
          <w:lang w:val="en-US"/>
        </w:rPr>
      </w:pPr>
    </w:p>
    <w:p w:rsidR="00CB5BA0" w:rsidRDefault="00CB5BA0" w:rsidP="00CB5BA0">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 xml:space="preserve">Please note that the conference organisers of the </w:t>
      </w:r>
      <w:r>
        <w:rPr>
          <w:rFonts w:asciiTheme="minorHAnsi" w:hAnsiTheme="minorHAnsi"/>
          <w:sz w:val="22"/>
          <w:szCs w:val="22"/>
          <w:highlight w:val="yellow"/>
          <w:lang w:val="en-US"/>
        </w:rPr>
        <w:t>&lt;&lt;ref. number&gt;&gt;</w:t>
      </w:r>
      <w:r w:rsidRPr="009A037D">
        <w:rPr>
          <w:rFonts w:asciiTheme="minorHAnsi" w:hAnsiTheme="minorHAnsi"/>
          <w:sz w:val="22"/>
          <w:szCs w:val="22"/>
          <w:lang w:val="en-US"/>
        </w:rPr>
        <w:t>-</w:t>
      </w:r>
      <w:r w:rsidRPr="00F71CC8">
        <w:rPr>
          <w:rFonts w:asciiTheme="minorHAnsi" w:eastAsia="Times New Roman" w:hAnsiTheme="minorHAnsi" w:cstheme="minorHAnsi"/>
          <w:sz w:val="22"/>
          <w:szCs w:val="22"/>
          <w:highlight w:val="yellow"/>
          <w:lang w:val="en-US"/>
        </w:rPr>
        <w:t>&lt;&lt;Conference name&gt;&gt;</w:t>
      </w:r>
      <w:r w:rsidRPr="00F71CC8">
        <w:rPr>
          <w:rFonts w:asciiTheme="minorHAnsi" w:eastAsia="Times New Roman" w:hAnsiTheme="minorHAnsi" w:cstheme="minorHAnsi"/>
          <w:sz w:val="22"/>
          <w:szCs w:val="22"/>
          <w:lang w:val="en-US"/>
        </w:rPr>
        <w:t xml:space="preserve"> </w:t>
      </w:r>
      <w:r>
        <w:rPr>
          <w:rFonts w:asciiTheme="minorHAnsi" w:eastAsia="Times New Roman" w:hAnsiTheme="minorHAnsi" w:cstheme="minorHAnsi"/>
          <w:sz w:val="22"/>
          <w:szCs w:val="22"/>
          <w:lang w:val="en-US"/>
        </w:rPr>
        <w:t xml:space="preserve">starting </w:t>
      </w:r>
      <w:r w:rsidRPr="00F71CC8">
        <w:rPr>
          <w:rFonts w:asciiTheme="minorHAnsi" w:eastAsia="Times New Roman" w:hAnsiTheme="minorHAnsi" w:cstheme="minorHAnsi"/>
          <w:sz w:val="22"/>
          <w:szCs w:val="22"/>
          <w:lang w:val="en-US"/>
        </w:rPr>
        <w:t xml:space="preserve">on </w:t>
      </w:r>
      <w:r w:rsidRPr="00F71CC8">
        <w:rPr>
          <w:rFonts w:asciiTheme="minorHAnsi" w:eastAsia="Times New Roman" w:hAnsiTheme="minorHAnsi" w:cstheme="minorHAnsi"/>
          <w:sz w:val="22"/>
          <w:szCs w:val="22"/>
          <w:highlight w:val="yellow"/>
          <w:lang w:val="en-US"/>
        </w:rPr>
        <w:t>&lt;&lt;conference start date&gt;&gt;</w:t>
      </w:r>
      <w:r w:rsidRPr="00F71CC8">
        <w:rPr>
          <w:rFonts w:asciiTheme="minorHAnsi" w:eastAsia="Times New Roman" w:hAnsiTheme="minorHAnsi" w:cstheme="minorHAnsi"/>
          <w:sz w:val="22"/>
          <w:szCs w:val="22"/>
          <w:lang w:val="en-US"/>
        </w:rPr>
        <w:t xml:space="preserve"> in </w:t>
      </w:r>
      <w:r w:rsidRPr="00F71CC8">
        <w:rPr>
          <w:rFonts w:asciiTheme="minorHAnsi" w:eastAsia="Times New Roman" w:hAnsiTheme="minorHAnsi" w:cstheme="minorHAnsi"/>
          <w:sz w:val="22"/>
          <w:szCs w:val="22"/>
          <w:highlight w:val="yellow"/>
          <w:lang w:val="en-US"/>
        </w:rPr>
        <w:t>&lt;&lt;city</w:t>
      </w:r>
      <w:r>
        <w:rPr>
          <w:rFonts w:asciiTheme="minorHAnsi" w:eastAsia="Times New Roman" w:hAnsiTheme="minorHAnsi" w:cstheme="minorHAnsi"/>
          <w:sz w:val="22"/>
          <w:szCs w:val="22"/>
          <w:highlight w:val="yellow"/>
          <w:lang w:val="en-US"/>
        </w:rPr>
        <w:t>&gt;&gt;</w:t>
      </w:r>
      <w:r w:rsidRPr="00F71CC8">
        <w:rPr>
          <w:rFonts w:asciiTheme="minorHAnsi" w:eastAsia="Times New Roman" w:hAnsiTheme="minorHAnsi" w:cstheme="minorHAnsi"/>
          <w:sz w:val="22"/>
          <w:szCs w:val="22"/>
          <w:highlight w:val="yellow"/>
          <w:lang w:val="en-US"/>
        </w:rPr>
        <w:t xml:space="preserve">, </w:t>
      </w:r>
      <w:r>
        <w:rPr>
          <w:rFonts w:asciiTheme="minorHAnsi" w:eastAsia="Times New Roman" w:hAnsiTheme="minorHAnsi" w:cstheme="minorHAnsi"/>
          <w:sz w:val="22"/>
          <w:szCs w:val="22"/>
          <w:highlight w:val="yellow"/>
          <w:lang w:val="en-US"/>
        </w:rPr>
        <w:t>&lt;&lt;</w:t>
      </w:r>
      <w:r w:rsidRPr="00F71CC8">
        <w:rPr>
          <w:rFonts w:asciiTheme="minorHAnsi" w:eastAsia="Times New Roman" w:hAnsiTheme="minorHAnsi" w:cstheme="minorHAnsi"/>
          <w:sz w:val="22"/>
          <w:szCs w:val="22"/>
          <w:highlight w:val="yellow"/>
          <w:lang w:val="en-US"/>
        </w:rPr>
        <w:t>country&gt;&gt;</w:t>
      </w:r>
      <w:r w:rsidRPr="00F71CC8">
        <w:rPr>
          <w:rFonts w:asciiTheme="minorHAnsi" w:eastAsia="Times New Roman" w:hAnsiTheme="minorHAnsi" w:cstheme="minorHAnsi"/>
          <w:sz w:val="22"/>
          <w:szCs w:val="22"/>
          <w:lang w:val="en-US"/>
        </w:rPr>
        <w:t xml:space="preserve"> </w:t>
      </w:r>
      <w:r>
        <w:rPr>
          <w:rFonts w:asciiTheme="minorHAnsi" w:eastAsia="Times New Roman" w:hAnsiTheme="minorHAnsi" w:cstheme="minorHAnsi"/>
          <w:sz w:val="22"/>
          <w:szCs w:val="22"/>
          <w:lang w:val="en-US"/>
        </w:rPr>
        <w:t xml:space="preserve">have filed an appeal to the Compliance Panel with regards to the non-compliant decision rendered on &lt;&lt;assessment final decision date&gt;&gt;. </w:t>
      </w:r>
    </w:p>
    <w:p w:rsidR="00CB5BA0" w:rsidRPr="00CB5BA0" w:rsidRDefault="00CB5BA0" w:rsidP="00CB5BA0">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 xml:space="preserve">The Compliance Panel will </w:t>
      </w:r>
      <w:r w:rsidRPr="00B43923">
        <w:rPr>
          <w:rFonts w:asciiTheme="minorHAnsi" w:hAnsiTheme="minorHAnsi" w:cstheme="minorHAnsi"/>
          <w:sz w:val="22"/>
          <w:szCs w:val="22"/>
          <w:lang w:val="en-US"/>
        </w:rPr>
        <w:t>review t</w:t>
      </w:r>
      <w:r w:rsidRPr="00CB5BA0">
        <w:rPr>
          <w:rFonts w:asciiTheme="minorHAnsi" w:hAnsiTheme="minorHAnsi" w:cstheme="minorHAnsi"/>
          <w:sz w:val="22"/>
          <w:szCs w:val="22"/>
          <w:lang w:val="en-US"/>
        </w:rPr>
        <w:t>he new information provided to them</w:t>
      </w:r>
      <w:r w:rsidRPr="00B43923">
        <w:rPr>
          <w:rFonts w:asciiTheme="minorHAnsi" w:hAnsiTheme="minorHAnsi" w:cstheme="minorHAnsi"/>
          <w:sz w:val="22"/>
          <w:szCs w:val="22"/>
          <w:lang w:val="en-US"/>
        </w:rPr>
        <w:t xml:space="preserve"> and issue a final decision within 72 hours upon date of reciept of this email.</w:t>
      </w:r>
    </w:p>
    <w:p w:rsidR="00CB5BA0" w:rsidRPr="00F71CC8" w:rsidRDefault="00CB5BA0" w:rsidP="00CB5BA0">
      <w:pPr>
        <w:spacing w:line="240" w:lineRule="auto"/>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lastRenderedPageBreak/>
        <w:t xml:space="preserve">We have temporarily removed the conference from the online calendar. </w:t>
      </w:r>
    </w:p>
    <w:p w:rsidR="00CB5BA0" w:rsidRPr="00F71CC8" w:rsidRDefault="00CB5BA0" w:rsidP="00CB5BA0">
      <w:pPr>
        <w:spacing w:line="240" w:lineRule="auto"/>
        <w:rPr>
          <w:rFonts w:asciiTheme="minorHAnsi" w:eastAsia="Times New Roman" w:hAnsiTheme="minorHAnsi" w:cstheme="minorHAnsi"/>
          <w:sz w:val="22"/>
          <w:szCs w:val="22"/>
          <w:lang w:val="en-US"/>
        </w:rPr>
      </w:pPr>
    </w:p>
    <w:p w:rsidR="00CB5BA0" w:rsidRPr="00F71CC8" w:rsidRDefault="00CB5BA0" w:rsidP="00CB5BA0">
      <w:pPr>
        <w:spacing w:line="240" w:lineRule="auto"/>
        <w:rPr>
          <w:rFonts w:asciiTheme="minorHAnsi" w:eastAsia="Times New Roman" w:hAnsiTheme="minorHAnsi" w:cstheme="minorHAnsi"/>
          <w:sz w:val="22"/>
          <w:szCs w:val="22"/>
        </w:rPr>
      </w:pPr>
      <w:r w:rsidRPr="00F71CC8">
        <w:rPr>
          <w:rFonts w:asciiTheme="minorHAnsi" w:eastAsia="Times New Roman" w:hAnsiTheme="minorHAnsi" w:cstheme="minorHAnsi"/>
          <w:sz w:val="22"/>
          <w:szCs w:val="22"/>
          <w:lang w:val="en-US"/>
        </w:rPr>
        <w:t>Sincerely,</w:t>
      </w:r>
    </w:p>
    <w:p w:rsidR="00CB5BA0" w:rsidRDefault="00CB5BA0" w:rsidP="00CB5BA0">
      <w:pPr>
        <w:rPr>
          <w:rFonts w:asciiTheme="minorHAnsi" w:eastAsia="Times New Roman" w:hAnsiTheme="minorHAnsi" w:cstheme="minorHAnsi"/>
          <w:sz w:val="22"/>
          <w:szCs w:val="22"/>
          <w:lang w:val="en-US"/>
        </w:rPr>
      </w:pPr>
      <w:r w:rsidRPr="00F71CC8">
        <w:rPr>
          <w:rFonts w:asciiTheme="minorHAnsi" w:eastAsia="Times New Roman" w:hAnsiTheme="minorHAnsi" w:cstheme="minorHAnsi"/>
          <w:sz w:val="22"/>
          <w:szCs w:val="22"/>
          <w:lang w:val="en-US"/>
        </w:rPr>
        <w:t>Christine Sainvil</w:t>
      </w:r>
    </w:p>
    <w:p w:rsidR="00CB5BA0" w:rsidRDefault="00CB5BA0" w:rsidP="00CB5BA0">
      <w:pPr>
        <w:rPr>
          <w:rFonts w:asciiTheme="minorHAnsi" w:eastAsia="Times New Roman" w:hAnsiTheme="minorHAnsi" w:cstheme="minorHAnsi"/>
          <w:sz w:val="22"/>
          <w:szCs w:val="22"/>
          <w:lang w:val="en-US"/>
        </w:rPr>
      </w:pPr>
    </w:p>
    <w:p w:rsidR="00CB5BA0" w:rsidRDefault="00CB5BA0" w:rsidP="00CB5BA0">
      <w:pPr>
        <w:rPr>
          <w:rFonts w:asciiTheme="minorHAnsi" w:hAnsiTheme="minorHAnsi" w:cstheme="minorHAnsi"/>
          <w:sz w:val="22"/>
          <w:szCs w:val="22"/>
          <w:lang w:val="en-US"/>
        </w:rPr>
      </w:pPr>
    </w:p>
    <w:p w:rsidR="00AB2874" w:rsidRPr="004619C0" w:rsidRDefault="00AB2874" w:rsidP="00B43923">
      <w:pPr>
        <w:pStyle w:val="a7"/>
        <w:numPr>
          <w:ilvl w:val="0"/>
          <w:numId w:val="14"/>
        </w:numPr>
        <w:rPr>
          <w:rFonts w:asciiTheme="minorHAnsi" w:hAnsiTheme="minorHAnsi" w:cstheme="minorHAnsi"/>
          <w:b/>
          <w:sz w:val="22"/>
          <w:szCs w:val="22"/>
          <w:highlight w:val="magenta"/>
          <w:u w:val="single"/>
          <w:lang w:val="ru-RU"/>
          <w:rPrChange w:id="439" w:author="User" w:date="2015-09-15T15:54:00Z">
            <w:rPr>
              <w:rFonts w:asciiTheme="minorHAnsi" w:hAnsiTheme="minorHAnsi" w:cstheme="minorHAnsi"/>
              <w:b/>
              <w:sz w:val="22"/>
              <w:szCs w:val="22"/>
              <w:u w:val="single"/>
              <w:lang w:val="en-US"/>
            </w:rPr>
          </w:rPrChange>
        </w:rPr>
      </w:pPr>
      <w:r w:rsidRPr="00C97B0C">
        <w:rPr>
          <w:rFonts w:asciiTheme="minorHAnsi" w:hAnsiTheme="minorHAnsi" w:cstheme="minorHAnsi"/>
          <w:b/>
          <w:sz w:val="22"/>
          <w:szCs w:val="22"/>
          <w:highlight w:val="magenta"/>
          <w:u w:val="single"/>
          <w:lang w:val="en-US"/>
          <w:rPrChange w:id="440" w:author="User" w:date="2015-09-15T13:58:00Z">
            <w:rPr>
              <w:rFonts w:asciiTheme="minorHAnsi" w:hAnsiTheme="minorHAnsi" w:cstheme="minorHAnsi"/>
              <w:b/>
              <w:sz w:val="22"/>
              <w:szCs w:val="22"/>
              <w:u w:val="single"/>
              <w:lang w:val="en-US"/>
            </w:rPr>
          </w:rPrChange>
        </w:rPr>
        <w:t>Double</w:t>
      </w:r>
      <w:r w:rsidRPr="004619C0">
        <w:rPr>
          <w:rFonts w:asciiTheme="minorHAnsi" w:hAnsiTheme="minorHAnsi" w:cstheme="minorHAnsi"/>
          <w:b/>
          <w:sz w:val="22"/>
          <w:szCs w:val="22"/>
          <w:highlight w:val="magenta"/>
          <w:u w:val="single"/>
          <w:lang w:val="ru-RU"/>
          <w:rPrChange w:id="441" w:author="User" w:date="2015-09-15T15:54:00Z">
            <w:rPr>
              <w:rFonts w:asciiTheme="minorHAnsi" w:hAnsiTheme="minorHAnsi" w:cstheme="minorHAnsi"/>
              <w:b/>
              <w:sz w:val="22"/>
              <w:szCs w:val="22"/>
              <w:u w:val="single"/>
              <w:lang w:val="en-US"/>
            </w:rPr>
          </w:rPrChange>
        </w:rPr>
        <w:t xml:space="preserve"> </w:t>
      </w:r>
      <w:r w:rsidRPr="00C97B0C">
        <w:rPr>
          <w:rFonts w:asciiTheme="minorHAnsi" w:hAnsiTheme="minorHAnsi" w:cstheme="minorHAnsi"/>
          <w:b/>
          <w:sz w:val="22"/>
          <w:szCs w:val="22"/>
          <w:highlight w:val="magenta"/>
          <w:u w:val="single"/>
          <w:lang w:val="en-US"/>
          <w:rPrChange w:id="442" w:author="User" w:date="2015-09-15T13:58:00Z">
            <w:rPr>
              <w:rFonts w:asciiTheme="minorHAnsi" w:hAnsiTheme="minorHAnsi" w:cstheme="minorHAnsi"/>
              <w:b/>
              <w:sz w:val="22"/>
              <w:szCs w:val="22"/>
              <w:u w:val="single"/>
              <w:lang w:val="en-US"/>
            </w:rPr>
          </w:rPrChange>
        </w:rPr>
        <w:t>entry</w:t>
      </w:r>
      <w:r w:rsidRPr="004619C0">
        <w:rPr>
          <w:rFonts w:asciiTheme="minorHAnsi" w:hAnsiTheme="minorHAnsi" w:cstheme="minorHAnsi"/>
          <w:b/>
          <w:sz w:val="22"/>
          <w:szCs w:val="22"/>
          <w:highlight w:val="magenta"/>
          <w:u w:val="single"/>
          <w:lang w:val="ru-RU"/>
          <w:rPrChange w:id="443" w:author="User" w:date="2015-09-15T15:54:00Z">
            <w:rPr>
              <w:rFonts w:asciiTheme="minorHAnsi" w:hAnsiTheme="minorHAnsi" w:cstheme="minorHAnsi"/>
              <w:b/>
              <w:sz w:val="22"/>
              <w:szCs w:val="22"/>
              <w:u w:val="single"/>
              <w:lang w:val="en-US"/>
            </w:rPr>
          </w:rPrChange>
        </w:rPr>
        <w:t xml:space="preserve"> </w:t>
      </w:r>
      <w:r w:rsidRPr="00C97B0C">
        <w:rPr>
          <w:rFonts w:asciiTheme="minorHAnsi" w:hAnsiTheme="minorHAnsi" w:cstheme="minorHAnsi"/>
          <w:b/>
          <w:sz w:val="22"/>
          <w:szCs w:val="22"/>
          <w:highlight w:val="magenta"/>
          <w:u w:val="single"/>
          <w:lang w:val="en-US"/>
          <w:rPrChange w:id="444" w:author="User" w:date="2015-09-15T13:58:00Z">
            <w:rPr>
              <w:rFonts w:asciiTheme="minorHAnsi" w:hAnsiTheme="minorHAnsi" w:cstheme="minorHAnsi"/>
              <w:b/>
              <w:sz w:val="22"/>
              <w:szCs w:val="22"/>
              <w:u w:val="single"/>
              <w:lang w:val="en-US"/>
            </w:rPr>
          </w:rPrChange>
        </w:rPr>
        <w:t>notification</w:t>
      </w:r>
      <w:ins w:id="445" w:author="User" w:date="2015-09-15T15:52:00Z">
        <w:r w:rsidR="004619C0" w:rsidRPr="004619C0">
          <w:rPr>
            <w:rFonts w:asciiTheme="minorHAnsi" w:hAnsiTheme="minorHAnsi" w:cstheme="minorHAnsi"/>
            <w:b/>
            <w:sz w:val="22"/>
            <w:szCs w:val="22"/>
            <w:highlight w:val="magenta"/>
            <w:u w:val="single"/>
            <w:lang w:val="ru-RU"/>
            <w:rPrChange w:id="446" w:author="User" w:date="2015-09-15T15:54:00Z">
              <w:rPr>
                <w:rFonts w:asciiTheme="minorHAnsi" w:hAnsiTheme="minorHAnsi" w:cstheme="minorHAnsi"/>
                <w:b/>
                <w:sz w:val="22"/>
                <w:szCs w:val="22"/>
                <w:highlight w:val="magenta"/>
                <w:u w:val="single"/>
                <w:lang w:val="en-US"/>
              </w:rPr>
            </w:rPrChange>
          </w:rPr>
          <w:t xml:space="preserve">  </w:t>
        </w:r>
        <w:r w:rsidR="004619C0" w:rsidRPr="004619C0">
          <w:rPr>
            <w:rFonts w:asciiTheme="minorHAnsi" w:hAnsiTheme="minorHAnsi" w:cstheme="minorHAnsi"/>
            <w:b/>
            <w:sz w:val="22"/>
            <w:szCs w:val="22"/>
            <w:u w:val="single"/>
            <w:lang w:val="ru-RU"/>
            <w:rPrChange w:id="447" w:author="User" w:date="2015-09-15T15:54:00Z">
              <w:rPr>
                <w:rFonts w:asciiTheme="minorHAnsi" w:hAnsiTheme="minorHAnsi" w:cstheme="minorHAnsi"/>
                <w:b/>
                <w:sz w:val="22"/>
                <w:szCs w:val="22"/>
                <w:highlight w:val="magenta"/>
                <w:u w:val="single"/>
                <w:lang w:val="en-US"/>
              </w:rPr>
            </w:rPrChange>
          </w:rPr>
          <w:t xml:space="preserve"> </w:t>
        </w:r>
        <w:r w:rsidR="004619C0" w:rsidRPr="004619C0">
          <w:rPr>
            <w:rFonts w:asciiTheme="minorHAnsi" w:hAnsiTheme="minorHAnsi" w:cstheme="minorHAnsi"/>
            <w:b/>
            <w:sz w:val="22"/>
            <w:szCs w:val="22"/>
            <w:lang w:val="ru-RU"/>
            <w:rPrChange w:id="448" w:author="User" w:date="2015-09-15T15:54:00Z">
              <w:rPr>
                <w:rFonts w:asciiTheme="minorHAnsi" w:hAnsiTheme="minorHAnsi" w:cstheme="minorHAnsi"/>
                <w:b/>
                <w:sz w:val="22"/>
                <w:szCs w:val="22"/>
                <w:highlight w:val="magenta"/>
                <w:u w:val="single"/>
                <w:lang w:val="en-US"/>
              </w:rPr>
            </w:rPrChange>
          </w:rPr>
          <w:t>(</w:t>
        </w:r>
        <w:r w:rsidR="004619C0">
          <w:rPr>
            <w:rFonts w:asciiTheme="minorHAnsi" w:hAnsiTheme="minorHAnsi" w:cstheme="minorHAnsi"/>
            <w:b/>
            <w:sz w:val="22"/>
            <w:szCs w:val="22"/>
            <w:lang w:val="ru-RU"/>
          </w:rPr>
          <w:t xml:space="preserve"> у нас есть такаяже кнопка как и этот статус но при нажатии на нее не приходит сообщение на почту но статус меняется, но у нее доп функция, можно выбрать конференцию</w:t>
        </w:r>
        <w:r w:rsidR="004619C0" w:rsidRPr="004619C0">
          <w:rPr>
            <w:rFonts w:asciiTheme="minorHAnsi" w:hAnsiTheme="minorHAnsi" w:cstheme="minorHAnsi"/>
            <w:b/>
            <w:sz w:val="22"/>
            <w:szCs w:val="22"/>
            <w:lang w:val="ru-RU"/>
            <w:rPrChange w:id="449" w:author="User" w:date="2015-09-15T15:54:00Z">
              <w:rPr>
                <w:rFonts w:asciiTheme="minorHAnsi" w:hAnsiTheme="minorHAnsi" w:cstheme="minorHAnsi"/>
                <w:b/>
                <w:sz w:val="22"/>
                <w:szCs w:val="22"/>
                <w:highlight w:val="magenta"/>
                <w:u w:val="single"/>
                <w:lang w:val="en-US"/>
              </w:rPr>
            </w:rPrChange>
          </w:rPr>
          <w:t>)</w:t>
        </w:r>
      </w:ins>
    </w:p>
    <w:p w:rsidR="00AB2874" w:rsidRPr="004619C0" w:rsidRDefault="00AB2874" w:rsidP="00AB2874">
      <w:pPr>
        <w:rPr>
          <w:rFonts w:asciiTheme="minorHAnsi" w:hAnsiTheme="minorHAnsi" w:cstheme="minorHAnsi"/>
          <w:sz w:val="22"/>
          <w:szCs w:val="22"/>
          <w:lang w:val="ru-RU"/>
          <w:rPrChange w:id="450" w:author="User" w:date="2015-09-15T15:54:00Z">
            <w:rPr>
              <w:rFonts w:asciiTheme="minorHAnsi" w:hAnsiTheme="minorHAnsi" w:cstheme="minorHAnsi"/>
              <w:sz w:val="22"/>
              <w:szCs w:val="22"/>
              <w:lang w:val="en-US"/>
            </w:rPr>
          </w:rPrChange>
        </w:rPr>
      </w:pPr>
    </w:p>
    <w:p w:rsidR="00247743" w:rsidRDefault="00247743" w:rsidP="00247743">
      <w:pPr>
        <w:pStyle w:val="a7"/>
        <w:spacing w:line="252" w:lineRule="atLeast"/>
        <w:rPr>
          <w:rFonts w:asciiTheme="minorHAnsi" w:eastAsia="Times New Roman" w:hAnsiTheme="minorHAnsi" w:cstheme="minorHAnsi"/>
          <w:sz w:val="22"/>
          <w:szCs w:val="22"/>
          <w:lang w:val="en-US"/>
        </w:rPr>
      </w:pPr>
      <w:r w:rsidRPr="00820CA8">
        <w:rPr>
          <w:rFonts w:asciiTheme="minorHAnsi" w:eastAsia="Times New Roman" w:hAnsiTheme="minorHAnsi" w:cstheme="minorHAnsi"/>
          <w:sz w:val="22"/>
          <w:szCs w:val="22"/>
          <w:lang w:val="en-US"/>
        </w:rPr>
        <w:t xml:space="preserve">Ethical Med Tech - Conference Vetting System – </w:t>
      </w:r>
      <w:r>
        <w:rPr>
          <w:rFonts w:asciiTheme="minorHAnsi" w:eastAsia="Times New Roman" w:hAnsiTheme="minorHAnsi" w:cstheme="minorHAnsi"/>
          <w:sz w:val="22"/>
          <w:szCs w:val="22"/>
          <w:lang w:val="en-US"/>
        </w:rPr>
        <w:t xml:space="preserve">Duplicate submission </w:t>
      </w:r>
      <w:r w:rsidRPr="00820CA8">
        <w:rPr>
          <w:rFonts w:asciiTheme="minorHAnsi" w:eastAsia="Times New Roman" w:hAnsiTheme="minorHAnsi" w:cstheme="minorHAnsi"/>
          <w:sz w:val="22"/>
          <w:szCs w:val="22"/>
          <w:lang w:val="en-US"/>
        </w:rPr>
        <w:t>– Public Title</w:t>
      </w:r>
    </w:p>
    <w:p w:rsidR="00247743" w:rsidRPr="00820CA8" w:rsidRDefault="00247743" w:rsidP="00247743">
      <w:pPr>
        <w:pStyle w:val="a7"/>
        <w:spacing w:line="252" w:lineRule="atLeast"/>
        <w:rPr>
          <w:rFonts w:asciiTheme="minorHAnsi" w:eastAsia="Times New Roman" w:hAnsiTheme="minorHAnsi" w:cstheme="minorHAnsi"/>
          <w:sz w:val="22"/>
          <w:szCs w:val="22"/>
          <w:lang w:val="en-US"/>
        </w:rPr>
      </w:pPr>
    </w:p>
    <w:p w:rsidR="00247743" w:rsidRDefault="00247743" w:rsidP="00247743">
      <w:pPr>
        <w:rPr>
          <w:rFonts w:asciiTheme="minorHAnsi" w:hAnsiTheme="minorHAnsi" w:cstheme="minorHAnsi"/>
          <w:sz w:val="22"/>
          <w:szCs w:val="22"/>
          <w:lang w:val="en-US"/>
        </w:rPr>
      </w:pPr>
      <w:r w:rsidRPr="00F71CC8">
        <w:rPr>
          <w:rFonts w:asciiTheme="minorHAnsi" w:hAnsiTheme="minorHAnsi" w:cstheme="minorHAnsi"/>
          <w:sz w:val="22"/>
          <w:szCs w:val="22"/>
          <w:lang w:val="en-US"/>
        </w:rPr>
        <w:t xml:space="preserve">Dear </w:t>
      </w:r>
      <w:r w:rsidRPr="00F71CC8">
        <w:rPr>
          <w:rFonts w:asciiTheme="minorHAnsi" w:hAnsiTheme="minorHAnsi" w:cstheme="minorHAnsi"/>
          <w:sz w:val="22"/>
          <w:szCs w:val="22"/>
          <w:highlight w:val="yellow"/>
          <w:lang w:val="en-US"/>
        </w:rPr>
        <w:t xml:space="preserve">&lt;&lt;First </w:t>
      </w:r>
      <w:r>
        <w:rPr>
          <w:rFonts w:asciiTheme="minorHAnsi" w:hAnsiTheme="minorHAnsi" w:cstheme="minorHAnsi"/>
          <w:sz w:val="22"/>
          <w:szCs w:val="22"/>
          <w:highlight w:val="yellow"/>
          <w:lang w:val="en-US"/>
        </w:rPr>
        <w:t>Name&gt;&gt; &lt;&lt;</w:t>
      </w:r>
      <w:r w:rsidRPr="00F71CC8">
        <w:rPr>
          <w:rFonts w:asciiTheme="minorHAnsi" w:hAnsiTheme="minorHAnsi" w:cstheme="minorHAnsi"/>
          <w:sz w:val="22"/>
          <w:szCs w:val="22"/>
          <w:highlight w:val="yellow"/>
          <w:lang w:val="en-US"/>
        </w:rPr>
        <w:t>Last Name&gt;&gt;,</w:t>
      </w:r>
    </w:p>
    <w:p w:rsidR="00247743" w:rsidRPr="00F71CC8" w:rsidRDefault="00247743" w:rsidP="00247743">
      <w:pPr>
        <w:rPr>
          <w:rFonts w:asciiTheme="minorHAnsi" w:hAnsiTheme="minorHAnsi" w:cstheme="minorHAnsi"/>
          <w:sz w:val="22"/>
          <w:szCs w:val="22"/>
          <w:lang w:val="en-US"/>
        </w:rPr>
      </w:pPr>
    </w:p>
    <w:p w:rsidR="00AB2874" w:rsidRDefault="00AB2874" w:rsidP="00AB2874">
      <w:pPr>
        <w:rPr>
          <w:rFonts w:asciiTheme="minorHAnsi" w:hAnsiTheme="minorHAnsi" w:cstheme="minorHAnsi"/>
          <w:sz w:val="22"/>
          <w:szCs w:val="22"/>
          <w:lang w:val="en-US"/>
        </w:rPr>
      </w:pPr>
      <w:r>
        <w:rPr>
          <w:rFonts w:asciiTheme="minorHAnsi" w:hAnsiTheme="minorHAnsi" w:cstheme="minorHAnsi"/>
          <w:sz w:val="22"/>
          <w:szCs w:val="22"/>
          <w:lang w:val="en-US"/>
        </w:rPr>
        <w:t xml:space="preserve">Please note that we have already received a submission for the &lt;&lt;conference name&gt;&gt; you submitted for assessment  on </w:t>
      </w:r>
      <w:r w:rsidRPr="00C97B0C">
        <w:rPr>
          <w:rFonts w:asciiTheme="minorHAnsi" w:hAnsiTheme="minorHAnsi" w:cstheme="minorHAnsi"/>
          <w:sz w:val="22"/>
          <w:szCs w:val="22"/>
          <w:highlight w:val="green"/>
          <w:lang w:val="en-US"/>
          <w:rPrChange w:id="451" w:author="User" w:date="2015-09-15T13:58:00Z">
            <w:rPr>
              <w:rFonts w:asciiTheme="minorHAnsi" w:hAnsiTheme="minorHAnsi" w:cstheme="minorHAnsi"/>
              <w:sz w:val="22"/>
              <w:szCs w:val="22"/>
              <w:lang w:val="en-US"/>
            </w:rPr>
          </w:rPrChange>
        </w:rPr>
        <w:t>&lt;&lt; submission date&gt;&gt;.</w:t>
      </w:r>
      <w:r>
        <w:rPr>
          <w:rFonts w:asciiTheme="minorHAnsi" w:hAnsiTheme="minorHAnsi" w:cstheme="minorHAnsi"/>
          <w:sz w:val="22"/>
          <w:szCs w:val="22"/>
          <w:lang w:val="en-US"/>
        </w:rPr>
        <w:t xml:space="preserve"> We have linked both records and invite you to refer to the </w:t>
      </w:r>
      <w:hyperlink r:id="rId16" w:history="1">
        <w:r w:rsidRPr="00AB2874">
          <w:rPr>
            <w:rStyle w:val="ab"/>
            <w:rFonts w:asciiTheme="minorHAnsi" w:hAnsiTheme="minorHAnsi" w:cstheme="minorHAnsi"/>
            <w:sz w:val="22"/>
            <w:szCs w:val="22"/>
            <w:lang w:val="en-US"/>
          </w:rPr>
          <w:t>online calendar</w:t>
        </w:r>
      </w:hyperlink>
      <w:r>
        <w:rPr>
          <w:rFonts w:asciiTheme="minorHAnsi" w:hAnsiTheme="minorHAnsi" w:cstheme="minorHAnsi"/>
          <w:sz w:val="22"/>
          <w:szCs w:val="22"/>
          <w:lang w:val="en-US"/>
        </w:rPr>
        <w:t xml:space="preserve"> for the final decision regarding the conference.</w:t>
      </w:r>
    </w:p>
    <w:p w:rsidR="00AB2874" w:rsidRDefault="00AB2874" w:rsidP="00AB2874">
      <w:pPr>
        <w:rPr>
          <w:rFonts w:asciiTheme="minorHAnsi" w:hAnsiTheme="minorHAnsi" w:cstheme="minorHAnsi"/>
          <w:sz w:val="22"/>
          <w:szCs w:val="22"/>
          <w:lang w:val="en-US"/>
        </w:rPr>
      </w:pPr>
      <w:r>
        <w:rPr>
          <w:rFonts w:asciiTheme="minorHAnsi" w:hAnsiTheme="minorHAnsi" w:cstheme="minorHAnsi"/>
          <w:sz w:val="22"/>
          <w:szCs w:val="22"/>
          <w:lang w:val="en-US"/>
        </w:rPr>
        <w:t>Sincerely,</w:t>
      </w:r>
    </w:p>
    <w:p w:rsidR="00AB2874" w:rsidRPr="00B43923" w:rsidRDefault="00AB2874" w:rsidP="00AB2874">
      <w:pPr>
        <w:rPr>
          <w:rFonts w:asciiTheme="minorHAnsi" w:hAnsiTheme="minorHAnsi" w:cstheme="minorHAnsi"/>
          <w:sz w:val="22"/>
          <w:szCs w:val="22"/>
          <w:lang w:val="en-US"/>
        </w:rPr>
      </w:pPr>
      <w:r>
        <w:rPr>
          <w:rFonts w:asciiTheme="minorHAnsi" w:hAnsiTheme="minorHAnsi" w:cstheme="minorHAnsi"/>
          <w:sz w:val="22"/>
          <w:szCs w:val="22"/>
          <w:lang w:val="en-US"/>
        </w:rPr>
        <w:t>Christine Sainvil</w:t>
      </w:r>
    </w:p>
    <w:p w:rsidR="00CB5BA0" w:rsidRDefault="00CB5BA0" w:rsidP="00CB5BA0">
      <w:pPr>
        <w:rPr>
          <w:ins w:id="452" w:author="Christine Sainvil" w:date="2015-07-30T06:01:00Z"/>
          <w:rFonts w:asciiTheme="minorHAnsi" w:hAnsiTheme="minorHAnsi" w:cstheme="minorHAnsi"/>
          <w:sz w:val="22"/>
          <w:szCs w:val="22"/>
          <w:lang w:val="en-US"/>
        </w:rPr>
      </w:pPr>
    </w:p>
    <w:p w:rsidR="00CB5BA0" w:rsidRDefault="00CB5BA0" w:rsidP="00CB5BA0">
      <w:pPr>
        <w:rPr>
          <w:ins w:id="453" w:author="Christine Sainvil" w:date="2015-07-30T06:00:00Z"/>
          <w:rFonts w:asciiTheme="minorHAnsi" w:hAnsiTheme="minorHAnsi" w:cstheme="minorHAnsi"/>
          <w:sz w:val="22"/>
          <w:szCs w:val="22"/>
          <w:lang w:val="en-US"/>
        </w:rPr>
      </w:pPr>
    </w:p>
    <w:p w:rsidR="00CB5BA0" w:rsidRPr="00CB5BA0" w:rsidRDefault="00CB5BA0" w:rsidP="00CB5BA0">
      <w:pPr>
        <w:rPr>
          <w:ins w:id="454" w:author="Christine Sainvil" w:date="2015-07-30T06:00:00Z"/>
          <w:rFonts w:asciiTheme="minorHAnsi" w:hAnsiTheme="minorHAnsi" w:cstheme="minorHAnsi"/>
          <w:sz w:val="22"/>
          <w:szCs w:val="22"/>
          <w:lang w:val="en-US"/>
          <w:rPrChange w:id="455" w:author="Christine Sainvil" w:date="2015-07-30T06:00:00Z">
            <w:rPr>
              <w:ins w:id="456" w:author="Christine Sainvil" w:date="2015-07-30T06:00:00Z"/>
              <w:lang w:val="en-US"/>
            </w:rPr>
          </w:rPrChange>
        </w:rPr>
      </w:pPr>
    </w:p>
    <w:p w:rsidR="00CB5BA0" w:rsidRDefault="00CB5BA0" w:rsidP="00CB5BA0">
      <w:pPr>
        <w:rPr>
          <w:ins w:id="457" w:author="Christine Sainvil" w:date="2015-07-30T06:00:00Z"/>
          <w:rFonts w:asciiTheme="minorHAnsi" w:hAnsiTheme="minorHAnsi" w:cstheme="minorHAnsi"/>
          <w:sz w:val="22"/>
          <w:szCs w:val="22"/>
          <w:lang w:val="en-US"/>
        </w:rPr>
      </w:pPr>
    </w:p>
    <w:p w:rsidR="00CB5BA0" w:rsidRPr="00CB5BA0" w:rsidRDefault="00CB5BA0" w:rsidP="00CB5BA0">
      <w:pPr>
        <w:rPr>
          <w:rFonts w:asciiTheme="minorHAnsi" w:hAnsiTheme="minorHAnsi" w:cstheme="minorHAnsi"/>
          <w:sz w:val="22"/>
          <w:szCs w:val="22"/>
          <w:lang w:val="en-US"/>
          <w:rPrChange w:id="458" w:author="Christine Sainvil" w:date="2015-07-30T06:00:00Z">
            <w:rPr>
              <w:lang w:val="en-US"/>
            </w:rPr>
          </w:rPrChange>
        </w:rPr>
      </w:pPr>
    </w:p>
    <w:p w:rsidR="00F71CC8" w:rsidRPr="00F71CC8" w:rsidRDefault="00F71CC8" w:rsidP="00C11C55">
      <w:pPr>
        <w:rPr>
          <w:rFonts w:asciiTheme="minorHAnsi" w:hAnsiTheme="minorHAnsi" w:cstheme="minorHAnsi"/>
          <w:b/>
          <w:sz w:val="22"/>
          <w:szCs w:val="22"/>
          <w:u w:val="single"/>
          <w:lang w:val="en-US"/>
        </w:rPr>
      </w:pPr>
      <w:r w:rsidRPr="00F71CC8">
        <w:rPr>
          <w:rFonts w:asciiTheme="minorHAnsi" w:hAnsiTheme="minorHAnsi" w:cstheme="minorHAnsi"/>
          <w:b/>
          <w:sz w:val="22"/>
          <w:szCs w:val="22"/>
          <w:u w:val="single"/>
          <w:lang w:val="en-US"/>
        </w:rPr>
        <w:t>ALSO please find below my signature for all communications</w:t>
      </w:r>
    </w:p>
    <w:p w:rsidR="00F71CC8" w:rsidRPr="00F71CC8" w:rsidRDefault="00F71CC8" w:rsidP="00C11C55">
      <w:pPr>
        <w:rPr>
          <w:rFonts w:asciiTheme="minorHAnsi" w:hAnsiTheme="minorHAnsi" w:cstheme="minorHAnsi"/>
          <w:b/>
          <w:sz w:val="22"/>
          <w:szCs w:val="22"/>
          <w:u w:val="single"/>
          <w:lang w:val="en-US"/>
        </w:rPr>
      </w:pPr>
      <w:r w:rsidRPr="00F71CC8">
        <w:rPr>
          <w:rFonts w:asciiTheme="minorHAnsi" w:hAnsiTheme="minorHAnsi" w:cstheme="minorHAnsi"/>
          <w:color w:val="00467F"/>
          <w:sz w:val="22"/>
          <w:szCs w:val="22"/>
          <w:lang w:val="ru-RU" w:eastAsia="ru-RU"/>
        </w:rPr>
        <w:drawing>
          <wp:anchor distT="0" distB="0" distL="114300" distR="114300" simplePos="0" relativeHeight="251659264" behindDoc="0" locked="1" layoutInCell="1" allowOverlap="1" wp14:anchorId="4130EBD1" wp14:editId="0CD391E3">
            <wp:simplePos x="0" y="0"/>
            <wp:positionH relativeFrom="page">
              <wp:posOffset>457200</wp:posOffset>
            </wp:positionH>
            <wp:positionV relativeFrom="page">
              <wp:posOffset>7635875</wp:posOffset>
            </wp:positionV>
            <wp:extent cx="2276475" cy="428625"/>
            <wp:effectExtent l="0" t="0" r="9525" b="9525"/>
            <wp:wrapSquare wrapText="bothSides"/>
            <wp:docPr id="2"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7" cstate="print"/>
                    <a:stretch>
                      <a:fillRect/>
                    </a:stretch>
                  </pic:blipFill>
                  <pic:spPr>
                    <a:xfrm>
                      <a:off x="0" y="0"/>
                      <a:ext cx="2276475" cy="428625"/>
                    </a:xfrm>
                    <a:prstGeom prst="rect">
                      <a:avLst/>
                    </a:prstGeom>
                  </pic:spPr>
                </pic:pic>
              </a:graphicData>
            </a:graphic>
            <wp14:sizeRelH relativeFrom="margin">
              <wp14:pctWidth>0</wp14:pctWidth>
            </wp14:sizeRelH>
          </wp:anchor>
        </w:drawing>
      </w:r>
    </w:p>
    <w:p w:rsidR="00F71CC8" w:rsidRPr="00F71CC8" w:rsidRDefault="00F71CC8" w:rsidP="00C11C55">
      <w:pPr>
        <w:rPr>
          <w:rFonts w:asciiTheme="minorHAnsi" w:hAnsiTheme="minorHAnsi" w:cstheme="minorHAnsi"/>
          <w:sz w:val="22"/>
          <w:szCs w:val="22"/>
          <w:lang w:val="en-US"/>
        </w:rPr>
      </w:pPr>
    </w:p>
    <w:p w:rsidR="00F71CC8" w:rsidRPr="00F71CC8" w:rsidRDefault="00F71CC8" w:rsidP="00C11C55">
      <w:pPr>
        <w:rPr>
          <w:rFonts w:asciiTheme="minorHAnsi" w:hAnsiTheme="minorHAnsi" w:cstheme="minorHAnsi"/>
          <w:sz w:val="22"/>
          <w:szCs w:val="22"/>
          <w:lang w:val="en-US"/>
        </w:rPr>
      </w:pPr>
    </w:p>
    <w:p w:rsidR="00F71CC8" w:rsidRPr="00F71CC8" w:rsidRDefault="00F71CC8" w:rsidP="00A32C43">
      <w:pPr>
        <w:spacing w:line="240" w:lineRule="auto"/>
        <w:jc w:val="left"/>
        <w:rPr>
          <w:rFonts w:asciiTheme="minorHAnsi" w:eastAsia="Times New Roman" w:hAnsiTheme="minorHAnsi" w:cstheme="minorHAnsi"/>
          <w:sz w:val="22"/>
          <w:szCs w:val="22"/>
        </w:rPr>
      </w:pPr>
      <w:r w:rsidRPr="00F71CC8">
        <w:rPr>
          <w:rFonts w:asciiTheme="minorHAnsi" w:eastAsia="Times New Roman" w:hAnsiTheme="minorHAnsi" w:cstheme="minorHAnsi"/>
          <w:b/>
          <w:bCs/>
          <w:color w:val="0397D6"/>
          <w:sz w:val="22"/>
          <w:szCs w:val="22"/>
        </w:rPr>
        <w:t>Christine Sainvil</w:t>
      </w:r>
      <w:r w:rsidRPr="00F71CC8">
        <w:rPr>
          <w:rFonts w:asciiTheme="minorHAnsi" w:eastAsia="Times New Roman" w:hAnsiTheme="minorHAnsi" w:cstheme="minorHAnsi"/>
          <w:sz w:val="22"/>
          <w:szCs w:val="22"/>
        </w:rPr>
        <w:t xml:space="preserve"> </w:t>
      </w:r>
      <w:r w:rsidRPr="00F71CC8">
        <w:rPr>
          <w:rFonts w:eastAsia="Times New Roman" w:cs="Arial"/>
          <w:color w:val="0397D6"/>
          <w:sz w:val="22"/>
          <w:szCs w:val="22"/>
        </w:rPr>
        <w:t>■</w:t>
      </w:r>
      <w:r w:rsidRPr="00F71CC8">
        <w:rPr>
          <w:rFonts w:asciiTheme="minorHAnsi" w:eastAsia="Times New Roman" w:hAnsiTheme="minorHAnsi" w:cstheme="minorHAnsi"/>
          <w:sz w:val="22"/>
          <w:szCs w:val="22"/>
        </w:rPr>
        <w:t xml:space="preserve"> </w:t>
      </w:r>
      <w:r w:rsidRPr="00F71CC8">
        <w:rPr>
          <w:rFonts w:asciiTheme="minorHAnsi" w:eastAsia="Times New Roman" w:hAnsiTheme="minorHAnsi" w:cstheme="minorHAnsi"/>
          <w:color w:val="003C73"/>
          <w:sz w:val="22"/>
          <w:szCs w:val="22"/>
        </w:rPr>
        <w:t>Compliance Officer</w:t>
      </w:r>
    </w:p>
    <w:p w:rsidR="00F71CC8" w:rsidRPr="00F71CC8" w:rsidRDefault="00F71CC8" w:rsidP="00A32C43">
      <w:pPr>
        <w:jc w:val="left"/>
        <w:rPr>
          <w:rFonts w:asciiTheme="minorHAnsi" w:hAnsiTheme="minorHAnsi" w:cstheme="minorHAnsi"/>
          <w:sz w:val="22"/>
          <w:szCs w:val="22"/>
          <w:lang w:val="en-US"/>
        </w:rPr>
      </w:pPr>
      <w:r w:rsidRPr="00611147">
        <w:rPr>
          <w:rFonts w:asciiTheme="minorHAnsi" w:eastAsia="Times New Roman" w:hAnsiTheme="minorHAnsi" w:cstheme="minorHAnsi"/>
          <w:strike/>
          <w:color w:val="003C73"/>
          <w:sz w:val="22"/>
          <w:szCs w:val="22"/>
          <w:rPrChange w:id="459" w:author="Christine Sainvil" w:date="2015-07-30T05:59:00Z">
            <w:rPr>
              <w:rFonts w:asciiTheme="minorHAnsi" w:eastAsia="Times New Roman" w:hAnsiTheme="minorHAnsi" w:cstheme="minorHAnsi"/>
              <w:color w:val="003C73"/>
              <w:sz w:val="22"/>
              <w:szCs w:val="22"/>
            </w:rPr>
          </w:rPrChange>
        </w:rPr>
        <w:t xml:space="preserve">Dir.: </w:t>
      </w:r>
      <w:r w:rsidRPr="00611147">
        <w:rPr>
          <w:rFonts w:asciiTheme="minorHAnsi" w:eastAsia="Times New Roman" w:hAnsiTheme="minorHAnsi" w:cstheme="minorHAnsi"/>
          <w:strike/>
          <w:color w:val="003C73"/>
          <w:sz w:val="22"/>
          <w:szCs w:val="22"/>
          <w:rPrChange w:id="460" w:author="Christine Sainvil" w:date="2015-07-30T05:59:00Z">
            <w:rPr>
              <w:rFonts w:asciiTheme="minorHAnsi" w:eastAsia="Times New Roman" w:hAnsiTheme="minorHAnsi" w:cstheme="minorHAnsi"/>
              <w:color w:val="003C73"/>
              <w:sz w:val="22"/>
              <w:szCs w:val="22"/>
            </w:rPr>
          </w:rPrChange>
        </w:rPr>
        <w:tab/>
        <w:t>+32 (0)2 300 9640</w:t>
      </w:r>
      <w:r w:rsidRPr="00F71CC8">
        <w:rPr>
          <w:rFonts w:asciiTheme="minorHAnsi" w:eastAsia="Times New Roman" w:hAnsiTheme="minorHAnsi" w:cstheme="minorHAnsi"/>
          <w:color w:val="003C73"/>
          <w:sz w:val="22"/>
          <w:szCs w:val="22"/>
        </w:rPr>
        <w:br/>
      </w:r>
      <w:del w:id="461" w:author="Christine Sainvil" w:date="2015-07-30T05:59:00Z">
        <w:r w:rsidRPr="00F71CC8" w:rsidDel="00611147">
          <w:rPr>
            <w:rFonts w:asciiTheme="minorHAnsi" w:eastAsia="Times New Roman" w:hAnsiTheme="minorHAnsi" w:cstheme="minorHAnsi"/>
            <w:color w:val="003C73"/>
            <w:sz w:val="22"/>
            <w:szCs w:val="22"/>
          </w:rPr>
          <w:delText>Mob</w:delText>
        </w:r>
      </w:del>
      <w:ins w:id="462" w:author="Christine Sainvil" w:date="2015-07-30T05:59:00Z">
        <w:r w:rsidR="00611147">
          <w:rPr>
            <w:rFonts w:asciiTheme="minorHAnsi" w:eastAsia="Times New Roman" w:hAnsiTheme="minorHAnsi" w:cstheme="minorHAnsi"/>
            <w:color w:val="003C73"/>
            <w:sz w:val="22"/>
            <w:szCs w:val="22"/>
          </w:rPr>
          <w:t>Tel</w:t>
        </w:r>
      </w:ins>
      <w:del w:id="463" w:author="Christine Sainvil" w:date="2015-07-30T05:59:00Z">
        <w:r w:rsidRPr="00F71CC8" w:rsidDel="00611147">
          <w:rPr>
            <w:rFonts w:asciiTheme="minorHAnsi" w:eastAsia="Times New Roman" w:hAnsiTheme="minorHAnsi" w:cstheme="minorHAnsi"/>
            <w:color w:val="003C73"/>
            <w:sz w:val="22"/>
            <w:szCs w:val="22"/>
          </w:rPr>
          <w:delText>.</w:delText>
        </w:r>
      </w:del>
      <w:r w:rsidRPr="00F71CC8">
        <w:rPr>
          <w:rFonts w:asciiTheme="minorHAnsi" w:eastAsia="Times New Roman" w:hAnsiTheme="minorHAnsi" w:cstheme="minorHAnsi"/>
          <w:color w:val="003C73"/>
          <w:sz w:val="22"/>
          <w:szCs w:val="22"/>
        </w:rPr>
        <w:t xml:space="preserve">: </w:t>
      </w:r>
      <w:r w:rsidRPr="00F71CC8">
        <w:rPr>
          <w:rFonts w:asciiTheme="minorHAnsi" w:eastAsia="Times New Roman" w:hAnsiTheme="minorHAnsi" w:cstheme="minorHAnsi"/>
          <w:color w:val="003C73"/>
          <w:sz w:val="22"/>
          <w:szCs w:val="22"/>
        </w:rPr>
        <w:tab/>
        <w:t>+32 (0)498 763603</w:t>
      </w:r>
      <w:r w:rsidRPr="00F71CC8">
        <w:rPr>
          <w:rFonts w:asciiTheme="minorHAnsi" w:eastAsia="Times New Roman" w:hAnsiTheme="minorHAnsi" w:cstheme="minorHAnsi"/>
          <w:color w:val="003C73"/>
          <w:sz w:val="22"/>
          <w:szCs w:val="22"/>
        </w:rPr>
        <w:br/>
        <w:t>Email:</w:t>
      </w:r>
      <w:r w:rsidRPr="00F71CC8">
        <w:rPr>
          <w:rFonts w:asciiTheme="minorHAnsi" w:eastAsia="Times New Roman" w:hAnsiTheme="minorHAnsi" w:cstheme="minorHAnsi"/>
          <w:sz w:val="22"/>
          <w:szCs w:val="22"/>
        </w:rPr>
        <w:t xml:space="preserve"> </w:t>
      </w:r>
      <w:r w:rsidRPr="00F71CC8">
        <w:rPr>
          <w:rFonts w:asciiTheme="minorHAnsi" w:eastAsia="Times New Roman" w:hAnsiTheme="minorHAnsi" w:cstheme="minorHAnsi"/>
          <w:sz w:val="22"/>
          <w:szCs w:val="22"/>
        </w:rPr>
        <w:tab/>
      </w:r>
      <w:hyperlink r:id="rId18" w:tgtFrame="_blank" w:history="1">
        <w:r w:rsidRPr="00F71CC8">
          <w:rPr>
            <w:rFonts w:asciiTheme="minorHAnsi" w:eastAsia="Times New Roman" w:hAnsiTheme="minorHAnsi" w:cstheme="minorHAnsi"/>
            <w:color w:val="003C73"/>
            <w:sz w:val="22"/>
            <w:szCs w:val="22"/>
            <w:u w:val="single"/>
          </w:rPr>
          <w:t>christine.sainvil@ethicalmedtech.eu</w:t>
        </w:r>
      </w:hyperlink>
    </w:p>
    <w:p w:rsidR="00CE7846" w:rsidRPr="00F71CC8" w:rsidRDefault="00CE7846" w:rsidP="00C11C55">
      <w:pPr>
        <w:rPr>
          <w:rFonts w:asciiTheme="minorHAnsi" w:hAnsiTheme="minorHAnsi" w:cstheme="minorHAnsi"/>
          <w:sz w:val="22"/>
          <w:szCs w:val="22"/>
        </w:rPr>
      </w:pPr>
    </w:p>
    <w:sectPr w:rsidR="00CE7846" w:rsidRPr="00F71CC8" w:rsidSect="00327C16">
      <w:headerReference w:type="even" r:id="rId19"/>
      <w:headerReference w:type="default" r:id="rId20"/>
      <w:footerReference w:type="even" r:id="rId21"/>
      <w:footerReference w:type="default" r:id="rId22"/>
      <w:headerReference w:type="first" r:id="rId23"/>
      <w:footerReference w:type="first" r:id="rId24"/>
      <w:pgSz w:w="11906" w:h="16838" w:code="9"/>
      <w:pgMar w:top="720" w:right="720" w:bottom="720" w:left="720" w:header="851" w:footer="54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CD" w:rsidRDefault="007C00CD" w:rsidP="00CA4BD1">
      <w:pPr>
        <w:spacing w:line="240" w:lineRule="auto"/>
      </w:pPr>
      <w:r>
        <w:separator/>
      </w:r>
    </w:p>
  </w:endnote>
  <w:endnote w:type="continuationSeparator" w:id="0">
    <w:p w:rsidR="007C00CD" w:rsidRDefault="007C00CD" w:rsidP="00CA4B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CC8" w:rsidRDefault="00F71CC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16" w:rsidRPr="005A5FDB" w:rsidRDefault="00F71CC8" w:rsidP="005A5FDB">
    <w:pPr>
      <w:pStyle w:val="a5"/>
      <w:jc w:val="right"/>
      <w:rPr>
        <w:color w:val="C6D9F1" w:themeColor="text2" w:themeTint="33"/>
      </w:rPr>
    </w:pPr>
    <w:r>
      <w:rPr>
        <w:color w:val="C6D9F1" w:themeColor="text2" w:themeTint="33"/>
      </w:rPr>
      <w:t>29</w:t>
    </w:r>
    <w:r w:rsidR="005A5FDB" w:rsidRPr="005A5FDB">
      <w:rPr>
        <w:color w:val="C6D9F1" w:themeColor="text2" w:themeTint="33"/>
      </w:rPr>
      <w:t xml:space="preserve"> october 2012</w:t>
    </w:r>
  </w:p>
  <w:p w:rsidR="00327C16" w:rsidRPr="007B03C8" w:rsidRDefault="00327C16" w:rsidP="00327C16">
    <w:pPr>
      <w:pStyle w:val="a5"/>
      <w:jc w:val="right"/>
      <w:rPr>
        <w:color w:val="0096D6"/>
        <w:sz w:val="16"/>
      </w:rPr>
    </w:pPr>
    <w:r w:rsidRPr="00651A71">
      <w:rPr>
        <w:w w:val="96"/>
        <w:lang w:val="ru-RU" w:eastAsia="ru-RU"/>
      </w:rPr>
      <w:drawing>
        <wp:anchor distT="0" distB="0" distL="114300" distR="114300" simplePos="0" relativeHeight="251669504" behindDoc="0" locked="0" layoutInCell="1" allowOverlap="1" wp14:anchorId="0A776181" wp14:editId="20E451DB">
          <wp:simplePos x="0" y="0"/>
          <wp:positionH relativeFrom="column">
            <wp:posOffset>323850</wp:posOffset>
          </wp:positionH>
          <wp:positionV relativeFrom="paragraph">
            <wp:posOffset>155575</wp:posOffset>
          </wp:positionV>
          <wp:extent cx="3212465" cy="123825"/>
          <wp:effectExtent l="19050" t="0" r="6985" b="0"/>
          <wp:wrapNone/>
          <wp:docPr id="4" name="Picture 1" descr="EUCOMED_EthicalMedTech-LETTERHEAD_WORD_footer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ETTERHEAD_WORD_footer_forMS.png"/>
                  <pic:cNvPicPr/>
                </pic:nvPicPr>
                <pic:blipFill>
                  <a:blip r:embed="rId1"/>
                  <a:stretch>
                    <a:fillRect/>
                  </a:stretch>
                </pic:blipFill>
                <pic:spPr>
                  <a:xfrm>
                    <a:off x="0" y="0"/>
                    <a:ext cx="3212465" cy="123825"/>
                  </a:xfrm>
                  <a:prstGeom prst="rect">
                    <a:avLst/>
                  </a:prstGeom>
                </pic:spPr>
              </pic:pic>
            </a:graphicData>
          </a:graphic>
        </wp:anchor>
      </w:drawing>
    </w:r>
    <w:r>
      <w:tab/>
    </w:r>
    <w:r>
      <w:tab/>
    </w:r>
    <w:r w:rsidR="006857E9">
      <w:fldChar w:fldCharType="begin"/>
    </w:r>
    <w:r w:rsidR="006857E9">
      <w:instrText xml:space="preserve"> PAGE   \* MERGEFORMAT </w:instrText>
    </w:r>
    <w:r w:rsidR="006857E9">
      <w:fldChar w:fldCharType="separate"/>
    </w:r>
    <w:r w:rsidR="007444D1" w:rsidRPr="007444D1">
      <w:rPr>
        <w:color w:val="0096D6"/>
        <w:sz w:val="16"/>
      </w:rPr>
      <w:t>9</w:t>
    </w:r>
    <w:r w:rsidR="006857E9">
      <w:rPr>
        <w:color w:val="0096D6"/>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16" w:rsidRPr="00F71CC8" w:rsidRDefault="00F71CC8" w:rsidP="00F71CC8">
    <w:pPr>
      <w:pStyle w:val="a5"/>
      <w:jc w:val="right"/>
      <w:rPr>
        <w:color w:val="4F81BD" w:themeColor="accent1"/>
        <w:lang w:val="en-GB"/>
      </w:rPr>
    </w:pPr>
    <w:r w:rsidRPr="00F71CC8">
      <w:rPr>
        <w:color w:val="4F81BD" w:themeColor="accent1"/>
        <w:lang w:val="en-GB"/>
      </w:rPr>
      <w:t>29 October 2012</w:t>
    </w:r>
  </w:p>
  <w:p w:rsidR="00327C16" w:rsidRPr="007B03C8" w:rsidRDefault="00327C16" w:rsidP="001B620C">
    <w:pPr>
      <w:pStyle w:val="a5"/>
      <w:jc w:val="center"/>
      <w:rPr>
        <w:color w:val="0096D6"/>
        <w:sz w:val="16"/>
      </w:rPr>
    </w:pPr>
    <w:r>
      <w:rPr>
        <w:lang w:val="fr-BE"/>
      </w:rPr>
      <w:t xml:space="preserve">                                      </w:t>
    </w:r>
    <w:r w:rsidRPr="001B620C">
      <w:rPr>
        <w:rFonts w:asciiTheme="minorHAnsi" w:hAnsiTheme="minorHAnsi" w:cstheme="minorHAnsi"/>
        <w:color w:val="4F81BD" w:themeColor="accent1"/>
        <w:sz w:val="48"/>
        <w:szCs w:val="48"/>
        <w:lang w:val="fr-BE"/>
      </w:rPr>
      <w:t>www.ethicalmedtech.eu</w:t>
    </w:r>
    <w:r w:rsidRPr="0082209C">
      <w:rPr>
        <w:lang w:val="en-US"/>
      </w:rPr>
      <w:tab/>
    </w:r>
    <w:r w:rsidRPr="0082209C">
      <w:rPr>
        <w:lang w:val="en-US"/>
      </w:rPr>
      <w:tab/>
    </w:r>
    <w:r w:rsidR="006857E9">
      <w:fldChar w:fldCharType="begin"/>
    </w:r>
    <w:r w:rsidR="006857E9">
      <w:instrText xml:space="preserve"> PAGE   \* MERGEFORMAT </w:instrText>
    </w:r>
    <w:r w:rsidR="006857E9">
      <w:fldChar w:fldCharType="separate"/>
    </w:r>
    <w:r w:rsidR="007444D1" w:rsidRPr="007444D1">
      <w:rPr>
        <w:color w:val="0096D6"/>
        <w:sz w:val="16"/>
      </w:rPr>
      <w:t>1</w:t>
    </w:r>
    <w:r w:rsidR="006857E9">
      <w:rPr>
        <w:color w:val="0096D6"/>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CD" w:rsidRDefault="007C00CD" w:rsidP="00CA4BD1">
      <w:pPr>
        <w:spacing w:line="240" w:lineRule="auto"/>
      </w:pPr>
      <w:r>
        <w:separator/>
      </w:r>
    </w:p>
  </w:footnote>
  <w:footnote w:type="continuationSeparator" w:id="0">
    <w:p w:rsidR="007C00CD" w:rsidRDefault="007C00CD" w:rsidP="00CA4B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CC8" w:rsidRDefault="00F71CC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16" w:rsidRDefault="00327C16" w:rsidP="00327C16">
    <w:pPr>
      <w:pStyle w:val="a3"/>
    </w:pPr>
    <w:r w:rsidRPr="00B6406E">
      <w:rPr>
        <w:lang w:val="ru-RU" w:eastAsia="ru-RU"/>
      </w:rPr>
      <w:drawing>
        <wp:anchor distT="0" distB="0" distL="114300" distR="114300" simplePos="0" relativeHeight="251661312" behindDoc="0" locked="1" layoutInCell="1" allowOverlap="1">
          <wp:simplePos x="0" y="0"/>
          <wp:positionH relativeFrom="page">
            <wp:posOffset>396240</wp:posOffset>
          </wp:positionH>
          <wp:positionV relativeFrom="page">
            <wp:posOffset>540385</wp:posOffset>
          </wp:positionV>
          <wp:extent cx="2809875" cy="428625"/>
          <wp:effectExtent l="19050" t="0" r="9525" b="0"/>
          <wp:wrapSquare wrapText="bothSides"/>
          <wp:docPr id="6"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p>
  <w:p w:rsidR="00327C16" w:rsidRDefault="00327C16" w:rsidP="00327C16">
    <w:pPr>
      <w:pStyle w:val="1"/>
      <w:ind w:left="0"/>
      <w:jc w:val="right"/>
      <w:rPr>
        <w:lang w:val="en-GB" w:eastAsia="en-GB"/>
      </w:rPr>
    </w:pPr>
  </w:p>
  <w:p w:rsidR="00327C16" w:rsidRDefault="00327C16" w:rsidP="00327C16">
    <w:pPr>
      <w:pStyle w:val="1"/>
      <w:ind w:left="0"/>
      <w:jc w:val="right"/>
      <w:rPr>
        <w:lang w:val="en-GB" w:eastAsia="en-GB"/>
      </w:rPr>
    </w:pPr>
  </w:p>
  <w:p w:rsidR="00327C16" w:rsidRDefault="00327C16" w:rsidP="00C15A48">
    <w:pPr>
      <w:pStyle w:val="1"/>
      <w:ind w:left="0"/>
      <w:jc w:val="right"/>
    </w:pPr>
    <w:r w:rsidRPr="0012707B">
      <w:rPr>
        <w:lang w:val="ru-RU" w:eastAsia="ru-RU"/>
      </w:rPr>
      <w:drawing>
        <wp:anchor distT="0" distB="0" distL="114300" distR="114300" simplePos="0" relativeHeight="251663360" behindDoc="0" locked="1" layoutInCell="1" allowOverlap="1">
          <wp:simplePos x="0" y="0"/>
          <wp:positionH relativeFrom="page">
            <wp:posOffset>396240</wp:posOffset>
          </wp:positionH>
          <wp:positionV relativeFrom="page">
            <wp:posOffset>540385</wp:posOffset>
          </wp:positionV>
          <wp:extent cx="2809875" cy="428625"/>
          <wp:effectExtent l="19050" t="0" r="9525" b="0"/>
          <wp:wrapSquare wrapText="bothSides"/>
          <wp:docPr id="1"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p>
  <w:p w:rsidR="00327C16" w:rsidRDefault="00327C16" w:rsidP="00327C1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C16" w:rsidRDefault="00327C16" w:rsidP="00327C16">
    <w:pPr>
      <w:pStyle w:val="1"/>
      <w:ind w:left="0"/>
      <w:rPr>
        <w:lang w:val="en-GB" w:eastAsia="en-GB"/>
      </w:rPr>
    </w:pPr>
  </w:p>
  <w:p w:rsidR="00327C16" w:rsidRDefault="00327C16" w:rsidP="00327C16">
    <w:pPr>
      <w:pStyle w:val="1"/>
      <w:ind w:left="0"/>
      <w:rPr>
        <w:lang w:val="en-GB" w:eastAsia="en-GB"/>
      </w:rPr>
    </w:pPr>
  </w:p>
  <w:p w:rsidR="00327C16" w:rsidRDefault="00327C16" w:rsidP="00327C16">
    <w:pPr>
      <w:pStyle w:val="1"/>
      <w:ind w:left="0"/>
      <w:jc w:val="right"/>
      <w:rPr>
        <w:lang w:val="en-GB" w:eastAsia="en-GB"/>
      </w:rPr>
    </w:pPr>
  </w:p>
  <w:p w:rsidR="00327C16" w:rsidRPr="00C15A48" w:rsidRDefault="00327C16" w:rsidP="0082209C">
    <w:pPr>
      <w:pStyle w:val="1"/>
      <w:ind w:left="0"/>
      <w:jc w:val="right"/>
      <w:rPr>
        <w:color w:val="548DD4" w:themeColor="text2" w:themeTint="99"/>
        <w:szCs w:val="40"/>
        <w:lang w:val="en-GB" w:eastAsia="en-GB"/>
      </w:rPr>
    </w:pPr>
    <w:r w:rsidRPr="00C15A48">
      <w:rPr>
        <w:color w:val="548DD4" w:themeColor="text2" w:themeTint="99"/>
        <w:szCs w:val="40"/>
        <w:lang w:val="ru-RU" w:eastAsia="ru-RU"/>
      </w:rPr>
      <w:drawing>
        <wp:anchor distT="0" distB="0" distL="114300" distR="114300" simplePos="0" relativeHeight="251660288" behindDoc="0" locked="1" layoutInCell="1" allowOverlap="1" wp14:anchorId="0E67C26F" wp14:editId="3D9ACF6D">
          <wp:simplePos x="0" y="0"/>
          <wp:positionH relativeFrom="page">
            <wp:posOffset>396240</wp:posOffset>
          </wp:positionH>
          <wp:positionV relativeFrom="page">
            <wp:posOffset>540385</wp:posOffset>
          </wp:positionV>
          <wp:extent cx="2809875" cy="428625"/>
          <wp:effectExtent l="19050" t="0" r="9525" b="0"/>
          <wp:wrapSquare wrapText="bothSides"/>
          <wp:docPr id="5" name="Picture 0" descr="EUCOMED_EthicalMedtech-LOGO+Tagline_text-vec_FINAL-CMYK_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OMED_EthicalMedtech-LOGO+Tagline_text-vec_FINAL-CMYK_forMS.png"/>
                  <pic:cNvPicPr/>
                </pic:nvPicPr>
                <pic:blipFill>
                  <a:blip r:embed="rId1" cstate="print"/>
                  <a:stretch>
                    <a:fillRect/>
                  </a:stretch>
                </pic:blipFill>
                <pic:spPr>
                  <a:xfrm>
                    <a:off x="0" y="0"/>
                    <a:ext cx="2809875" cy="428625"/>
                  </a:xfrm>
                  <a:prstGeom prst="rect">
                    <a:avLst/>
                  </a:prstGeom>
                </pic:spPr>
              </pic:pic>
            </a:graphicData>
          </a:graphic>
        </wp:anchor>
      </w:drawing>
    </w:r>
    <w:r w:rsidRPr="00C15A48">
      <w:rPr>
        <w:color w:val="548DD4" w:themeColor="text2" w:themeTint="99"/>
        <w:szCs w:val="40"/>
        <w:lang w:val="en-GB" w:eastAsia="en-GB"/>
      </w:rPr>
      <w:t>Conference Vetting System</w:t>
    </w:r>
  </w:p>
  <w:p w:rsidR="00372267" w:rsidRDefault="00372267" w:rsidP="00C15A48">
    <w:pPr>
      <w:spacing w:before="120" w:after="120" w:line="360" w:lineRule="auto"/>
      <w:jc w:val="left"/>
      <w:rPr>
        <w:b/>
        <w:color w:val="548DD4" w:themeColor="text2" w:themeTint="99"/>
        <w:sz w:val="24"/>
        <w:szCs w:val="24"/>
        <w:u w:val="single"/>
        <w:lang w:val="en-GB" w:eastAsia="en-GB"/>
      </w:rPr>
    </w:pPr>
  </w:p>
  <w:p w:rsidR="00327C16" w:rsidRPr="00145836" w:rsidRDefault="00F71CC8" w:rsidP="00C15A48">
    <w:pPr>
      <w:spacing w:before="120" w:after="120" w:line="360" w:lineRule="auto"/>
      <w:jc w:val="left"/>
      <w:rPr>
        <w:color w:val="548DD4" w:themeColor="text2" w:themeTint="99"/>
        <w:lang w:val="en-GB"/>
      </w:rPr>
    </w:pPr>
    <w:r>
      <w:rPr>
        <w:b/>
        <w:color w:val="548DD4" w:themeColor="text2" w:themeTint="99"/>
        <w:sz w:val="24"/>
        <w:szCs w:val="24"/>
        <w:u w:val="single"/>
        <w:lang w:val="en-GB" w:eastAsia="en-GB"/>
      </w:rPr>
      <w:t>EMT – CVS template communication</w:t>
    </w:r>
    <w:r w:rsidR="00327C16" w:rsidRPr="00145836">
      <w:rPr>
        <w:lang w:val="en-GB"/>
      </w:rPr>
      <w:tab/>
    </w:r>
  </w:p>
  <w:p w:rsidR="00327C16" w:rsidRPr="00E41518" w:rsidRDefault="00327C16" w:rsidP="00327C16">
    <w:pPr>
      <w:pStyle w:val="a3"/>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1E0B"/>
    <w:multiLevelType w:val="hybridMultilevel"/>
    <w:tmpl w:val="6BB6AA4C"/>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18FE7B05"/>
    <w:multiLevelType w:val="hybridMultilevel"/>
    <w:tmpl w:val="626A057C"/>
    <w:lvl w:ilvl="0" w:tplc="A8183230">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E803975"/>
    <w:multiLevelType w:val="hybridMultilevel"/>
    <w:tmpl w:val="D542E86E"/>
    <w:lvl w:ilvl="0" w:tplc="98AEC2CC">
      <w:start w:val="1"/>
      <w:numFmt w:val="bullet"/>
      <w:lvlText w:val=""/>
      <w:lvlJc w:val="left"/>
      <w:pPr>
        <w:ind w:left="1440" w:hanging="360"/>
      </w:pPr>
      <w:rPr>
        <w:rFonts w:ascii="Wingdings" w:hAnsi="Wingdings" w:hint="default"/>
        <w:color w:val="548DD4" w:themeColor="text2" w:themeTint="99"/>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15:restartNumberingAfterBreak="0">
    <w:nsid w:val="27C44CB5"/>
    <w:multiLevelType w:val="hybridMultilevel"/>
    <w:tmpl w:val="83A4D4CA"/>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4" w15:restartNumberingAfterBreak="0">
    <w:nsid w:val="2A0C4865"/>
    <w:multiLevelType w:val="hybridMultilevel"/>
    <w:tmpl w:val="2F6EECEC"/>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 w15:restartNumberingAfterBreak="0">
    <w:nsid w:val="2DFC52EE"/>
    <w:multiLevelType w:val="hybridMultilevel"/>
    <w:tmpl w:val="91C0EB6A"/>
    <w:lvl w:ilvl="0" w:tplc="080C0019">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30B833E9"/>
    <w:multiLevelType w:val="hybridMultilevel"/>
    <w:tmpl w:val="8506A56E"/>
    <w:lvl w:ilvl="0" w:tplc="A8183230">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63B270E"/>
    <w:multiLevelType w:val="hybridMultilevel"/>
    <w:tmpl w:val="DBD6386A"/>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BF854B2"/>
    <w:multiLevelType w:val="hybridMultilevel"/>
    <w:tmpl w:val="3BE8A198"/>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4A834198"/>
    <w:multiLevelType w:val="hybridMultilevel"/>
    <w:tmpl w:val="4A5E50D8"/>
    <w:lvl w:ilvl="0" w:tplc="080C0019">
      <w:start w:val="1"/>
      <w:numFmt w:val="lowerLetter"/>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4B9600AA"/>
    <w:multiLevelType w:val="hybridMultilevel"/>
    <w:tmpl w:val="089ED518"/>
    <w:lvl w:ilvl="0" w:tplc="A8183230">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53A40ED4"/>
    <w:multiLevelType w:val="hybridMultilevel"/>
    <w:tmpl w:val="1D222BB8"/>
    <w:lvl w:ilvl="0" w:tplc="73F639A6">
      <w:start w:val="2"/>
      <w:numFmt w:val="bullet"/>
      <w:lvlText w:val="-"/>
      <w:lvlJc w:val="left"/>
      <w:pPr>
        <w:ind w:left="720" w:hanging="360"/>
      </w:pPr>
      <w:rPr>
        <w:rFonts w:ascii="Calibri" w:eastAsia="Times New Roman"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91A15C6"/>
    <w:multiLevelType w:val="hybridMultilevel"/>
    <w:tmpl w:val="FC4EBE2E"/>
    <w:lvl w:ilvl="0" w:tplc="98AEC2CC">
      <w:start w:val="1"/>
      <w:numFmt w:val="bullet"/>
      <w:lvlText w:val=""/>
      <w:lvlJc w:val="left"/>
      <w:pPr>
        <w:ind w:left="720" w:hanging="360"/>
      </w:pPr>
      <w:rPr>
        <w:rFonts w:ascii="Wingdings" w:hAnsi="Wingdings" w:hint="default"/>
        <w:color w:val="548DD4" w:themeColor="text2" w:themeTint="99"/>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9927AB1"/>
    <w:multiLevelType w:val="hybridMultilevel"/>
    <w:tmpl w:val="60EEFB1A"/>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5A954C09"/>
    <w:multiLevelType w:val="hybridMultilevel"/>
    <w:tmpl w:val="8818AB1C"/>
    <w:lvl w:ilvl="0" w:tplc="080C0019">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64473F9A"/>
    <w:multiLevelType w:val="hybridMultilevel"/>
    <w:tmpl w:val="866A15F8"/>
    <w:lvl w:ilvl="0" w:tplc="A818323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A77E09"/>
    <w:multiLevelType w:val="hybridMultilevel"/>
    <w:tmpl w:val="F4DE94FC"/>
    <w:lvl w:ilvl="0" w:tplc="A8183230">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7" w15:restartNumberingAfterBreak="0">
    <w:nsid w:val="68D74F0F"/>
    <w:multiLevelType w:val="hybridMultilevel"/>
    <w:tmpl w:val="5BC86400"/>
    <w:lvl w:ilvl="0" w:tplc="A8183230">
      <w:start w:val="1"/>
      <w:numFmt w:val="bullet"/>
      <w:lvlText w:val=""/>
      <w:lvlJc w:val="left"/>
      <w:pPr>
        <w:tabs>
          <w:tab w:val="num" w:pos="720"/>
        </w:tabs>
        <w:ind w:left="720" w:hanging="360"/>
      </w:pPr>
      <w:rPr>
        <w:rFonts w:ascii="Wingdings" w:hAnsi="Wingdings" w:hint="default"/>
      </w:rPr>
    </w:lvl>
    <w:lvl w:ilvl="1" w:tplc="E4E232D4" w:tentative="1">
      <w:start w:val="1"/>
      <w:numFmt w:val="bullet"/>
      <w:lvlText w:val=""/>
      <w:lvlJc w:val="left"/>
      <w:pPr>
        <w:tabs>
          <w:tab w:val="num" w:pos="1440"/>
        </w:tabs>
        <w:ind w:left="1440" w:hanging="360"/>
      </w:pPr>
      <w:rPr>
        <w:rFonts w:ascii="Wingdings" w:hAnsi="Wingdings" w:hint="default"/>
      </w:rPr>
    </w:lvl>
    <w:lvl w:ilvl="2" w:tplc="431E4414" w:tentative="1">
      <w:start w:val="1"/>
      <w:numFmt w:val="bullet"/>
      <w:lvlText w:val=""/>
      <w:lvlJc w:val="left"/>
      <w:pPr>
        <w:tabs>
          <w:tab w:val="num" w:pos="2160"/>
        </w:tabs>
        <w:ind w:left="2160" w:hanging="360"/>
      </w:pPr>
      <w:rPr>
        <w:rFonts w:ascii="Wingdings" w:hAnsi="Wingdings" w:hint="default"/>
      </w:rPr>
    </w:lvl>
    <w:lvl w:ilvl="3" w:tplc="11FAE3E2" w:tentative="1">
      <w:start w:val="1"/>
      <w:numFmt w:val="bullet"/>
      <w:lvlText w:val=""/>
      <w:lvlJc w:val="left"/>
      <w:pPr>
        <w:tabs>
          <w:tab w:val="num" w:pos="2880"/>
        </w:tabs>
        <w:ind w:left="2880" w:hanging="360"/>
      </w:pPr>
      <w:rPr>
        <w:rFonts w:ascii="Wingdings" w:hAnsi="Wingdings" w:hint="default"/>
      </w:rPr>
    </w:lvl>
    <w:lvl w:ilvl="4" w:tplc="F7C048C2" w:tentative="1">
      <w:start w:val="1"/>
      <w:numFmt w:val="bullet"/>
      <w:lvlText w:val=""/>
      <w:lvlJc w:val="left"/>
      <w:pPr>
        <w:tabs>
          <w:tab w:val="num" w:pos="3600"/>
        </w:tabs>
        <w:ind w:left="3600" w:hanging="360"/>
      </w:pPr>
      <w:rPr>
        <w:rFonts w:ascii="Wingdings" w:hAnsi="Wingdings" w:hint="default"/>
      </w:rPr>
    </w:lvl>
    <w:lvl w:ilvl="5" w:tplc="B1EE9D24" w:tentative="1">
      <w:start w:val="1"/>
      <w:numFmt w:val="bullet"/>
      <w:lvlText w:val=""/>
      <w:lvlJc w:val="left"/>
      <w:pPr>
        <w:tabs>
          <w:tab w:val="num" w:pos="4320"/>
        </w:tabs>
        <w:ind w:left="4320" w:hanging="360"/>
      </w:pPr>
      <w:rPr>
        <w:rFonts w:ascii="Wingdings" w:hAnsi="Wingdings" w:hint="default"/>
      </w:rPr>
    </w:lvl>
    <w:lvl w:ilvl="6" w:tplc="D632BAF4" w:tentative="1">
      <w:start w:val="1"/>
      <w:numFmt w:val="bullet"/>
      <w:lvlText w:val=""/>
      <w:lvlJc w:val="left"/>
      <w:pPr>
        <w:tabs>
          <w:tab w:val="num" w:pos="5040"/>
        </w:tabs>
        <w:ind w:left="5040" w:hanging="360"/>
      </w:pPr>
      <w:rPr>
        <w:rFonts w:ascii="Wingdings" w:hAnsi="Wingdings" w:hint="default"/>
      </w:rPr>
    </w:lvl>
    <w:lvl w:ilvl="7" w:tplc="C492B6AC" w:tentative="1">
      <w:start w:val="1"/>
      <w:numFmt w:val="bullet"/>
      <w:lvlText w:val=""/>
      <w:lvlJc w:val="left"/>
      <w:pPr>
        <w:tabs>
          <w:tab w:val="num" w:pos="5760"/>
        </w:tabs>
        <w:ind w:left="5760" w:hanging="360"/>
      </w:pPr>
      <w:rPr>
        <w:rFonts w:ascii="Wingdings" w:hAnsi="Wingdings" w:hint="default"/>
      </w:rPr>
    </w:lvl>
    <w:lvl w:ilvl="8" w:tplc="67CC785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CC09C4"/>
    <w:multiLevelType w:val="hybridMultilevel"/>
    <w:tmpl w:val="3766A38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7"/>
  </w:num>
  <w:num w:numId="2">
    <w:abstractNumId w:val="8"/>
  </w:num>
  <w:num w:numId="3">
    <w:abstractNumId w:val="0"/>
  </w:num>
  <w:num w:numId="4">
    <w:abstractNumId w:val="3"/>
  </w:num>
  <w:num w:numId="5">
    <w:abstractNumId w:val="16"/>
  </w:num>
  <w:num w:numId="6">
    <w:abstractNumId w:val="10"/>
  </w:num>
  <w:num w:numId="7">
    <w:abstractNumId w:val="4"/>
  </w:num>
  <w:num w:numId="8">
    <w:abstractNumId w:val="15"/>
  </w:num>
  <w:num w:numId="9">
    <w:abstractNumId w:val="1"/>
  </w:num>
  <w:num w:numId="10">
    <w:abstractNumId w:val="6"/>
  </w:num>
  <w:num w:numId="11">
    <w:abstractNumId w:val="12"/>
  </w:num>
  <w:num w:numId="12">
    <w:abstractNumId w:val="2"/>
  </w:num>
  <w:num w:numId="13">
    <w:abstractNumId w:val="7"/>
  </w:num>
  <w:num w:numId="14">
    <w:abstractNumId w:val="18"/>
  </w:num>
  <w:num w:numId="15">
    <w:abstractNumId w:val="11"/>
  </w:num>
  <w:num w:numId="16">
    <w:abstractNumId w:val="5"/>
  </w:num>
  <w:num w:numId="17">
    <w:abstractNumId w:val="9"/>
  </w:num>
  <w:num w:numId="18">
    <w:abstractNumId w:val="14"/>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Christine Sainvil">
    <w15:presenceInfo w15:providerId="Windows Live" w15:userId="7780915fcb0dc0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trackRevisions/>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BD1"/>
    <w:rsid w:val="00013BCF"/>
    <w:rsid w:val="00041095"/>
    <w:rsid w:val="00072ABF"/>
    <w:rsid w:val="00074D1D"/>
    <w:rsid w:val="00096AB8"/>
    <w:rsid w:val="000B405B"/>
    <w:rsid w:val="000B5841"/>
    <w:rsid w:val="000C41B1"/>
    <w:rsid w:val="000D2BAB"/>
    <w:rsid w:val="000D69AA"/>
    <w:rsid w:val="000F5BD8"/>
    <w:rsid w:val="00140ED8"/>
    <w:rsid w:val="00145836"/>
    <w:rsid w:val="001534E0"/>
    <w:rsid w:val="00167A1C"/>
    <w:rsid w:val="001955FE"/>
    <w:rsid w:val="0019780D"/>
    <w:rsid w:val="001B620C"/>
    <w:rsid w:val="001C59CB"/>
    <w:rsid w:val="001D6C22"/>
    <w:rsid w:val="00201F23"/>
    <w:rsid w:val="0020230B"/>
    <w:rsid w:val="00202AF4"/>
    <w:rsid w:val="00225810"/>
    <w:rsid w:val="00231CB6"/>
    <w:rsid w:val="002437E2"/>
    <w:rsid w:val="00246669"/>
    <w:rsid w:val="00247743"/>
    <w:rsid w:val="002621D8"/>
    <w:rsid w:val="00290DE8"/>
    <w:rsid w:val="002C0E5D"/>
    <w:rsid w:val="002E43B8"/>
    <w:rsid w:val="00317E01"/>
    <w:rsid w:val="0032210D"/>
    <w:rsid w:val="00327C16"/>
    <w:rsid w:val="00331CD5"/>
    <w:rsid w:val="00340D6A"/>
    <w:rsid w:val="00342C57"/>
    <w:rsid w:val="00355AAD"/>
    <w:rsid w:val="003715F5"/>
    <w:rsid w:val="00372267"/>
    <w:rsid w:val="00392FE3"/>
    <w:rsid w:val="003959F2"/>
    <w:rsid w:val="003B541E"/>
    <w:rsid w:val="003C6F75"/>
    <w:rsid w:val="003E2413"/>
    <w:rsid w:val="00401632"/>
    <w:rsid w:val="00402B2D"/>
    <w:rsid w:val="00427E2F"/>
    <w:rsid w:val="00452555"/>
    <w:rsid w:val="004619C0"/>
    <w:rsid w:val="004A0E06"/>
    <w:rsid w:val="004C4DD9"/>
    <w:rsid w:val="004E2E27"/>
    <w:rsid w:val="005319A6"/>
    <w:rsid w:val="00567894"/>
    <w:rsid w:val="005A5FDB"/>
    <w:rsid w:val="005D50D6"/>
    <w:rsid w:val="005F6F41"/>
    <w:rsid w:val="005F7826"/>
    <w:rsid w:val="0060210B"/>
    <w:rsid w:val="00611147"/>
    <w:rsid w:val="006201D8"/>
    <w:rsid w:val="00624B26"/>
    <w:rsid w:val="00624CAF"/>
    <w:rsid w:val="0063441E"/>
    <w:rsid w:val="006379D3"/>
    <w:rsid w:val="00651A71"/>
    <w:rsid w:val="00674FE5"/>
    <w:rsid w:val="006857E9"/>
    <w:rsid w:val="006A03E8"/>
    <w:rsid w:val="006B5DA5"/>
    <w:rsid w:val="006B5DB7"/>
    <w:rsid w:val="006C6924"/>
    <w:rsid w:val="006C7841"/>
    <w:rsid w:val="006D4791"/>
    <w:rsid w:val="006D51B4"/>
    <w:rsid w:val="006E0B99"/>
    <w:rsid w:val="006E417E"/>
    <w:rsid w:val="006E7371"/>
    <w:rsid w:val="006F5C4C"/>
    <w:rsid w:val="00710B1E"/>
    <w:rsid w:val="007444D1"/>
    <w:rsid w:val="007503BA"/>
    <w:rsid w:val="007A6E28"/>
    <w:rsid w:val="007B1524"/>
    <w:rsid w:val="007C00CD"/>
    <w:rsid w:val="007D30B2"/>
    <w:rsid w:val="007D6CEE"/>
    <w:rsid w:val="008128C0"/>
    <w:rsid w:val="0082209C"/>
    <w:rsid w:val="00842D3F"/>
    <w:rsid w:val="00843A94"/>
    <w:rsid w:val="00891A33"/>
    <w:rsid w:val="008E1519"/>
    <w:rsid w:val="009508D1"/>
    <w:rsid w:val="00953D07"/>
    <w:rsid w:val="00970767"/>
    <w:rsid w:val="00984971"/>
    <w:rsid w:val="009A037D"/>
    <w:rsid w:val="009A4428"/>
    <w:rsid w:val="009E44FA"/>
    <w:rsid w:val="00A139D4"/>
    <w:rsid w:val="00A237ED"/>
    <w:rsid w:val="00A23ADC"/>
    <w:rsid w:val="00A26065"/>
    <w:rsid w:val="00A32C43"/>
    <w:rsid w:val="00A32E1B"/>
    <w:rsid w:val="00A4071D"/>
    <w:rsid w:val="00A409E3"/>
    <w:rsid w:val="00A90AD2"/>
    <w:rsid w:val="00A94748"/>
    <w:rsid w:val="00AA32A1"/>
    <w:rsid w:val="00AA6626"/>
    <w:rsid w:val="00AB2335"/>
    <w:rsid w:val="00AB2874"/>
    <w:rsid w:val="00AC330A"/>
    <w:rsid w:val="00AD0A07"/>
    <w:rsid w:val="00AD2DD9"/>
    <w:rsid w:val="00B30B1F"/>
    <w:rsid w:val="00B43923"/>
    <w:rsid w:val="00B700B5"/>
    <w:rsid w:val="00B76219"/>
    <w:rsid w:val="00B77239"/>
    <w:rsid w:val="00B83224"/>
    <w:rsid w:val="00BD0EED"/>
    <w:rsid w:val="00C04678"/>
    <w:rsid w:val="00C11C55"/>
    <w:rsid w:val="00C15A48"/>
    <w:rsid w:val="00C20CAE"/>
    <w:rsid w:val="00C33C35"/>
    <w:rsid w:val="00C86D95"/>
    <w:rsid w:val="00C97B0C"/>
    <w:rsid w:val="00CA4611"/>
    <w:rsid w:val="00CA4BD1"/>
    <w:rsid w:val="00CB220D"/>
    <w:rsid w:val="00CB5BA0"/>
    <w:rsid w:val="00CD1333"/>
    <w:rsid w:val="00CD1B05"/>
    <w:rsid w:val="00CE7846"/>
    <w:rsid w:val="00D05250"/>
    <w:rsid w:val="00D25ED9"/>
    <w:rsid w:val="00D268DC"/>
    <w:rsid w:val="00D33F11"/>
    <w:rsid w:val="00D4205D"/>
    <w:rsid w:val="00D620DD"/>
    <w:rsid w:val="00DA5FC9"/>
    <w:rsid w:val="00DA64D8"/>
    <w:rsid w:val="00DC1276"/>
    <w:rsid w:val="00DC1728"/>
    <w:rsid w:val="00DD68CB"/>
    <w:rsid w:val="00DD7E09"/>
    <w:rsid w:val="00E02F5D"/>
    <w:rsid w:val="00E0436D"/>
    <w:rsid w:val="00E43201"/>
    <w:rsid w:val="00E43BFD"/>
    <w:rsid w:val="00E82C02"/>
    <w:rsid w:val="00EA4371"/>
    <w:rsid w:val="00EE5B15"/>
    <w:rsid w:val="00EE6C6C"/>
    <w:rsid w:val="00EF4F77"/>
    <w:rsid w:val="00F3098E"/>
    <w:rsid w:val="00F31763"/>
    <w:rsid w:val="00F35F3C"/>
    <w:rsid w:val="00F42570"/>
    <w:rsid w:val="00F504C2"/>
    <w:rsid w:val="00F71CC8"/>
    <w:rsid w:val="00F77178"/>
    <w:rsid w:val="00FA4A9A"/>
    <w:rsid w:val="00FB0727"/>
    <w:rsid w:val="00FB59DE"/>
    <w:rsid w:val="00FD47A0"/>
    <w:rsid w:val="00FF0EE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F84D6B5-B358-436B-9130-0DE81702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4BD1"/>
    <w:pPr>
      <w:spacing w:line="320" w:lineRule="exact"/>
      <w:jc w:val="both"/>
    </w:pPr>
    <w:rPr>
      <w:rFonts w:ascii="Arial" w:hAnsi="Arial" w:cs="Myriad Pro"/>
      <w:noProof/>
      <w:color w:val="000000"/>
      <w:sz w:val="20"/>
      <w:szCs w:val="16"/>
      <w:lang w:eastAsia="fr-BE"/>
    </w:rPr>
  </w:style>
  <w:style w:type="paragraph" w:styleId="1">
    <w:name w:val="heading 1"/>
    <w:basedOn w:val="a"/>
    <w:next w:val="a"/>
    <w:link w:val="10"/>
    <w:uiPriority w:val="9"/>
    <w:qFormat/>
    <w:rsid w:val="00CA4BD1"/>
    <w:pPr>
      <w:keepNext/>
      <w:keepLines/>
      <w:spacing w:line="240" w:lineRule="auto"/>
      <w:ind w:left="4536"/>
      <w:outlineLvl w:val="0"/>
    </w:pPr>
    <w:rPr>
      <w:rFonts w:eastAsiaTheme="majorEastAsia" w:cstheme="majorBidi"/>
      <w:b/>
      <w:bCs/>
      <w:color w:val="0096D6"/>
      <w:sz w:val="40"/>
      <w:szCs w:val="28"/>
    </w:rPr>
  </w:style>
  <w:style w:type="paragraph" w:styleId="3">
    <w:name w:val="heading 3"/>
    <w:basedOn w:val="a"/>
    <w:next w:val="a"/>
    <w:link w:val="30"/>
    <w:uiPriority w:val="9"/>
    <w:semiHidden/>
    <w:unhideWhenUsed/>
    <w:qFormat/>
    <w:rsid w:val="00891A3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4BD1"/>
    <w:rPr>
      <w:rFonts w:ascii="Arial" w:eastAsiaTheme="majorEastAsia" w:hAnsi="Arial" w:cstheme="majorBidi"/>
      <w:b/>
      <w:bCs/>
      <w:noProof/>
      <w:color w:val="0096D6"/>
      <w:sz w:val="40"/>
      <w:szCs w:val="28"/>
      <w:lang w:eastAsia="fr-BE"/>
    </w:rPr>
  </w:style>
  <w:style w:type="paragraph" w:styleId="a3">
    <w:name w:val="header"/>
    <w:basedOn w:val="a"/>
    <w:link w:val="a4"/>
    <w:uiPriority w:val="99"/>
    <w:unhideWhenUsed/>
    <w:rsid w:val="00CA4BD1"/>
    <w:pPr>
      <w:tabs>
        <w:tab w:val="center" w:pos="4536"/>
        <w:tab w:val="right" w:pos="9072"/>
      </w:tabs>
      <w:spacing w:line="240" w:lineRule="auto"/>
    </w:pPr>
  </w:style>
  <w:style w:type="character" w:customStyle="1" w:styleId="a4">
    <w:name w:val="Верхний колонтитул Знак"/>
    <w:basedOn w:val="a0"/>
    <w:link w:val="a3"/>
    <w:uiPriority w:val="99"/>
    <w:rsid w:val="00CA4BD1"/>
    <w:rPr>
      <w:rFonts w:ascii="Arial" w:hAnsi="Arial" w:cs="Myriad Pro"/>
      <w:noProof/>
      <w:color w:val="000000"/>
      <w:sz w:val="20"/>
      <w:szCs w:val="16"/>
      <w:lang w:eastAsia="fr-BE"/>
    </w:rPr>
  </w:style>
  <w:style w:type="paragraph" w:styleId="a5">
    <w:name w:val="footer"/>
    <w:basedOn w:val="a"/>
    <w:link w:val="a6"/>
    <w:uiPriority w:val="99"/>
    <w:unhideWhenUsed/>
    <w:rsid w:val="00CA4BD1"/>
    <w:pPr>
      <w:tabs>
        <w:tab w:val="center" w:pos="4536"/>
        <w:tab w:val="right" w:pos="9072"/>
      </w:tabs>
      <w:spacing w:line="240" w:lineRule="auto"/>
    </w:pPr>
  </w:style>
  <w:style w:type="character" w:customStyle="1" w:styleId="a6">
    <w:name w:val="Нижний колонтитул Знак"/>
    <w:basedOn w:val="a0"/>
    <w:link w:val="a5"/>
    <w:uiPriority w:val="99"/>
    <w:rsid w:val="00CA4BD1"/>
    <w:rPr>
      <w:rFonts w:ascii="Arial" w:hAnsi="Arial" w:cs="Myriad Pro"/>
      <w:noProof/>
      <w:color w:val="000000"/>
      <w:sz w:val="20"/>
      <w:szCs w:val="16"/>
      <w:lang w:eastAsia="fr-BE"/>
    </w:rPr>
  </w:style>
  <w:style w:type="paragraph" w:styleId="a7">
    <w:name w:val="List Paragraph"/>
    <w:basedOn w:val="a"/>
    <w:link w:val="a8"/>
    <w:uiPriority w:val="34"/>
    <w:qFormat/>
    <w:rsid w:val="00CA4BD1"/>
    <w:pPr>
      <w:ind w:left="720"/>
      <w:contextualSpacing/>
    </w:pPr>
  </w:style>
  <w:style w:type="character" w:customStyle="1" w:styleId="a8">
    <w:name w:val="Абзац списка Знак"/>
    <w:basedOn w:val="a0"/>
    <w:link w:val="a7"/>
    <w:uiPriority w:val="34"/>
    <w:rsid w:val="00CA4BD1"/>
    <w:rPr>
      <w:rFonts w:ascii="Arial" w:hAnsi="Arial" w:cs="Myriad Pro"/>
      <w:noProof/>
      <w:color w:val="000000"/>
      <w:sz w:val="20"/>
      <w:szCs w:val="16"/>
      <w:lang w:eastAsia="fr-BE"/>
    </w:rPr>
  </w:style>
  <w:style w:type="paragraph" w:styleId="a9">
    <w:name w:val="Balloon Text"/>
    <w:basedOn w:val="a"/>
    <w:link w:val="aa"/>
    <w:uiPriority w:val="99"/>
    <w:semiHidden/>
    <w:unhideWhenUsed/>
    <w:rsid w:val="00CA4BD1"/>
    <w:pPr>
      <w:spacing w:line="240" w:lineRule="auto"/>
    </w:pPr>
    <w:rPr>
      <w:rFonts w:ascii="Tahoma" w:hAnsi="Tahoma" w:cs="Tahoma"/>
      <w:sz w:val="16"/>
    </w:rPr>
  </w:style>
  <w:style w:type="character" w:customStyle="1" w:styleId="aa">
    <w:name w:val="Текст выноски Знак"/>
    <w:basedOn w:val="a0"/>
    <w:link w:val="a9"/>
    <w:uiPriority w:val="99"/>
    <w:semiHidden/>
    <w:rsid w:val="00CA4BD1"/>
    <w:rPr>
      <w:rFonts w:ascii="Tahoma" w:hAnsi="Tahoma" w:cs="Tahoma"/>
      <w:noProof/>
      <w:color w:val="000000"/>
      <w:sz w:val="16"/>
      <w:szCs w:val="16"/>
      <w:lang w:eastAsia="fr-BE"/>
    </w:rPr>
  </w:style>
  <w:style w:type="character" w:styleId="ab">
    <w:name w:val="Hyperlink"/>
    <w:basedOn w:val="a0"/>
    <w:uiPriority w:val="99"/>
    <w:unhideWhenUsed/>
    <w:rsid w:val="00B83224"/>
    <w:rPr>
      <w:color w:val="0000FF" w:themeColor="hyperlink"/>
      <w:u w:val="single"/>
    </w:rPr>
  </w:style>
  <w:style w:type="paragraph" w:customStyle="1" w:styleId="Default">
    <w:name w:val="Default"/>
    <w:rsid w:val="00F71CC8"/>
    <w:pPr>
      <w:autoSpaceDE w:val="0"/>
      <w:autoSpaceDN w:val="0"/>
      <w:adjustRightInd w:val="0"/>
    </w:pPr>
    <w:rPr>
      <w:rFonts w:ascii="Calibri" w:hAnsi="Calibri" w:cs="Calibri"/>
      <w:color w:val="000000"/>
      <w:sz w:val="24"/>
      <w:szCs w:val="24"/>
      <w:lang w:val="fr-BE"/>
    </w:rPr>
  </w:style>
  <w:style w:type="paragraph" w:styleId="ac">
    <w:name w:val="Normal (Web)"/>
    <w:basedOn w:val="a"/>
    <w:uiPriority w:val="99"/>
    <w:semiHidden/>
    <w:unhideWhenUsed/>
    <w:rsid w:val="00290DE8"/>
    <w:pPr>
      <w:spacing w:before="100" w:beforeAutospacing="1" w:after="100" w:afterAutospacing="1" w:line="240" w:lineRule="auto"/>
      <w:jc w:val="left"/>
    </w:pPr>
    <w:rPr>
      <w:rFonts w:ascii="Times New Roman" w:eastAsia="Times New Roman" w:hAnsi="Times New Roman" w:cs="Times New Roman"/>
      <w:noProof w:val="0"/>
      <w:color w:val="auto"/>
      <w:sz w:val="24"/>
      <w:szCs w:val="24"/>
      <w:lang w:val="en-US" w:eastAsia="en-US"/>
    </w:rPr>
  </w:style>
  <w:style w:type="character" w:customStyle="1" w:styleId="30">
    <w:name w:val="Заголовок 3 Знак"/>
    <w:basedOn w:val="a0"/>
    <w:link w:val="3"/>
    <w:uiPriority w:val="9"/>
    <w:semiHidden/>
    <w:rsid w:val="00891A33"/>
    <w:rPr>
      <w:rFonts w:asciiTheme="majorHAnsi" w:eastAsiaTheme="majorEastAsia" w:hAnsiTheme="majorHAnsi" w:cstheme="majorBidi"/>
      <w:noProof/>
      <w:color w:val="243F60" w:themeColor="accent1" w:themeShade="7F"/>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87">
      <w:bodyDiv w:val="1"/>
      <w:marLeft w:val="0"/>
      <w:marRight w:val="0"/>
      <w:marTop w:val="0"/>
      <w:marBottom w:val="0"/>
      <w:divBdr>
        <w:top w:val="none" w:sz="0" w:space="0" w:color="auto"/>
        <w:left w:val="none" w:sz="0" w:space="0" w:color="auto"/>
        <w:bottom w:val="none" w:sz="0" w:space="0" w:color="auto"/>
        <w:right w:val="none" w:sz="0" w:space="0" w:color="auto"/>
      </w:divBdr>
    </w:div>
    <w:div w:id="626350958">
      <w:bodyDiv w:val="1"/>
      <w:marLeft w:val="0"/>
      <w:marRight w:val="0"/>
      <w:marTop w:val="0"/>
      <w:marBottom w:val="0"/>
      <w:divBdr>
        <w:top w:val="none" w:sz="0" w:space="0" w:color="auto"/>
        <w:left w:val="none" w:sz="0" w:space="0" w:color="auto"/>
        <w:bottom w:val="none" w:sz="0" w:space="0" w:color="auto"/>
        <w:right w:val="none" w:sz="0" w:space="0" w:color="auto"/>
      </w:divBdr>
    </w:div>
    <w:div w:id="809790352">
      <w:bodyDiv w:val="1"/>
      <w:marLeft w:val="0"/>
      <w:marRight w:val="0"/>
      <w:marTop w:val="0"/>
      <w:marBottom w:val="0"/>
      <w:divBdr>
        <w:top w:val="none" w:sz="0" w:space="0" w:color="auto"/>
        <w:left w:val="none" w:sz="0" w:space="0" w:color="auto"/>
        <w:bottom w:val="none" w:sz="0" w:space="0" w:color="auto"/>
        <w:right w:val="none" w:sz="0" w:space="0" w:color="auto"/>
      </w:divBdr>
    </w:div>
    <w:div w:id="860510493">
      <w:bodyDiv w:val="1"/>
      <w:marLeft w:val="0"/>
      <w:marRight w:val="0"/>
      <w:marTop w:val="0"/>
      <w:marBottom w:val="0"/>
      <w:divBdr>
        <w:top w:val="none" w:sz="0" w:space="0" w:color="auto"/>
        <w:left w:val="none" w:sz="0" w:space="0" w:color="auto"/>
        <w:bottom w:val="none" w:sz="0" w:space="0" w:color="auto"/>
        <w:right w:val="none" w:sz="0" w:space="0" w:color="auto"/>
      </w:divBdr>
    </w:div>
    <w:div w:id="906191040">
      <w:bodyDiv w:val="1"/>
      <w:marLeft w:val="0"/>
      <w:marRight w:val="0"/>
      <w:marTop w:val="0"/>
      <w:marBottom w:val="0"/>
      <w:divBdr>
        <w:top w:val="none" w:sz="0" w:space="0" w:color="auto"/>
        <w:left w:val="none" w:sz="0" w:space="0" w:color="auto"/>
        <w:bottom w:val="none" w:sz="0" w:space="0" w:color="auto"/>
        <w:right w:val="none" w:sz="0" w:space="0" w:color="auto"/>
      </w:divBdr>
    </w:div>
    <w:div w:id="1265066260">
      <w:bodyDiv w:val="1"/>
      <w:marLeft w:val="0"/>
      <w:marRight w:val="0"/>
      <w:marTop w:val="0"/>
      <w:marBottom w:val="0"/>
      <w:divBdr>
        <w:top w:val="none" w:sz="0" w:space="0" w:color="auto"/>
        <w:left w:val="none" w:sz="0" w:space="0" w:color="auto"/>
        <w:bottom w:val="none" w:sz="0" w:space="0" w:color="auto"/>
        <w:right w:val="none" w:sz="0" w:space="0" w:color="auto"/>
      </w:divBdr>
    </w:div>
    <w:div w:id="1276212493">
      <w:bodyDiv w:val="1"/>
      <w:marLeft w:val="0"/>
      <w:marRight w:val="0"/>
      <w:marTop w:val="0"/>
      <w:marBottom w:val="0"/>
      <w:divBdr>
        <w:top w:val="none" w:sz="0" w:space="0" w:color="auto"/>
        <w:left w:val="none" w:sz="0" w:space="0" w:color="auto"/>
        <w:bottom w:val="none" w:sz="0" w:space="0" w:color="auto"/>
        <w:right w:val="none" w:sz="0" w:space="0" w:color="auto"/>
      </w:divBdr>
    </w:div>
    <w:div w:id="1494371449">
      <w:bodyDiv w:val="1"/>
      <w:marLeft w:val="0"/>
      <w:marRight w:val="0"/>
      <w:marTop w:val="0"/>
      <w:marBottom w:val="0"/>
      <w:divBdr>
        <w:top w:val="none" w:sz="0" w:space="0" w:color="auto"/>
        <w:left w:val="none" w:sz="0" w:space="0" w:color="auto"/>
        <w:bottom w:val="none" w:sz="0" w:space="0" w:color="auto"/>
        <w:right w:val="none" w:sz="0" w:space="0" w:color="auto"/>
      </w:divBdr>
    </w:div>
    <w:div w:id="161247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eucomed.be/owa/redir.aspx?C=32adecfcc7be445dbebb6ef21be0f5bc&amp;URL=http%3a%2f%2fwww.ethicalmedtech.eu" TargetMode="External"/><Relationship Id="rId13" Type="http://schemas.openxmlformats.org/officeDocument/2006/relationships/hyperlink" Target="http://www.ethicalmedtech.eu" TargetMode="External"/><Relationship Id="rId18" Type="http://schemas.openxmlformats.org/officeDocument/2006/relationships/hyperlink" Target="https://mail.eucomed.be/owa/redir.aspx?C=38a4bda7e2d54e0d960c0639373b648e&amp;URL=mailto%3achristine.sainvil%40ethicalmedtech.eu"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il.eucomed.be/owa/redir.aspx?C=b8a26ed6fc004c83ad66aa354c20b304&amp;URL=http%3a%2f%2fwww.eucomed.org%2fkey-themes%2fethics" TargetMode="External"/><Relationship Id="rId12" Type="http://schemas.openxmlformats.org/officeDocument/2006/relationships/hyperlink" Target="http://www.ethicalmedtech.eu"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thicalmedtech.e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thicalmedtech.eu"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ethicalmedtech.eu" TargetMode="External"/><Relationship Id="rId23" Type="http://schemas.openxmlformats.org/officeDocument/2006/relationships/header" Target="header3.xml"/><Relationship Id="rId10" Type="http://schemas.openxmlformats.org/officeDocument/2006/relationships/hyperlink" Target="https://mail.eucomed.be/owa/redir.aspx?C=b8a26ed6fc004c83ad66aa354c20b304&amp;URL=http%3a%2f%2fwww.ethicalmedtech.e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il.eucomed.be/owa/redir.aspx?C=b8a26ed6fc004c83ad66aa354c20b304&amp;URL=http%3a%2f%2fwww.ethicalmedtech.eu" TargetMode="External"/><Relationship Id="rId14" Type="http://schemas.openxmlformats.org/officeDocument/2006/relationships/hyperlink" Target="http://www.ethicalmedtech.eu" TargetMode="External"/><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1</Pages>
  <Words>3469</Words>
  <Characters>19775</Characters>
  <Application>Microsoft Office Word</Application>
  <DocSecurity>0</DocSecurity>
  <Lines>164</Lines>
  <Paragraphs>46</Paragraphs>
  <ScaleCrop>false</ScaleCrop>
  <HeadingPairs>
    <vt:vector size="6" baseType="variant">
      <vt:variant>
        <vt:lpstr>Название</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Microsoft</Company>
  <LinksUpToDate>false</LinksUpToDate>
  <CharactersWithSpaces>23198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McLoughlin</dc:creator>
  <cp:lastModifiedBy>User</cp:lastModifiedBy>
  <cp:revision>25</cp:revision>
  <cp:lastPrinted>2012-04-27T08:53:00Z</cp:lastPrinted>
  <dcterms:created xsi:type="dcterms:W3CDTF">2015-01-07T14:59:00Z</dcterms:created>
  <dcterms:modified xsi:type="dcterms:W3CDTF">2015-09-21T13:05:00Z</dcterms:modified>
</cp:coreProperties>
</file>