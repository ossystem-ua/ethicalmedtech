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A0037" w14:textId="7E99F1E2" w:rsidR="003D0AFE" w:rsidRPr="00411470" w:rsidRDefault="00AD0748" w:rsidP="003D0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</w:pPr>
      <w:bookmarkStart w:id="0" w:name="_GoBack"/>
      <w:bookmarkEnd w:id="0"/>
      <w:r w:rsidRPr="00411470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TCT R</w:t>
      </w:r>
      <w:r w:rsidR="00E95E5B" w:rsidRPr="00411470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 xml:space="preserve">USSIA </w:t>
      </w:r>
      <w:r w:rsidRPr="00411470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201</w:t>
      </w:r>
      <w:r w:rsidR="00AA514B">
        <w:rPr>
          <w:rFonts w:asciiTheme="minorHAnsi" w:hAnsiTheme="minorHAnsi" w:cs="Arial"/>
          <w:b/>
          <w:color w:val="17365D" w:themeColor="text2" w:themeShade="BF"/>
          <w:sz w:val="48"/>
          <w:szCs w:val="22"/>
        </w:rPr>
        <w:t>6</w:t>
      </w:r>
    </w:p>
    <w:p w14:paraId="7C96F08E" w14:textId="66139725" w:rsidR="00EA07C9" w:rsidRPr="00411470" w:rsidRDefault="0023212E" w:rsidP="00EA0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r w:rsidRPr="00411470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>XVI</w:t>
      </w:r>
      <w:ins w:id="1" w:author="Учетная запись Майкрософт" w:date="2016-03-21T16:34:00Z">
        <w:r w:rsidR="00B36FA0" w:rsidRPr="00411470">
          <w:rPr>
            <w:rFonts w:asciiTheme="minorHAnsi" w:eastAsia="Times New Roman" w:hAnsiTheme="minorHAnsi" w:cs="Arial"/>
            <w:color w:val="17365D" w:themeColor="text2" w:themeShade="BF"/>
            <w:sz w:val="28"/>
            <w:szCs w:val="28"/>
          </w:rPr>
          <w:t>II</w:t>
        </w:r>
      </w:ins>
      <w:r w:rsidRPr="00411470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 xml:space="preserve"> </w:t>
      </w:r>
      <w:r w:rsidR="007C6971" w:rsidRPr="00411470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>MOSCOW’S INTERNATIONAL</w:t>
      </w:r>
      <w:r w:rsidR="00556524" w:rsidRPr="00411470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 xml:space="preserve"> COURSE ON ENDOVASCULAR THERAPIES</w:t>
      </w:r>
    </w:p>
    <w:p w14:paraId="459768BA" w14:textId="29FA3397" w:rsidR="00AD0748" w:rsidRPr="00411470" w:rsidRDefault="007C6971" w:rsidP="00EA0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r w:rsidRPr="00411470">
        <w:rPr>
          <w:rFonts w:asciiTheme="minorHAnsi" w:hAnsiTheme="minorHAnsi" w:cs="Arial"/>
          <w:color w:val="17365D" w:themeColor="text2" w:themeShade="BF"/>
          <w:sz w:val="28"/>
          <w:szCs w:val="22"/>
        </w:rPr>
        <w:t xml:space="preserve">June </w:t>
      </w:r>
      <w:r w:rsidR="000D24B3">
        <w:rPr>
          <w:rFonts w:asciiTheme="minorHAnsi" w:hAnsiTheme="minorHAnsi" w:cs="Arial"/>
          <w:color w:val="17365D" w:themeColor="text2" w:themeShade="BF"/>
          <w:sz w:val="28"/>
          <w:szCs w:val="22"/>
        </w:rPr>
        <w:t>2nd</w:t>
      </w:r>
      <w:r w:rsidR="000D24B3" w:rsidRPr="00411470">
        <w:rPr>
          <w:rFonts w:asciiTheme="minorHAnsi" w:hAnsiTheme="minorHAnsi" w:cs="Arial"/>
          <w:color w:val="17365D" w:themeColor="text2" w:themeShade="BF"/>
          <w:sz w:val="28"/>
          <w:szCs w:val="22"/>
        </w:rPr>
        <w:t xml:space="preserve"> </w:t>
      </w:r>
      <w:r w:rsidRPr="00411470">
        <w:rPr>
          <w:rFonts w:asciiTheme="minorHAnsi" w:hAnsiTheme="minorHAnsi" w:cs="Arial"/>
          <w:color w:val="17365D" w:themeColor="text2" w:themeShade="BF"/>
          <w:sz w:val="28"/>
          <w:szCs w:val="22"/>
        </w:rPr>
        <w:t xml:space="preserve">to </w:t>
      </w:r>
      <w:r w:rsidR="000D24B3">
        <w:rPr>
          <w:rFonts w:asciiTheme="minorHAnsi" w:hAnsiTheme="minorHAnsi" w:cs="Arial"/>
          <w:color w:val="17365D" w:themeColor="text2" w:themeShade="BF"/>
          <w:sz w:val="28"/>
          <w:szCs w:val="22"/>
        </w:rPr>
        <w:t>4</w:t>
      </w:r>
      <w:r w:rsidR="000D24B3" w:rsidRPr="00411470">
        <w:rPr>
          <w:rFonts w:asciiTheme="minorHAnsi" w:hAnsiTheme="minorHAnsi" w:cs="Arial"/>
          <w:color w:val="17365D" w:themeColor="text2" w:themeShade="BF"/>
          <w:sz w:val="28"/>
          <w:szCs w:val="22"/>
        </w:rPr>
        <w:t>th</w:t>
      </w:r>
      <w:r w:rsidRPr="00411470">
        <w:rPr>
          <w:rFonts w:asciiTheme="minorHAnsi" w:hAnsiTheme="minorHAnsi" w:cs="Arial"/>
          <w:color w:val="17365D" w:themeColor="text2" w:themeShade="BF"/>
          <w:sz w:val="28"/>
          <w:szCs w:val="22"/>
        </w:rPr>
        <w:t>, 201</w:t>
      </w:r>
      <w:r w:rsidR="00AA514B">
        <w:rPr>
          <w:rFonts w:asciiTheme="minorHAnsi" w:hAnsiTheme="minorHAnsi" w:cs="Arial"/>
          <w:color w:val="17365D" w:themeColor="text2" w:themeShade="BF"/>
          <w:sz w:val="28"/>
          <w:szCs w:val="22"/>
        </w:rPr>
        <w:t>6</w:t>
      </w:r>
    </w:p>
    <w:p w14:paraId="5C998C33" w14:textId="77777777" w:rsidR="00F53018" w:rsidRPr="00411470" w:rsidRDefault="00F53018" w:rsidP="0014466A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8"/>
          <w:lang w:eastAsia="ru-RU"/>
        </w:rPr>
      </w:pPr>
    </w:p>
    <w:p w14:paraId="09A45832" w14:textId="77777777" w:rsidR="00FE4448" w:rsidRPr="00411470" w:rsidRDefault="00BE51AE" w:rsidP="00FE444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T</w:t>
      </w:r>
      <w:r w:rsidR="00391104"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HURSDAY</w:t>
      </w: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 xml:space="preserve">, JUNE </w:t>
      </w:r>
      <w:r w:rsid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2</w:t>
      </w:r>
      <w:r w:rsidR="005E7E11" w:rsidRPr="005E7E11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vertAlign w:val="superscript"/>
          <w:lang w:eastAsia="ru-RU"/>
        </w:rPr>
        <w:t>nd</w:t>
      </w:r>
    </w:p>
    <w:p w14:paraId="00D83D93" w14:textId="77777777" w:rsidR="00B471B1" w:rsidRPr="00411470" w:rsidRDefault="00B471B1" w:rsidP="00FE444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</w:p>
    <w:p w14:paraId="02BEE7DA" w14:textId="5E8171F3" w:rsidR="0097138E" w:rsidRPr="00411470" w:rsidRDefault="0030773C" w:rsidP="0097138E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color w:val="17365D" w:themeColor="text2" w:themeShade="BF"/>
          <w:szCs w:val="24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RIGHT HEART </w:t>
      </w:r>
      <w:commentRangeStart w:id="2"/>
      <w:del w:id="3" w:author="Juan Granada" w:date="2016-02-29T12:40:00Z">
        <w:r w:rsidR="0097138E" w:rsidRPr="00411470" w:rsidDel="0030773C">
          <w:rPr>
            <w:rFonts w:asciiTheme="minorHAnsi" w:eastAsiaTheme="minorEastAsia" w:hAnsiTheme="minorHAnsi" w:cs="Times"/>
            <w:b/>
            <w:bCs/>
            <w:color w:val="17365D" w:themeColor="text2" w:themeShade="BF"/>
            <w:szCs w:val="24"/>
            <w:lang w:eastAsia="ru-RU"/>
          </w:rPr>
          <w:delText>STRUCTURAL</w:delText>
        </w:r>
        <w:commentRangeEnd w:id="2"/>
        <w:r w:rsidR="007128BC" w:rsidDel="0030773C">
          <w:rPr>
            <w:rStyle w:val="CommentReference"/>
          </w:rPr>
          <w:commentReference w:id="2"/>
        </w:r>
        <w:r w:rsidR="0097138E" w:rsidRPr="00411470" w:rsidDel="0030773C">
          <w:rPr>
            <w:rFonts w:asciiTheme="minorHAnsi" w:eastAsiaTheme="minorEastAsia" w:hAnsiTheme="minorHAnsi" w:cs="Times"/>
            <w:b/>
            <w:bCs/>
            <w:color w:val="17365D" w:themeColor="text2" w:themeShade="BF"/>
            <w:szCs w:val="24"/>
            <w:lang w:eastAsia="ru-RU"/>
          </w:rPr>
          <w:delText xml:space="preserve"> </w:delText>
        </w:r>
      </w:del>
      <w:r w:rsidR="0097138E"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AND CONGENITAL HEART INTERVENTION</w:t>
      </w:r>
      <w:r w:rsidR="00D0754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</w:t>
      </w:r>
    </w:p>
    <w:p w14:paraId="70D1598E" w14:textId="7EBD81B2" w:rsidR="0097138E" w:rsidRPr="00411470" w:rsidRDefault="00CA608F" w:rsidP="0097138E">
      <w:pPr>
        <w:widowControl w:val="0"/>
        <w:autoSpaceDE w:val="0"/>
        <w:autoSpaceDN w:val="0"/>
        <w:adjustRightInd w:val="0"/>
        <w:spacing w:after="240"/>
        <w:rPr>
          <w:rFonts w:ascii="Cambria" w:eastAsia="Times New Roman" w:hAnsi="Cambria" w:cs="Times"/>
          <w:b/>
          <w:i/>
          <w:color w:val="17365D"/>
          <w:szCs w:val="24"/>
          <w:u w:val="single"/>
          <w:lang w:eastAsia="ru-RU"/>
        </w:rPr>
      </w:pPr>
      <w:r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Session </w:t>
      </w:r>
      <w:r w:rsidR="0097138E" w:rsidRPr="00411470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>I:  Septal</w:t>
      </w:r>
      <w:r w:rsidR="0030773C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 closure devices and other related </w:t>
      </w:r>
      <w:r w:rsidR="0097138E" w:rsidRPr="00411470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interventions </w:t>
      </w:r>
    </w:p>
    <w:p w14:paraId="2A658D3D" w14:textId="7850D3B0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szCs w:val="24"/>
          <w:lang w:eastAsia="ru-RU"/>
        </w:rPr>
      </w:pPr>
      <w:r w:rsidRPr="00411470">
        <w:rPr>
          <w:rFonts w:ascii="Cambria" w:eastAsia="Times New Roman" w:hAnsi="Cambria" w:cs="Times"/>
          <w:iCs/>
          <w:szCs w:val="24"/>
          <w:u w:val="single"/>
          <w:lang w:eastAsia="ru-RU"/>
        </w:rPr>
        <w:t>Chairs</w:t>
      </w:r>
      <w:r w:rsidRPr="00411470">
        <w:rPr>
          <w:rFonts w:ascii="Cambria" w:eastAsia="Times New Roman" w:hAnsi="Cambria" w:cs="Times"/>
          <w:iCs/>
          <w:szCs w:val="24"/>
          <w:lang w:eastAsia="ru-RU"/>
        </w:rPr>
        <w:t xml:space="preserve">: </w:t>
      </w:r>
      <w:r w:rsidR="006544BE">
        <w:rPr>
          <w:rFonts w:ascii="Cambria" w:eastAsia="Times New Roman" w:hAnsi="Cambria" w:cs="Times"/>
          <w:bCs/>
          <w:szCs w:val="24"/>
          <w:lang w:eastAsia="ru-RU"/>
        </w:rPr>
        <w:t>TBD, TBD</w:t>
      </w:r>
    </w:p>
    <w:p w14:paraId="14E83701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szCs w:val="24"/>
          <w:lang w:eastAsia="ru-RU"/>
        </w:rPr>
      </w:pPr>
      <w:r w:rsidRPr="00411470">
        <w:rPr>
          <w:rFonts w:ascii="Cambria" w:eastAsia="Times New Roman" w:hAnsi="Cambria" w:cs="Times"/>
          <w:iCs/>
          <w:szCs w:val="24"/>
          <w:u w:val="single"/>
          <w:lang w:eastAsia="ru-RU"/>
        </w:rPr>
        <w:t>Discussants:</w:t>
      </w:r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  </w:t>
      </w:r>
    </w:p>
    <w:p w14:paraId="2B92CCAC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1E948C63" w14:textId="77777777" w:rsidR="00E330D3" w:rsidRDefault="00D86EF6" w:rsidP="0097138E">
      <w:pPr>
        <w:widowControl w:val="0"/>
        <w:autoSpaceDE w:val="0"/>
        <w:autoSpaceDN w:val="0"/>
        <w:adjustRightInd w:val="0"/>
        <w:rPr>
          <w:ins w:id="4" w:author="Grego Viktorio" w:date="2016-03-28T14:58:00Z"/>
          <w:rFonts w:ascii="Cambria" w:eastAsia="Times New Roman" w:hAnsi="Cambria" w:cs="Times"/>
          <w:bCs/>
          <w:szCs w:val="24"/>
          <w:lang w:eastAsia="ru-RU"/>
        </w:rPr>
      </w:pPr>
      <w:ins w:id="5" w:author="Grego Viktorio" w:date="2016-03-28T14:02:00Z">
        <w:r>
          <w:rPr>
            <w:rFonts w:ascii="Cambria" w:eastAsia="Times New Roman" w:hAnsi="Cambria" w:cs="Times"/>
            <w:bCs/>
            <w:szCs w:val="24"/>
            <w:lang w:eastAsia="ru-RU"/>
          </w:rPr>
          <w:t>09:00</w:t>
        </w:r>
      </w:ins>
      <w:ins w:id="6" w:author="Grego Viktorio" w:date="2016-03-28T14:03:00Z">
        <w:r>
          <w:rPr>
            <w:rFonts w:ascii="Cambria" w:eastAsia="Times New Roman" w:hAnsi="Cambria" w:cs="Times"/>
            <w:bCs/>
            <w:szCs w:val="24"/>
            <w:lang w:eastAsia="ru-RU"/>
          </w:rPr>
          <w:t>-09:40</w:t>
        </w:r>
      </w:ins>
      <w:ins w:id="7" w:author="Grego Viktorio" w:date="2016-03-28T14:02:00Z">
        <w:r>
          <w:rPr>
            <w:rFonts w:ascii="Cambria" w:eastAsia="Times New Roman" w:hAnsi="Cambria" w:cs="Times"/>
            <w:bCs/>
            <w:szCs w:val="24"/>
            <w:lang w:eastAsia="ru-RU"/>
          </w:rPr>
          <w:t>: Live Case (CHD)</w:t>
        </w:r>
      </w:ins>
    </w:p>
    <w:p w14:paraId="39C2BBE0" w14:textId="4653F96C" w:rsidR="0097138E" w:rsidRPr="00411470" w:rsidDel="00B36FA0" w:rsidRDefault="0097138E" w:rsidP="0097138E">
      <w:pPr>
        <w:widowControl w:val="0"/>
        <w:autoSpaceDE w:val="0"/>
        <w:autoSpaceDN w:val="0"/>
        <w:adjustRightInd w:val="0"/>
        <w:rPr>
          <w:del w:id="8" w:author="Учетная запись Майкрософт" w:date="2016-03-21T16:35:00Z"/>
          <w:rFonts w:ascii="Cambria" w:eastAsia="Times New Roman" w:hAnsi="Cambria" w:cs="Times"/>
          <w:bCs/>
          <w:szCs w:val="24"/>
          <w:lang w:eastAsia="ru-RU"/>
        </w:rPr>
      </w:pPr>
      <w:del w:id="9" w:author="Учетная запись Майкрософт" w:date="2016-03-21T16:35:00Z">
        <w:r w:rsidRPr="00411470" w:rsidDel="00B36FA0">
          <w:rPr>
            <w:rFonts w:ascii="Cambria" w:eastAsia="Times New Roman" w:hAnsi="Cambria" w:cs="Times"/>
            <w:bCs/>
            <w:szCs w:val="24"/>
            <w:lang w:eastAsia="ru-RU"/>
          </w:rPr>
          <w:delText xml:space="preserve">09:00-09:40: </w:delText>
        </w:r>
        <w:r w:rsidRPr="00411470" w:rsidDel="00B36FA0">
          <w:rPr>
            <w:rFonts w:ascii="Cambria" w:eastAsia="Times New Roman" w:hAnsi="Cambria" w:cs="Times"/>
            <w:b/>
            <w:bCs/>
            <w:szCs w:val="24"/>
            <w:lang w:eastAsia="ru-RU"/>
          </w:rPr>
          <w:delText>Live case from Bakoulev Cardiovascular Center</w:delText>
        </w:r>
        <w:r w:rsidRPr="00411470" w:rsidDel="00B36FA0">
          <w:rPr>
            <w:rFonts w:ascii="Cambria" w:eastAsia="Times New Roman" w:hAnsi="Cambria" w:cs="Times"/>
            <w:bCs/>
            <w:szCs w:val="24"/>
            <w:lang w:eastAsia="ru-RU"/>
          </w:rPr>
          <w:delText xml:space="preserve"> </w:delText>
        </w:r>
      </w:del>
    </w:p>
    <w:p w14:paraId="7EAE4E99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000A35B4" w14:textId="3CC9D15D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r w:rsidRPr="00411470">
        <w:rPr>
          <w:rFonts w:ascii="Cambria" w:eastAsia="Times New Roman" w:hAnsi="Cambria" w:cs="Times"/>
          <w:bCs/>
          <w:szCs w:val="24"/>
          <w:lang w:eastAsia="ru-RU"/>
        </w:rPr>
        <w:t>09:</w:t>
      </w:r>
      <w:del w:id="10" w:author="Учетная запись Майкрософт" w:date="2016-03-21T16:46:00Z">
        <w:r w:rsidRPr="00411470" w:rsidDel="00BC5C14">
          <w:rPr>
            <w:rFonts w:ascii="Cambria" w:eastAsia="Times New Roman" w:hAnsi="Cambria" w:cs="Times"/>
            <w:bCs/>
            <w:szCs w:val="24"/>
            <w:lang w:eastAsia="ru-RU"/>
          </w:rPr>
          <w:delText>4</w:delText>
        </w:r>
        <w:r w:rsidRPr="00B36FA0" w:rsidDel="00BC5C14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ins w:id="11" w:author="Учетная запись Майкрософт" w:date="2016-03-21T16:46:00Z">
        <w:del w:id="12" w:author="Grego Viktorio" w:date="2016-03-28T14:03:00Z">
          <w:r w:rsidR="00BC5C14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  <w:r w:rsidR="00BC5C14" w:rsidRPr="00B36FA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13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40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del w:id="14" w:author="Учетная запись Майкрософт" w:date="2016-03-21T16:46:00Z">
        <w:r w:rsidR="0030773C" w:rsidDel="00BC5C14">
          <w:rPr>
            <w:rFonts w:ascii="Cambria" w:eastAsia="Times New Roman" w:hAnsi="Cambria" w:cs="Times"/>
            <w:bCs/>
            <w:szCs w:val="24"/>
            <w:lang w:eastAsia="ru-RU"/>
          </w:rPr>
          <w:delText>PFO/</w:delText>
        </w:r>
      </w:del>
      <w:r w:rsidR="0030773C">
        <w:rPr>
          <w:rFonts w:ascii="Cambria" w:eastAsia="Times New Roman" w:hAnsi="Cambria" w:cs="Times"/>
          <w:bCs/>
          <w:szCs w:val="24"/>
          <w:lang w:eastAsia="ru-RU"/>
        </w:rPr>
        <w:t xml:space="preserve">ASD Closure: Clinical Data and Technology Update </w:t>
      </w:r>
    </w:p>
    <w:p w14:paraId="22BAE015" w14:textId="62BC0DCE" w:rsidR="0097138E" w:rsidRPr="0019112D" w:rsidRDefault="0030773C" w:rsidP="0097138E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/>
          <w:bCs/>
          <w:szCs w:val="24"/>
          <w:lang w:eastAsia="ru-RU"/>
          <w:rPrChange w:id="15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del w:id="16" w:author="Учетная запись Майкрософт" w:date="2016-03-21T16:51:00Z">
        <w:r w:rsidRPr="0019112D" w:rsidDel="00BC5C14">
          <w:rPr>
            <w:rFonts w:ascii="Cambria" w:eastAsia="Times New Roman" w:hAnsi="Cambria" w:cs="Times"/>
            <w:b/>
            <w:bCs/>
            <w:szCs w:val="24"/>
            <w:lang w:eastAsia="ru-RU"/>
            <w:rPrChange w:id="17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proofErr w:type="spellStart"/>
      <w:ins w:id="18" w:author="Учетная запись Майкрософт" w:date="2016-03-21T16:51:00Z">
        <w:r w:rsidR="00BC5C14"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19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Zahid</w:t>
        </w:r>
        <w:proofErr w:type="spellEnd"/>
        <w:r w:rsidR="00BC5C14"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20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Amin</w:t>
        </w:r>
      </w:ins>
    </w:p>
    <w:p w14:paraId="7633471D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5A850F21" w14:textId="06D8191B" w:rsidR="0030773C" w:rsidRDefault="0097138E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r w:rsidRPr="00411470">
        <w:rPr>
          <w:rFonts w:ascii="Cambria" w:eastAsia="Times New Roman" w:hAnsi="Cambria" w:cs="Times"/>
          <w:bCs/>
          <w:szCs w:val="24"/>
          <w:lang w:eastAsia="ru-RU"/>
        </w:rPr>
        <w:t>09:</w:t>
      </w:r>
      <w:del w:id="21" w:author="Учетная запись Майкрософт" w:date="2016-03-21T16:51:00Z">
        <w:r w:rsidRPr="00411470" w:rsidDel="00BC5C14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  <w:r w:rsidRPr="00B36FA0" w:rsidDel="00BC5C14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ins w:id="22" w:author="Учетная запись Майкрософт" w:date="2016-03-21T16:51:00Z">
        <w:del w:id="23" w:author="Grego Viktorio" w:date="2016-03-28T14:03:00Z">
          <w:r w:rsidR="00BC5C14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  <w:r w:rsidR="00BC5C14" w:rsidRPr="00B36FA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24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50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r w:rsidR="0030773C">
        <w:rPr>
          <w:rFonts w:ascii="Cambria" w:eastAsia="Times New Roman" w:hAnsi="Cambria" w:cs="Times"/>
          <w:bCs/>
          <w:szCs w:val="24"/>
          <w:lang w:eastAsia="ru-RU"/>
        </w:rPr>
        <w:t xml:space="preserve">Interventional VSD Closure: </w:t>
      </w:r>
      <w:r w:rsidR="00813DC1">
        <w:rPr>
          <w:rFonts w:ascii="Cambria" w:eastAsia="Times New Roman" w:hAnsi="Cambria" w:cs="Times"/>
          <w:bCs/>
          <w:szCs w:val="24"/>
          <w:lang w:eastAsia="ru-RU"/>
        </w:rPr>
        <w:t xml:space="preserve">Clinical </w:t>
      </w:r>
      <w:r w:rsidR="0030773C">
        <w:rPr>
          <w:rFonts w:ascii="Cambria" w:eastAsia="Times New Roman" w:hAnsi="Cambria" w:cs="Times"/>
          <w:bCs/>
          <w:szCs w:val="24"/>
          <w:lang w:eastAsia="ru-RU"/>
        </w:rPr>
        <w:t>Indications and Device Selection</w:t>
      </w:r>
    </w:p>
    <w:p w14:paraId="502E1169" w14:textId="46297E28" w:rsidR="0030773C" w:rsidRPr="0019112D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/>
          <w:bCs/>
          <w:szCs w:val="24"/>
          <w:lang w:eastAsia="ru-RU"/>
          <w:rPrChange w:id="25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ab/>
      </w:r>
      <w:del w:id="26" w:author="Учетная запись Майкрософт" w:date="2016-03-21T16:52:00Z">
        <w:r w:rsidRPr="0019112D" w:rsidDel="00BC5C14">
          <w:rPr>
            <w:rFonts w:ascii="Cambria" w:eastAsia="Times New Roman" w:hAnsi="Cambria" w:cs="Times"/>
            <w:b/>
            <w:bCs/>
            <w:szCs w:val="24"/>
            <w:lang w:eastAsia="ru-RU"/>
            <w:rPrChange w:id="27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proofErr w:type="spellStart"/>
      <w:ins w:id="28" w:author="Учетная запись Майкрософт" w:date="2016-03-21T16:52:00Z">
        <w:r w:rsidR="00BC5C14"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29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Ziyad</w:t>
        </w:r>
        <w:proofErr w:type="spellEnd"/>
        <w:r w:rsidR="00BC5C14"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30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</w:t>
        </w:r>
        <w:proofErr w:type="spellStart"/>
        <w:r w:rsidR="00BC5C14"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31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Hijazi</w:t>
        </w:r>
      </w:ins>
      <w:proofErr w:type="spellEnd"/>
    </w:p>
    <w:p w14:paraId="5B0BB0F5" w14:textId="77777777" w:rsidR="0030773C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1EC08BAF" w14:textId="22D73B08" w:rsidR="00BC5C14" w:rsidRDefault="0030773C">
      <w:pPr>
        <w:widowControl w:val="0"/>
        <w:autoSpaceDE w:val="0"/>
        <w:autoSpaceDN w:val="0"/>
        <w:adjustRightInd w:val="0"/>
        <w:ind w:left="705" w:hanging="705"/>
        <w:rPr>
          <w:ins w:id="32" w:author="Учетная запись Майкрософт" w:date="2016-03-21T16:53:00Z"/>
          <w:rFonts w:ascii="Cambria" w:eastAsia="Times New Roman" w:hAnsi="Cambria" w:cs="Times"/>
          <w:bCs/>
          <w:szCs w:val="24"/>
          <w:lang w:eastAsia="ru-RU"/>
        </w:rPr>
        <w:pPrChange w:id="33" w:author="Учетная запись Майкрософт" w:date="2016-03-21T18:01:00Z">
          <w:pPr>
            <w:widowControl w:val="0"/>
            <w:autoSpaceDE w:val="0"/>
            <w:autoSpaceDN w:val="0"/>
            <w:adjustRightInd w:val="0"/>
          </w:pPr>
        </w:pPrChange>
      </w:pPr>
      <w:del w:id="34" w:author="Учетная запись Майкрософт" w:date="2016-03-21T16:52:00Z">
        <w:r w:rsidDel="00BC5C14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35" w:author="Учетная запись Майкрософт" w:date="2016-03-21T16:52:00Z">
        <w:del w:id="36" w:author="Grego Viktorio" w:date="2016-03-28T14:03:00Z">
          <w:r w:rsidR="00BC5C14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09</w:delText>
          </w:r>
        </w:del>
      </w:ins>
      <w:ins w:id="37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38" w:author="Учетная запись Майкрософт" w:date="2016-03-21T16:52:00Z">
        <w:r w:rsidDel="00BC5C14">
          <w:rPr>
            <w:rFonts w:ascii="Cambria" w:eastAsia="Times New Roman" w:hAnsi="Cambria" w:cs="Times"/>
            <w:bCs/>
            <w:szCs w:val="24"/>
            <w:lang w:eastAsia="ru-RU"/>
          </w:rPr>
          <w:delText>00</w:delText>
        </w:r>
      </w:del>
      <w:ins w:id="39" w:author="Учетная запись Майкрософт" w:date="2016-03-21T16:52:00Z">
        <w:del w:id="40" w:author="Grego Viktorio" w:date="2016-03-28T14:03:00Z">
          <w:r w:rsidR="00BC5C14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41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0</w:t>
        </w:r>
      </w:ins>
      <w:ins w:id="42" w:author="Учетная запись Майкрософт" w:date="2016-03-21T16:52:00Z">
        <w:r w:rsidR="00BC5C14">
          <w:rPr>
            <w:rFonts w:ascii="Cambria" w:eastAsia="Times New Roman" w:hAnsi="Cambria" w:cs="Times"/>
            <w:bCs/>
            <w:szCs w:val="24"/>
            <w:lang w:eastAsia="ru-RU"/>
          </w:rPr>
          <w:t>0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r>
        <w:rPr>
          <w:rFonts w:ascii="Cambria" w:eastAsia="Times New Roman" w:hAnsi="Cambria" w:cs="Times"/>
          <w:bCs/>
          <w:szCs w:val="24"/>
          <w:lang w:eastAsia="ru-RU"/>
        </w:rPr>
        <w:tab/>
      </w:r>
      <w:ins w:id="43" w:author="Учетная запись Майкрософт" w:date="2016-03-21T16:52:00Z">
        <w:r w:rsidR="00BC5C14">
          <w:rPr>
            <w:rFonts w:ascii="Cambria" w:eastAsia="Times New Roman" w:hAnsi="Cambria" w:cs="Times"/>
            <w:bCs/>
            <w:szCs w:val="24"/>
            <w:lang w:eastAsia="ru-RU"/>
          </w:rPr>
          <w:t xml:space="preserve">The </w:t>
        </w:r>
      </w:ins>
      <w:ins w:id="44" w:author="Учетная запись Майкрософт" w:date="2016-03-21T16:53:00Z">
        <w:r w:rsidR="00BC5C14">
          <w:rPr>
            <w:rFonts w:ascii="Cambria" w:eastAsia="Times New Roman" w:hAnsi="Cambria" w:cs="Times"/>
            <w:bCs/>
            <w:szCs w:val="24"/>
            <w:lang w:eastAsia="ru-RU"/>
          </w:rPr>
          <w:t>percutaneous right ventricle entry for pulmonary valve and flow restrictor</w:t>
        </w:r>
        <w:r w:rsidR="00BA70F8">
          <w:rPr>
            <w:rFonts w:ascii="Cambria" w:eastAsia="Times New Roman" w:hAnsi="Cambria" w:cs="Times"/>
            <w:bCs/>
            <w:szCs w:val="24"/>
            <w:lang w:eastAsia="ru-RU"/>
          </w:rPr>
          <w:t xml:space="preserve"> placement: advantages and disadvantages of the method</w:t>
        </w:r>
      </w:ins>
    </w:p>
    <w:p w14:paraId="1F5D91D3" w14:textId="0881C65C" w:rsidR="00BA70F8" w:rsidRPr="007327F5" w:rsidRDefault="00BA70F8">
      <w:pPr>
        <w:widowControl w:val="0"/>
        <w:autoSpaceDE w:val="0"/>
        <w:autoSpaceDN w:val="0"/>
        <w:adjustRightInd w:val="0"/>
        <w:ind w:firstLine="705"/>
        <w:rPr>
          <w:ins w:id="45" w:author="Учетная запись Майкрософт" w:date="2016-03-21T16:54:00Z"/>
          <w:rFonts w:ascii="Cambria" w:eastAsia="Times New Roman" w:hAnsi="Cambria" w:cs="Times"/>
          <w:b/>
          <w:bCs/>
          <w:szCs w:val="24"/>
          <w:lang w:eastAsia="ru-RU"/>
          <w:rPrChange w:id="46" w:author="Учетная запись Майкрософт" w:date="2016-03-21T18:01:00Z">
            <w:rPr>
              <w:ins w:id="47" w:author="Учетная запись Майкрософт" w:date="2016-03-21T16:54:00Z"/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pPrChange w:id="48" w:author="Учетная запись Майкрософт" w:date="2016-03-21T18:01:00Z">
          <w:pPr>
            <w:widowControl w:val="0"/>
            <w:autoSpaceDE w:val="0"/>
            <w:autoSpaceDN w:val="0"/>
            <w:adjustRightInd w:val="0"/>
          </w:pPr>
        </w:pPrChange>
      </w:pPr>
      <w:proofErr w:type="spellStart"/>
      <w:ins w:id="49" w:author="Учетная запись Майкрософт" w:date="2016-03-21T16:54:00Z">
        <w:r w:rsidRPr="007327F5">
          <w:rPr>
            <w:rFonts w:ascii="Cambria" w:eastAsia="Times New Roman" w:hAnsi="Cambria" w:cs="Times"/>
            <w:b/>
            <w:bCs/>
            <w:szCs w:val="24"/>
            <w:lang w:eastAsia="ru-RU"/>
            <w:rPrChange w:id="50" w:author="Учетная запись Майкрософт" w:date="2016-03-21T18:0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Eleftherios</w:t>
        </w:r>
        <w:proofErr w:type="spellEnd"/>
        <w:r w:rsidRPr="007327F5">
          <w:rPr>
            <w:rFonts w:ascii="Cambria" w:eastAsia="Times New Roman" w:hAnsi="Cambria" w:cs="Times"/>
            <w:b/>
            <w:bCs/>
            <w:szCs w:val="24"/>
            <w:lang w:eastAsia="ru-RU"/>
            <w:rPrChange w:id="51" w:author="Учетная запись Майкрософт" w:date="2016-03-21T18:0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</w:t>
        </w:r>
        <w:proofErr w:type="spellStart"/>
        <w:r w:rsidRPr="007327F5">
          <w:rPr>
            <w:rFonts w:ascii="Cambria" w:eastAsia="Times New Roman" w:hAnsi="Cambria" w:cs="Times"/>
            <w:b/>
            <w:bCs/>
            <w:szCs w:val="24"/>
            <w:lang w:eastAsia="ru-RU"/>
            <w:rPrChange w:id="52" w:author="Учетная запись Майкрософт" w:date="2016-03-21T18:0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Sideris</w:t>
        </w:r>
        <w:proofErr w:type="spellEnd"/>
      </w:ins>
    </w:p>
    <w:p w14:paraId="74C6C508" w14:textId="77777777" w:rsidR="00BA70F8" w:rsidRDefault="00BA70F8" w:rsidP="0030773C">
      <w:pPr>
        <w:widowControl w:val="0"/>
        <w:autoSpaceDE w:val="0"/>
        <w:autoSpaceDN w:val="0"/>
        <w:adjustRightInd w:val="0"/>
        <w:rPr>
          <w:ins w:id="53" w:author="Учетная запись Майкрософт" w:date="2016-03-21T16:52:00Z"/>
          <w:rFonts w:ascii="Cambria" w:eastAsia="Times New Roman" w:hAnsi="Cambria" w:cs="Times"/>
          <w:bCs/>
          <w:szCs w:val="24"/>
          <w:lang w:eastAsia="ru-RU"/>
        </w:rPr>
      </w:pPr>
    </w:p>
    <w:p w14:paraId="1AA77B74" w14:textId="7E504AFD" w:rsidR="00BA70F8" w:rsidRDefault="00BA70F8" w:rsidP="0030773C">
      <w:pPr>
        <w:widowControl w:val="0"/>
        <w:autoSpaceDE w:val="0"/>
        <w:autoSpaceDN w:val="0"/>
        <w:adjustRightInd w:val="0"/>
        <w:rPr>
          <w:ins w:id="54" w:author="Учетная запись Майкрософт" w:date="2016-03-21T17:07:00Z"/>
          <w:rFonts w:ascii="Cambria" w:eastAsia="Times New Roman" w:hAnsi="Cambria" w:cs="Times"/>
          <w:bCs/>
          <w:szCs w:val="24"/>
          <w:lang w:eastAsia="ru-RU"/>
        </w:rPr>
      </w:pPr>
      <w:ins w:id="55" w:author="Учетная запись Майкрософт" w:date="2016-03-21T16:54:00Z">
        <w:del w:id="56" w:author="Grego Viktorio" w:date="2016-03-28T14:03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09</w:delText>
          </w:r>
        </w:del>
      </w:ins>
      <w:ins w:id="57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ins w:id="58" w:author="Учетная запись Майкрософт" w:date="2016-03-21T16:54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del w:id="59" w:author="Grego Viktorio" w:date="2016-03-28T14:03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3</w:delText>
          </w:r>
        </w:del>
      </w:ins>
      <w:ins w:id="60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</w:ins>
      <w:ins w:id="61" w:author="Учетная запись Майкрософт" w:date="2016-03-21T16:54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0: </w:t>
        </w:r>
      </w:ins>
      <w:ins w:id="62" w:author="Учетная запись Майкрософт" w:date="2016-03-21T16:56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PFO closure: clinical data and </w:t>
        </w:r>
      </w:ins>
      <w:ins w:id="63" w:author="Учетная запись Майкрософт" w:date="2016-03-21T17:07:00Z">
        <w:r w:rsidR="00AF7777">
          <w:rPr>
            <w:rFonts w:ascii="Cambria" w:eastAsia="Times New Roman" w:hAnsi="Cambria" w:cs="Times"/>
            <w:bCs/>
            <w:szCs w:val="24"/>
            <w:lang w:eastAsia="ru-RU"/>
          </w:rPr>
          <w:t xml:space="preserve">technology update </w:t>
        </w:r>
      </w:ins>
    </w:p>
    <w:p w14:paraId="3DA0A1C9" w14:textId="46BF05D0" w:rsidR="00AF7777" w:rsidRPr="0019112D" w:rsidRDefault="00AF7777" w:rsidP="0030773C">
      <w:pPr>
        <w:widowControl w:val="0"/>
        <w:autoSpaceDE w:val="0"/>
        <w:autoSpaceDN w:val="0"/>
        <w:adjustRightInd w:val="0"/>
        <w:rPr>
          <w:ins w:id="64" w:author="Учетная запись Майкрософт" w:date="2016-03-21T16:56:00Z"/>
          <w:rFonts w:ascii="Cambria" w:eastAsia="Times New Roman" w:hAnsi="Cambria" w:cs="Times"/>
          <w:b/>
          <w:bCs/>
          <w:szCs w:val="24"/>
          <w:lang w:eastAsia="ru-RU"/>
          <w:rPrChange w:id="65" w:author="Учетная запись Майкрософт" w:date="2016-03-21T17:12:00Z">
            <w:rPr>
              <w:ins w:id="66" w:author="Учетная запись Майкрософт" w:date="2016-03-21T16:56:00Z"/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ins w:id="67" w:author="Учетная запись Майкрософт" w:date="2016-03-21T17:07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proofErr w:type="spellStart"/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68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Eusta</w:t>
        </w:r>
      </w:ins>
      <w:ins w:id="69" w:author="Учетная запись Майкрософт" w:date="2016-03-21T18:01:00Z">
        <w:r w:rsidR="007327F5">
          <w:rPr>
            <w:rFonts w:ascii="Cambria" w:eastAsia="Times New Roman" w:hAnsi="Cambria" w:cs="Times"/>
            <w:b/>
            <w:bCs/>
            <w:szCs w:val="24"/>
            <w:lang w:eastAsia="ru-RU"/>
          </w:rPr>
          <w:t>q</w:t>
        </w:r>
      </w:ins>
      <w:ins w:id="70" w:author="Учетная запись Майкрософт" w:date="2016-03-21T18:03:00Z">
        <w:r w:rsidR="007327F5">
          <w:rPr>
            <w:rFonts w:ascii="Cambria" w:eastAsia="Times New Roman" w:hAnsi="Cambria" w:cs="Times"/>
            <w:b/>
            <w:bCs/>
            <w:szCs w:val="24"/>
            <w:lang w:eastAsia="ru-RU"/>
          </w:rPr>
          <w:t>u</w:t>
        </w:r>
      </w:ins>
      <w:ins w:id="71" w:author="Учетная запись Майкрософт" w:date="2016-03-21T17:07:00Z"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72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io</w:t>
        </w:r>
        <w:proofErr w:type="spellEnd"/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73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</w:t>
        </w:r>
        <w:proofErr w:type="spellStart"/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74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Onorato</w:t>
        </w:r>
      </w:ins>
      <w:proofErr w:type="spellEnd"/>
    </w:p>
    <w:p w14:paraId="43D23AD4" w14:textId="77777777" w:rsidR="00BA70F8" w:rsidRDefault="00BA70F8" w:rsidP="0030773C">
      <w:pPr>
        <w:widowControl w:val="0"/>
        <w:autoSpaceDE w:val="0"/>
        <w:autoSpaceDN w:val="0"/>
        <w:adjustRightInd w:val="0"/>
        <w:rPr>
          <w:ins w:id="75" w:author="Учетная запись Майкрософт" w:date="2016-03-21T16:56:00Z"/>
          <w:rFonts w:ascii="Cambria" w:eastAsia="Times New Roman" w:hAnsi="Cambria" w:cs="Times"/>
          <w:bCs/>
          <w:szCs w:val="24"/>
          <w:lang w:eastAsia="ru-RU"/>
        </w:rPr>
      </w:pPr>
    </w:p>
    <w:p w14:paraId="04A93744" w14:textId="0948622F" w:rsidR="0030773C" w:rsidRDefault="00AF7777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ins w:id="76" w:author="Учетная запись Майкрософт" w:date="2016-03-21T17:08:00Z">
        <w:del w:id="77" w:author="Grego Viktorio" w:date="2016-03-28T14:03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09</w:delText>
          </w:r>
        </w:del>
      </w:ins>
      <w:ins w:id="78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ins w:id="79" w:author="Учетная запись Майкрософт" w:date="2016-03-21T17:08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del w:id="80" w:author="Grego Viktorio" w:date="2016-03-28T14:03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4</w:delText>
          </w:r>
        </w:del>
      </w:ins>
      <w:ins w:id="81" w:author="Grego Viktorio" w:date="2016-03-28T14:03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2</w:t>
        </w:r>
      </w:ins>
      <w:ins w:id="82" w:author="Учетная запись Майкрософт" w:date="2016-03-21T17:08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0: </w:t>
        </w:r>
      </w:ins>
      <w:del w:id="83" w:author="Учетная запись Майкрософт" w:date="2016-03-21T17:08:00Z">
        <w:r w:rsidR="0030773C" w:rsidDel="0019112D">
          <w:rPr>
            <w:rFonts w:ascii="Cambria" w:eastAsia="Times New Roman" w:hAnsi="Cambria" w:cs="Times"/>
            <w:bCs/>
            <w:szCs w:val="24"/>
            <w:lang w:eastAsia="ru-RU"/>
          </w:rPr>
          <w:delText>Interventional I</w:delText>
        </w:r>
        <w:r w:rsidR="0030773C" w:rsidRPr="00411470" w:rsidDel="0019112D">
          <w:rPr>
            <w:rFonts w:ascii="Cambria" w:eastAsia="Times New Roman" w:hAnsi="Cambria" w:cs="Times"/>
            <w:bCs/>
            <w:szCs w:val="24"/>
            <w:lang w:eastAsia="ru-RU"/>
          </w:rPr>
          <w:delText>nter</w:delText>
        </w:r>
        <w:r w:rsidR="0030773C" w:rsidDel="0019112D">
          <w:rPr>
            <w:rFonts w:ascii="Cambria" w:eastAsia="Times New Roman" w:hAnsi="Cambria" w:cs="Times"/>
            <w:bCs/>
            <w:szCs w:val="24"/>
            <w:lang w:eastAsia="ru-RU"/>
          </w:rPr>
          <w:delText>-A</w:delText>
        </w:r>
        <w:r w:rsidR="0030773C" w:rsidRPr="00411470" w:rsidDel="0019112D">
          <w:rPr>
            <w:rFonts w:ascii="Cambria" w:eastAsia="Times New Roman" w:hAnsi="Cambria" w:cs="Times"/>
            <w:bCs/>
            <w:szCs w:val="24"/>
            <w:lang w:eastAsia="ru-RU"/>
          </w:rPr>
          <w:delText xml:space="preserve">trial </w:delText>
        </w:r>
        <w:r w:rsidR="0030773C" w:rsidDel="0019112D">
          <w:rPr>
            <w:rFonts w:ascii="Cambria" w:eastAsia="Times New Roman" w:hAnsi="Cambria" w:cs="Times"/>
            <w:bCs/>
            <w:szCs w:val="24"/>
            <w:lang w:eastAsia="ru-RU"/>
          </w:rPr>
          <w:delText>Shunting for HF and Pulmonary HTN</w:delText>
        </w:r>
      </w:del>
      <w:ins w:id="84" w:author="Учетная запись Майкрософт" w:date="2016-03-21T17:08:00Z">
        <w:r w:rsidR="0019112D">
          <w:rPr>
            <w:rFonts w:ascii="Cambria" w:eastAsia="Times New Roman" w:hAnsi="Cambria" w:cs="Times"/>
            <w:bCs/>
            <w:szCs w:val="24"/>
            <w:lang w:eastAsia="ru-RU"/>
          </w:rPr>
          <w:t xml:space="preserve">Stenting of </w:t>
        </w:r>
        <w:proofErr w:type="spellStart"/>
        <w:r w:rsidR="0019112D">
          <w:rPr>
            <w:rFonts w:ascii="Cambria" w:eastAsia="Times New Roman" w:hAnsi="Cambria" w:cs="Times"/>
            <w:bCs/>
            <w:szCs w:val="24"/>
            <w:lang w:eastAsia="ru-RU"/>
          </w:rPr>
          <w:t>interatrial</w:t>
        </w:r>
        <w:proofErr w:type="spellEnd"/>
        <w:r w:rsidR="0019112D">
          <w:rPr>
            <w:rFonts w:ascii="Cambria" w:eastAsia="Times New Roman" w:hAnsi="Cambria" w:cs="Times"/>
            <w:bCs/>
            <w:szCs w:val="24"/>
            <w:lang w:eastAsia="ru-RU"/>
          </w:rPr>
          <w:t xml:space="preserve"> septum in patients with idiopathic pulmonary hypertension</w:t>
        </w:r>
      </w:ins>
    </w:p>
    <w:p w14:paraId="283C27EF" w14:textId="10DCFED4" w:rsidR="0097138E" w:rsidRPr="0019112D" w:rsidRDefault="0030773C" w:rsidP="00746743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/>
          <w:bCs/>
          <w:szCs w:val="24"/>
          <w:lang w:eastAsia="ru-RU"/>
          <w:rPrChange w:id="85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proofErr w:type="spellStart"/>
      <w:r w:rsidRPr="0019112D">
        <w:rPr>
          <w:rFonts w:ascii="Cambria" w:eastAsia="Times New Roman" w:hAnsi="Cambria" w:cs="Times"/>
          <w:b/>
          <w:bCs/>
          <w:szCs w:val="24"/>
          <w:lang w:eastAsia="ru-RU"/>
          <w:rPrChange w:id="86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Bagrat</w:t>
      </w:r>
      <w:proofErr w:type="spellEnd"/>
      <w:r w:rsidRPr="0019112D">
        <w:rPr>
          <w:rFonts w:ascii="Cambria" w:eastAsia="Times New Roman" w:hAnsi="Cambria" w:cs="Times"/>
          <w:b/>
          <w:bCs/>
          <w:szCs w:val="24"/>
          <w:lang w:eastAsia="ru-RU"/>
          <w:rPrChange w:id="87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 xml:space="preserve"> </w:t>
      </w:r>
      <w:proofErr w:type="spellStart"/>
      <w:r w:rsidRPr="0019112D">
        <w:rPr>
          <w:rFonts w:ascii="Cambria" w:eastAsia="Times New Roman" w:hAnsi="Cambria" w:cs="Times"/>
          <w:b/>
          <w:bCs/>
          <w:szCs w:val="24"/>
          <w:lang w:eastAsia="ru-RU"/>
          <w:rPrChange w:id="88" w:author="Учетная запись Майкрософт" w:date="2016-03-21T17:12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Alekyan</w:t>
      </w:r>
      <w:proofErr w:type="spellEnd"/>
    </w:p>
    <w:p w14:paraId="4DDC2F04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13048B8A" w14:textId="66469CB4" w:rsidR="0097138E" w:rsidRPr="00411470" w:rsidRDefault="0019112D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ins w:id="89" w:author="Учетная запись Майкрософт" w:date="2016-03-21T17:09:00Z">
        <w:del w:id="90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09</w:delText>
          </w:r>
        </w:del>
      </w:ins>
      <w:ins w:id="91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ins w:id="92" w:author="Учетная запись Майкрософт" w:date="2016-03-21T17:09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del w:id="93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</w:delText>
          </w:r>
        </w:del>
      </w:ins>
      <w:ins w:id="94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3</w:t>
        </w:r>
      </w:ins>
      <w:ins w:id="95" w:author="Учетная запись Майкрософт" w:date="2016-03-21T17:09:00Z">
        <w:r>
          <w:rPr>
            <w:rFonts w:ascii="Cambria" w:eastAsia="Times New Roman" w:hAnsi="Cambria" w:cs="Times"/>
            <w:bCs/>
            <w:szCs w:val="24"/>
            <w:lang w:eastAsia="ru-RU"/>
          </w:rPr>
          <w:t>0</w:t>
        </w:r>
      </w:ins>
      <w:del w:id="96" w:author="Учетная запись Майкрософт" w:date="2016-03-21T17:09:00Z">
        <w:r w:rsidR="0097138E" w:rsidRPr="00411470" w:rsidDel="0019112D">
          <w:rPr>
            <w:rFonts w:ascii="Cambria" w:eastAsia="Times New Roman" w:hAnsi="Cambria" w:cs="Times"/>
            <w:bCs/>
            <w:szCs w:val="24"/>
            <w:lang w:eastAsia="ru-RU"/>
          </w:rPr>
          <w:delText>10:</w:delText>
        </w:r>
        <w:r w:rsidR="0030773C" w:rsidDel="0019112D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  <w:r w:rsidR="0097138E" w:rsidRPr="00411470" w:rsidDel="0019112D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r w:rsidR="0097138E" w:rsidRPr="00411470">
        <w:rPr>
          <w:rFonts w:ascii="Cambria" w:eastAsia="Times New Roman" w:hAnsi="Cambria" w:cs="Times"/>
          <w:bCs/>
          <w:szCs w:val="24"/>
          <w:lang w:eastAsia="ru-RU"/>
        </w:rPr>
        <w:t>: Moderated discussion</w:t>
      </w:r>
    </w:p>
    <w:p w14:paraId="3069F3DE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46CE9F3A" w14:textId="4539306D" w:rsidR="0019112D" w:rsidRPr="00411470" w:rsidRDefault="0019112D" w:rsidP="0019112D">
      <w:pPr>
        <w:widowControl w:val="0"/>
        <w:autoSpaceDE w:val="0"/>
        <w:autoSpaceDN w:val="0"/>
        <w:adjustRightInd w:val="0"/>
        <w:spacing w:after="240"/>
        <w:rPr>
          <w:ins w:id="97" w:author="Учетная запись Майкрософт" w:date="2016-03-21T17:10:00Z"/>
          <w:rFonts w:ascii="Cambria" w:eastAsia="Times New Roman" w:hAnsi="Cambria" w:cs="Times"/>
          <w:b/>
          <w:i/>
          <w:color w:val="17365D"/>
          <w:szCs w:val="24"/>
          <w:u w:val="single"/>
          <w:lang w:eastAsia="ru-RU"/>
        </w:rPr>
      </w:pPr>
      <w:ins w:id="98" w:author="Учетная запись Майкрософт" w:date="2016-03-21T17:10:00Z">
        <w:r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>Session II</w:t>
        </w:r>
        <w:r w:rsidRPr="00411470"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 xml:space="preserve">:  </w:t>
        </w:r>
      </w:ins>
      <w:ins w:id="99" w:author="Учетная запись Майкрософт" w:date="2016-03-21T18:04:00Z">
        <w:r w:rsidR="007327F5"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 xml:space="preserve">Right Heart and Other Congenital Heart Disease Interventions </w:t>
        </w:r>
      </w:ins>
    </w:p>
    <w:p w14:paraId="2B72ABB4" w14:textId="77777777" w:rsidR="00954C1E" w:rsidRPr="00411470" w:rsidRDefault="00954C1E" w:rsidP="00954C1E">
      <w:pPr>
        <w:widowControl w:val="0"/>
        <w:autoSpaceDE w:val="0"/>
        <w:autoSpaceDN w:val="0"/>
        <w:adjustRightInd w:val="0"/>
        <w:rPr>
          <w:ins w:id="100" w:author="Учетная запись Майкрософт" w:date="2016-03-21T17:37:00Z"/>
          <w:rFonts w:ascii="Cambria" w:eastAsia="Times New Roman" w:hAnsi="Cambria" w:cs="Times"/>
          <w:szCs w:val="24"/>
          <w:lang w:eastAsia="ru-RU"/>
        </w:rPr>
      </w:pPr>
      <w:ins w:id="101" w:author="Учетная запись Майкрософт" w:date="2016-03-21T17:37:00Z">
        <w:r w:rsidRPr="00411470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>Chairs</w:t>
        </w:r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 xml:space="preserve">:  </w:t>
        </w:r>
        <w:r>
          <w:rPr>
            <w:rFonts w:ascii="Cambria" w:eastAsia="Times New Roman" w:hAnsi="Cambria" w:cs="Times"/>
            <w:iCs/>
            <w:szCs w:val="24"/>
            <w:lang w:eastAsia="ru-RU"/>
          </w:rPr>
          <w:t>TBD, TBD</w:t>
        </w:r>
      </w:ins>
    </w:p>
    <w:p w14:paraId="6931E03F" w14:textId="77777777" w:rsidR="00954C1E" w:rsidRDefault="00954C1E" w:rsidP="00954C1E">
      <w:pPr>
        <w:widowControl w:val="0"/>
        <w:autoSpaceDE w:val="0"/>
        <w:autoSpaceDN w:val="0"/>
        <w:adjustRightInd w:val="0"/>
        <w:rPr>
          <w:ins w:id="102" w:author="Учетная запись Майкрософт" w:date="2016-03-21T17:37:00Z"/>
          <w:rFonts w:ascii="Cambria" w:eastAsia="Times New Roman" w:hAnsi="Cambria" w:cs="Times"/>
          <w:bCs/>
          <w:szCs w:val="24"/>
          <w:lang w:eastAsia="ru-RU"/>
        </w:rPr>
      </w:pPr>
      <w:ins w:id="103" w:author="Учетная запись Майкрософт" w:date="2016-03-21T17:37:00Z">
        <w:r w:rsidRPr="00411470">
          <w:rPr>
            <w:rFonts w:ascii="Cambria" w:eastAsia="Times New Roman" w:hAnsi="Cambria" w:cs="Times"/>
            <w:iCs/>
            <w:szCs w:val="24"/>
            <w:u w:val="single"/>
            <w:lang w:eastAsia="ru-RU"/>
          </w:rPr>
          <w:t xml:space="preserve">Discussants: </w:t>
        </w:r>
        <w:r w:rsidRPr="00411470">
          <w:rPr>
            <w:rFonts w:ascii="Cambria" w:eastAsia="Times New Roman" w:hAnsi="Cambria" w:cs="Times"/>
            <w:iCs/>
            <w:szCs w:val="24"/>
            <w:lang w:eastAsia="ru-RU"/>
          </w:rPr>
          <w:t xml:space="preserve"> </w:t>
        </w:r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>TBD, TBD</w:t>
        </w:r>
      </w:ins>
    </w:p>
    <w:p w14:paraId="2BA33FA7" w14:textId="77777777" w:rsidR="00954C1E" w:rsidRDefault="00954C1E" w:rsidP="0097138E">
      <w:pPr>
        <w:widowControl w:val="0"/>
        <w:autoSpaceDE w:val="0"/>
        <w:autoSpaceDN w:val="0"/>
        <w:adjustRightInd w:val="0"/>
        <w:rPr>
          <w:ins w:id="104" w:author="Учетная запись Майкрософт" w:date="2016-03-21T17:37:00Z"/>
          <w:rFonts w:ascii="Cambria" w:eastAsia="Times New Roman" w:hAnsi="Cambria" w:cs="Times"/>
          <w:bCs/>
          <w:szCs w:val="24"/>
          <w:lang w:eastAsia="ru-RU"/>
        </w:rPr>
      </w:pPr>
    </w:p>
    <w:p w14:paraId="1403B022" w14:textId="3B90FD33" w:rsidR="007327F5" w:rsidRDefault="0019112D" w:rsidP="0097138E">
      <w:pPr>
        <w:widowControl w:val="0"/>
        <w:autoSpaceDE w:val="0"/>
        <w:autoSpaceDN w:val="0"/>
        <w:adjustRightInd w:val="0"/>
        <w:rPr>
          <w:ins w:id="105" w:author="Учетная запись Майкрософт" w:date="2016-03-21T18:04:00Z"/>
          <w:rFonts w:ascii="Cambria" w:eastAsia="Times New Roman" w:hAnsi="Cambria" w:cs="Times"/>
          <w:bCs/>
          <w:szCs w:val="24"/>
          <w:lang w:eastAsia="ru-RU"/>
        </w:rPr>
      </w:pPr>
      <w:ins w:id="106" w:author="Учетная запись Майкрософт" w:date="2016-03-21T17:11:00Z">
        <w:r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</w:ins>
      <w:ins w:id="107" w:author="Учетная запись Майкрософт" w:date="2016-03-21T17:10:00Z">
        <w:r>
          <w:rPr>
            <w:rFonts w:ascii="Cambria" w:eastAsia="Times New Roman" w:hAnsi="Cambria" w:cs="Times"/>
            <w:bCs/>
            <w:szCs w:val="24"/>
            <w:lang w:eastAsia="ru-RU"/>
          </w:rPr>
          <w:t>0:</w:t>
        </w:r>
        <w:del w:id="108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00</w:delText>
          </w:r>
        </w:del>
      </w:ins>
      <w:ins w:id="109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40</w:t>
        </w:r>
      </w:ins>
      <w:ins w:id="110" w:author="Учетная запись Майкрософт" w:date="2016-03-21T17:10:00Z"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</w:ins>
      <w:ins w:id="111" w:author="Учетная запись Майкрософт" w:date="2016-03-21T17:11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Alternative routes for arterial and venous access for cardiac catheterization in infants and </w:t>
        </w:r>
      </w:ins>
    </w:p>
    <w:p w14:paraId="0BC7FEAE" w14:textId="55555D48" w:rsidR="0019112D" w:rsidRDefault="007327F5" w:rsidP="0097138E">
      <w:pPr>
        <w:widowControl w:val="0"/>
        <w:autoSpaceDE w:val="0"/>
        <w:autoSpaceDN w:val="0"/>
        <w:adjustRightInd w:val="0"/>
        <w:rPr>
          <w:ins w:id="112" w:author="Учетная запись Майкрософт" w:date="2016-03-21T17:11:00Z"/>
          <w:rFonts w:ascii="Cambria" w:eastAsia="Times New Roman" w:hAnsi="Cambria" w:cs="Times"/>
          <w:bCs/>
          <w:szCs w:val="24"/>
          <w:lang w:eastAsia="ru-RU"/>
        </w:rPr>
      </w:pPr>
      <w:ins w:id="113" w:author="Учетная запись Майкрософт" w:date="2016-03-21T18:04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</w:ins>
      <w:ins w:id="114" w:author="Учетная запись Майкрософт" w:date="2016-03-21T17:11:00Z">
        <w:r w:rsidR="0019112D">
          <w:rPr>
            <w:rFonts w:ascii="Cambria" w:eastAsia="Times New Roman" w:hAnsi="Cambria" w:cs="Times"/>
            <w:bCs/>
            <w:szCs w:val="24"/>
            <w:lang w:eastAsia="ru-RU"/>
          </w:rPr>
          <w:t>children</w:t>
        </w:r>
      </w:ins>
    </w:p>
    <w:p w14:paraId="2DBFF5AC" w14:textId="3220786B" w:rsidR="0019112D" w:rsidRPr="0019112D" w:rsidRDefault="0019112D" w:rsidP="0097138E">
      <w:pPr>
        <w:widowControl w:val="0"/>
        <w:autoSpaceDE w:val="0"/>
        <w:autoSpaceDN w:val="0"/>
        <w:adjustRightInd w:val="0"/>
        <w:rPr>
          <w:ins w:id="115" w:author="Учетная запись Майкрософт" w:date="2016-03-21T17:0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  <w:ins w:id="116" w:author="Учетная запись Майкрософт" w:date="2016-03-21T17:11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117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J</w:t>
        </w:r>
      </w:ins>
      <w:ins w:id="118" w:author="Учетная запись Майкрософт" w:date="2016-03-21T17:12:00Z"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119" w:author="Учетная запись Майкрософт" w:date="2016-03-21T17:12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ohn Coulson</w:t>
        </w:r>
      </w:ins>
    </w:p>
    <w:p w14:paraId="3E1508FD" w14:textId="77777777" w:rsidR="0019112D" w:rsidRDefault="0019112D" w:rsidP="0097138E">
      <w:pPr>
        <w:widowControl w:val="0"/>
        <w:autoSpaceDE w:val="0"/>
        <w:autoSpaceDN w:val="0"/>
        <w:adjustRightInd w:val="0"/>
        <w:rPr>
          <w:ins w:id="120" w:author="Учетная запись Майкрософт" w:date="2016-03-21T17:14:00Z"/>
          <w:rFonts w:ascii="Cambria" w:eastAsia="Times New Roman" w:hAnsi="Cambria" w:cs="Times"/>
          <w:bCs/>
          <w:szCs w:val="24"/>
          <w:lang w:eastAsia="ru-RU"/>
        </w:rPr>
      </w:pPr>
    </w:p>
    <w:p w14:paraId="12821934" w14:textId="42ED72D5" w:rsidR="0019112D" w:rsidRDefault="0019112D" w:rsidP="0097138E">
      <w:pPr>
        <w:widowControl w:val="0"/>
        <w:autoSpaceDE w:val="0"/>
        <w:autoSpaceDN w:val="0"/>
        <w:adjustRightInd w:val="0"/>
        <w:rPr>
          <w:ins w:id="121" w:author="Учетная запись Майкрософт" w:date="2016-03-21T17:14:00Z"/>
          <w:rFonts w:ascii="Cambria" w:eastAsia="Times New Roman" w:hAnsi="Cambria" w:cs="Times"/>
          <w:bCs/>
          <w:szCs w:val="24"/>
          <w:lang w:eastAsia="ru-RU"/>
        </w:rPr>
      </w:pPr>
      <w:ins w:id="122" w:author="Учетная запись Майкрософт" w:date="2016-03-21T17:14:00Z">
        <w:r>
          <w:rPr>
            <w:rFonts w:ascii="Cambria" w:eastAsia="Times New Roman" w:hAnsi="Cambria" w:cs="Times"/>
            <w:bCs/>
            <w:szCs w:val="24"/>
            <w:lang w:eastAsia="ru-RU"/>
          </w:rPr>
          <w:t>10:</w:t>
        </w:r>
        <w:del w:id="123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10</w:delText>
          </w:r>
        </w:del>
      </w:ins>
      <w:ins w:id="124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50</w:t>
        </w:r>
      </w:ins>
      <w:ins w:id="125" w:author="Учетная запись Майкрософт" w:date="2016-03-21T17:14:00Z"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Fetal Intervention</w:t>
        </w:r>
      </w:ins>
    </w:p>
    <w:p w14:paraId="4806AE12" w14:textId="69FA4CA2" w:rsidR="0019112D" w:rsidRDefault="0019112D" w:rsidP="0097138E">
      <w:pPr>
        <w:widowControl w:val="0"/>
        <w:autoSpaceDE w:val="0"/>
        <w:autoSpaceDN w:val="0"/>
        <w:adjustRightInd w:val="0"/>
        <w:rPr>
          <w:ins w:id="126" w:author="Учетная запись Майкрософт" w:date="2016-03-21T17:0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  <w:ins w:id="127" w:author="Учетная запись Майкрософт" w:date="2016-03-21T17:14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128" w:author="Учетная запись Майкрософт" w:date="2016-03-21T17:1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Carlos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19112D">
          <w:rPr>
            <w:rFonts w:ascii="Cambria" w:eastAsia="Times New Roman" w:hAnsi="Cambria" w:cs="Times"/>
            <w:b/>
            <w:bCs/>
            <w:szCs w:val="24"/>
            <w:lang w:eastAsia="ru-RU"/>
            <w:rPrChange w:id="129" w:author="Учетная запись Майкрософт" w:date="2016-03-21T17:1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Pedra</w:t>
        </w:r>
      </w:ins>
      <w:proofErr w:type="spellEnd"/>
    </w:p>
    <w:p w14:paraId="58B6789E" w14:textId="77777777" w:rsidR="003600E4" w:rsidRDefault="003600E4" w:rsidP="0097138E">
      <w:pPr>
        <w:widowControl w:val="0"/>
        <w:autoSpaceDE w:val="0"/>
        <w:autoSpaceDN w:val="0"/>
        <w:adjustRightInd w:val="0"/>
        <w:rPr>
          <w:ins w:id="130" w:author="Учетная запись Майкрософт" w:date="2016-03-21T17:15:00Z"/>
          <w:rFonts w:ascii="Cambria" w:eastAsia="Times New Roman" w:hAnsi="Cambria" w:cs="Times"/>
          <w:bCs/>
          <w:szCs w:val="24"/>
          <w:lang w:eastAsia="ru-RU"/>
        </w:rPr>
      </w:pPr>
    </w:p>
    <w:p w14:paraId="574DC5D3" w14:textId="13F85CAF" w:rsidR="007327F5" w:rsidRDefault="003600E4" w:rsidP="007327F5">
      <w:pPr>
        <w:widowControl w:val="0"/>
        <w:autoSpaceDE w:val="0"/>
        <w:autoSpaceDN w:val="0"/>
        <w:adjustRightInd w:val="0"/>
        <w:rPr>
          <w:ins w:id="131" w:author="Учетная запись Майкрософт" w:date="2016-03-21T18:04:00Z"/>
          <w:rFonts w:ascii="Cambria" w:eastAsia="Times New Roman" w:hAnsi="Cambria" w:cs="Times"/>
          <w:bCs/>
          <w:szCs w:val="24"/>
          <w:lang w:eastAsia="ru-RU"/>
        </w:rPr>
      </w:pPr>
      <w:ins w:id="132" w:author="Учетная запись Майкрософт" w:date="2016-03-21T17:14:00Z">
        <w:del w:id="133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10</w:delText>
          </w:r>
        </w:del>
      </w:ins>
      <w:ins w:id="134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11</w:t>
        </w:r>
      </w:ins>
      <w:ins w:id="135" w:author="Учетная запись Майкрософт" w:date="2016-03-21T17:14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</w:ins>
      <w:ins w:id="136" w:author="Учетная запись Майкрософт" w:date="2016-03-21T17:15:00Z">
        <w:del w:id="137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138" w:author="Учетная запись Майкрософт" w:date="2016-03-21T17:14:00Z">
        <w:del w:id="139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140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00</w:t>
        </w:r>
      </w:ins>
      <w:ins w:id="141" w:author="Учетная запись Майкрософт" w:date="2016-03-21T17:14:00Z"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  <w:ins w:id="142" w:author="Учетная запись Майкрософт" w:date="2016-03-21T18:04:00Z">
        <w:r w:rsidR="007327F5">
          <w:rPr>
            <w:rFonts w:ascii="Cambria" w:eastAsia="Times New Roman" w:hAnsi="Cambria" w:cs="Times"/>
            <w:bCs/>
            <w:szCs w:val="24"/>
            <w:lang w:eastAsia="ru-RU"/>
          </w:rPr>
          <w:t>Interventional treatment of para-</w:t>
        </w:r>
        <w:proofErr w:type="spellStart"/>
        <w:r w:rsidR="007327F5">
          <w:rPr>
            <w:rFonts w:ascii="Cambria" w:eastAsia="Times New Roman" w:hAnsi="Cambria" w:cs="Times"/>
            <w:bCs/>
            <w:szCs w:val="24"/>
            <w:lang w:eastAsia="ru-RU"/>
          </w:rPr>
          <w:t>valvular</w:t>
        </w:r>
        <w:proofErr w:type="spellEnd"/>
        <w:r w:rsidR="007327F5">
          <w:rPr>
            <w:rFonts w:ascii="Cambria" w:eastAsia="Times New Roman" w:hAnsi="Cambria" w:cs="Times"/>
            <w:bCs/>
            <w:szCs w:val="24"/>
            <w:lang w:eastAsia="ru-RU"/>
          </w:rPr>
          <w:t xml:space="preserve"> leaks</w:t>
        </w:r>
      </w:ins>
    </w:p>
    <w:p w14:paraId="5DAB152E" w14:textId="77777777" w:rsidR="007327F5" w:rsidRPr="005809C0" w:rsidRDefault="007327F5" w:rsidP="007327F5">
      <w:pPr>
        <w:widowControl w:val="0"/>
        <w:autoSpaceDE w:val="0"/>
        <w:autoSpaceDN w:val="0"/>
        <w:adjustRightInd w:val="0"/>
        <w:rPr>
          <w:ins w:id="143" w:author="Учетная запись Майкрософт" w:date="2016-03-21T18:04:00Z"/>
          <w:rFonts w:ascii="Cambria" w:eastAsia="Times New Roman" w:hAnsi="Cambria" w:cs="Times"/>
          <w:bCs/>
          <w:szCs w:val="24"/>
          <w:lang w:eastAsia="ru-RU"/>
        </w:rPr>
      </w:pPr>
      <w:ins w:id="144" w:author="Учетная запись Майкрософт" w:date="2016-03-21T18:04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proofErr w:type="spellStart"/>
        <w:r w:rsidRPr="005809C0">
          <w:rPr>
            <w:rFonts w:ascii="Cambria" w:eastAsia="Times New Roman" w:hAnsi="Cambria" w:cs="Times"/>
            <w:b/>
            <w:bCs/>
            <w:szCs w:val="24"/>
            <w:lang w:eastAsia="ru-RU"/>
          </w:rPr>
          <w:t>Ziyad</w:t>
        </w:r>
        <w:proofErr w:type="spellEnd"/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5809C0">
          <w:rPr>
            <w:rFonts w:ascii="Cambria" w:eastAsia="Times New Roman" w:hAnsi="Cambria" w:cs="Times"/>
            <w:b/>
            <w:bCs/>
            <w:szCs w:val="24"/>
            <w:lang w:eastAsia="ru-RU"/>
          </w:rPr>
          <w:t>Hijazy</w:t>
        </w:r>
        <w:proofErr w:type="spellEnd"/>
      </w:ins>
    </w:p>
    <w:p w14:paraId="425ADAE3" w14:textId="77777777" w:rsidR="0019112D" w:rsidRDefault="0019112D" w:rsidP="0097138E">
      <w:pPr>
        <w:widowControl w:val="0"/>
        <w:autoSpaceDE w:val="0"/>
        <w:autoSpaceDN w:val="0"/>
        <w:adjustRightInd w:val="0"/>
        <w:rPr>
          <w:ins w:id="145" w:author="Учетная запись Майкрософт" w:date="2016-03-21T17:0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</w:p>
    <w:p w14:paraId="6D479055" w14:textId="6DDE1C78" w:rsidR="007327F5" w:rsidRDefault="003600E4" w:rsidP="007327F5">
      <w:pPr>
        <w:widowControl w:val="0"/>
        <w:autoSpaceDE w:val="0"/>
        <w:autoSpaceDN w:val="0"/>
        <w:adjustRightInd w:val="0"/>
        <w:rPr>
          <w:ins w:id="146" w:author="Учетная запись Майкрософт" w:date="2016-03-21T18:04:00Z"/>
          <w:rFonts w:ascii="Cambria" w:eastAsia="Times New Roman" w:hAnsi="Cambria" w:cs="Times"/>
          <w:bCs/>
          <w:szCs w:val="24"/>
          <w:lang w:eastAsia="ru-RU"/>
        </w:rPr>
      </w:pPr>
      <w:ins w:id="147" w:author="Учетная запись Майкрософт" w:date="2016-03-21T17:18:00Z">
        <w:r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  <w:del w:id="148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149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</w:ins>
      <w:ins w:id="150" w:author="Учетная запись Майкрософт" w:date="2016-03-21T17:18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del w:id="151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30</w:delText>
          </w:r>
        </w:del>
      </w:ins>
      <w:ins w:id="152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ins w:id="153" w:author="Учетная запись Майкрософт" w:date="2016-03-21T17:18:00Z">
        <w:r w:rsidRPr="00411470"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  <w:ins w:id="154" w:author="Учетная запись Майкрософт" w:date="2016-03-21T18:04:00Z">
        <w:r w:rsidR="007327F5">
          <w:rPr>
            <w:rFonts w:ascii="Cambria" w:eastAsia="Times New Roman" w:hAnsi="Cambria" w:cs="Times"/>
            <w:bCs/>
            <w:szCs w:val="24"/>
            <w:lang w:eastAsia="ru-RU"/>
          </w:rPr>
          <w:t xml:space="preserve">Hybrid Surgery </w:t>
        </w:r>
      </w:ins>
    </w:p>
    <w:p w14:paraId="6D78FF97" w14:textId="55F247A7" w:rsidR="007327F5" w:rsidRDefault="007327F5" w:rsidP="007327F5">
      <w:pPr>
        <w:widowControl w:val="0"/>
        <w:autoSpaceDE w:val="0"/>
        <w:autoSpaceDN w:val="0"/>
        <w:adjustRightInd w:val="0"/>
        <w:rPr>
          <w:ins w:id="155" w:author="Учетная запись Майкрософт" w:date="2016-03-21T18:04:00Z"/>
          <w:rFonts w:ascii="Cambria" w:eastAsia="Times New Roman" w:hAnsi="Cambria" w:cs="Times"/>
          <w:b/>
          <w:bCs/>
          <w:szCs w:val="24"/>
          <w:lang w:eastAsia="ru-RU"/>
        </w:rPr>
      </w:pPr>
      <w:ins w:id="156" w:author="Учетная запись Майкрософт" w:date="2016-03-21T18:04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>Carlos</w:t>
        </w:r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  <w:proofErr w:type="spellStart"/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>Pedra</w:t>
        </w:r>
        <w:proofErr w:type="spellEnd"/>
        <w:r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 </w:t>
        </w:r>
      </w:ins>
    </w:p>
    <w:p w14:paraId="2168782F" w14:textId="726CE9AF" w:rsidR="003600E4" w:rsidRPr="007327F5" w:rsidRDefault="003600E4">
      <w:pPr>
        <w:widowControl w:val="0"/>
        <w:autoSpaceDE w:val="0"/>
        <w:autoSpaceDN w:val="0"/>
        <w:adjustRightInd w:val="0"/>
        <w:rPr>
          <w:ins w:id="157" w:author="Учетная запись Майкрософт" w:date="2016-03-21T17:18:00Z"/>
          <w:rFonts w:ascii="Cambria" w:eastAsia="Times New Roman" w:hAnsi="Cambria" w:cs="Times"/>
          <w:bCs/>
          <w:szCs w:val="24"/>
          <w:lang w:eastAsia="ru-RU"/>
        </w:rPr>
      </w:pPr>
    </w:p>
    <w:p w14:paraId="22F8B899" w14:textId="77777777" w:rsidR="003600E4" w:rsidRDefault="003600E4" w:rsidP="0097138E">
      <w:pPr>
        <w:widowControl w:val="0"/>
        <w:autoSpaceDE w:val="0"/>
        <w:autoSpaceDN w:val="0"/>
        <w:adjustRightInd w:val="0"/>
        <w:rPr>
          <w:ins w:id="158" w:author="Учетная запись Майкрософт" w:date="2016-03-21T17:1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</w:p>
    <w:p w14:paraId="2F01E2BE" w14:textId="4BC726E8" w:rsidR="003600E4" w:rsidRDefault="006B672E" w:rsidP="0097138E">
      <w:pPr>
        <w:widowControl w:val="0"/>
        <w:autoSpaceDE w:val="0"/>
        <w:autoSpaceDN w:val="0"/>
        <w:adjustRightInd w:val="0"/>
        <w:rPr>
          <w:ins w:id="159" w:author="Учетная запись Майкрософт" w:date="2016-03-21T17:22:00Z"/>
          <w:rFonts w:ascii="Cambria" w:eastAsia="Times New Roman" w:hAnsi="Cambria" w:cs="Times"/>
          <w:bCs/>
          <w:szCs w:val="24"/>
          <w:u w:val="single"/>
          <w:lang w:eastAsia="ru-RU"/>
        </w:rPr>
      </w:pPr>
      <w:ins w:id="160" w:author="Учетная запись Майкрософт" w:date="2016-03-21T17:21:00Z">
        <w:del w:id="161" w:author="Grego Viktorio" w:date="2016-03-28T14:04:00Z">
          <w:r w:rsidRPr="006B672E" w:rsidDel="00D86EF6">
            <w:rPr>
              <w:rFonts w:ascii="Cambria" w:eastAsia="Times New Roman" w:hAnsi="Cambria" w:cs="Times"/>
              <w:bCs/>
              <w:szCs w:val="24"/>
              <w:u w:val="single"/>
              <w:lang w:eastAsia="ru-RU"/>
              <w:rPrChange w:id="162" w:author="Учетная запись Майкрософт" w:date="2016-03-21T17:22:00Z">
                <w:rPr>
                  <w:rFonts w:ascii="Cambria" w:eastAsia="Times New Roman" w:hAnsi="Cambria" w:cs="Times"/>
                  <w:b/>
                  <w:bCs/>
                  <w:i/>
                  <w:szCs w:val="24"/>
                  <w:u w:val="single"/>
                  <w:lang w:eastAsia="ru-RU"/>
                </w:rPr>
              </w:rPrChange>
            </w:rPr>
            <w:delText>10</w:delText>
          </w:r>
        </w:del>
      </w:ins>
      <w:ins w:id="163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u w:val="single"/>
            <w:lang w:eastAsia="ru-RU"/>
          </w:rPr>
          <w:t>11</w:t>
        </w:r>
      </w:ins>
      <w:ins w:id="164" w:author="Учетная запись Майкрософт" w:date="2016-03-21T17:21:00Z">
        <w:r w:rsidRPr="006B672E">
          <w:rPr>
            <w:rFonts w:ascii="Cambria" w:eastAsia="Times New Roman" w:hAnsi="Cambria" w:cs="Times"/>
            <w:bCs/>
            <w:szCs w:val="24"/>
            <w:u w:val="single"/>
            <w:lang w:eastAsia="ru-RU"/>
            <w:rPrChange w:id="165" w:author="Учетная запись Майкрософт" w:date="2016-03-21T17:22:00Z">
              <w:rPr>
                <w:rFonts w:ascii="Cambria" w:eastAsia="Times New Roman" w:hAnsi="Cambria" w:cs="Times"/>
                <w:b/>
                <w:bCs/>
                <w:i/>
                <w:szCs w:val="24"/>
                <w:u w:val="single"/>
                <w:lang w:eastAsia="ru-RU"/>
              </w:rPr>
            </w:rPrChange>
          </w:rPr>
          <w:t>:</w:t>
        </w:r>
      </w:ins>
      <w:ins w:id="166" w:author="Учетная запись Майкрософт" w:date="2016-03-21T17:22:00Z">
        <w:del w:id="167" w:author="Grego Viktorio" w:date="2016-03-28T14:04:00Z">
          <w:r w:rsidDel="00D86EF6">
            <w:rPr>
              <w:rFonts w:ascii="Cambria" w:eastAsia="Times New Roman" w:hAnsi="Cambria" w:cs="Times"/>
              <w:bCs/>
              <w:szCs w:val="24"/>
              <w:u w:val="single"/>
              <w:lang w:eastAsia="ru-RU"/>
            </w:rPr>
            <w:delText>4</w:delText>
          </w:r>
        </w:del>
      </w:ins>
      <w:ins w:id="168" w:author="Учетная запись Майкрософт" w:date="2016-03-21T17:21:00Z">
        <w:del w:id="169" w:author="Grego Viktorio" w:date="2016-03-28T14:04:00Z">
          <w:r w:rsidRPr="006B672E" w:rsidDel="00D86EF6">
            <w:rPr>
              <w:rFonts w:ascii="Cambria" w:eastAsia="Times New Roman" w:hAnsi="Cambria" w:cs="Times"/>
              <w:bCs/>
              <w:szCs w:val="24"/>
              <w:u w:val="single"/>
              <w:lang w:eastAsia="ru-RU"/>
              <w:rPrChange w:id="170" w:author="Учетная запись Майкрософт" w:date="2016-03-21T17:22:00Z">
                <w:rPr>
                  <w:rFonts w:ascii="Cambria" w:eastAsia="Times New Roman" w:hAnsi="Cambria" w:cs="Times"/>
                  <w:b/>
                  <w:bCs/>
                  <w:i/>
                  <w:szCs w:val="24"/>
                  <w:u w:val="single"/>
                  <w:lang w:eastAsia="ru-RU"/>
                </w:rPr>
              </w:rPrChange>
            </w:rPr>
            <w:delText>0</w:delText>
          </w:r>
        </w:del>
      </w:ins>
      <w:ins w:id="171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u w:val="single"/>
            <w:lang w:eastAsia="ru-RU"/>
          </w:rPr>
          <w:t>20</w:t>
        </w:r>
      </w:ins>
      <w:ins w:id="172" w:author="Учетная запись Майкрософт" w:date="2016-03-21T17:21:00Z">
        <w:r w:rsidRPr="006B672E">
          <w:rPr>
            <w:rFonts w:ascii="Cambria" w:eastAsia="Times New Roman" w:hAnsi="Cambria" w:cs="Times"/>
            <w:bCs/>
            <w:szCs w:val="24"/>
            <w:u w:val="single"/>
            <w:lang w:eastAsia="ru-RU"/>
            <w:rPrChange w:id="173" w:author="Учетная запись Майкрософт" w:date="2016-03-21T17:22:00Z">
              <w:rPr>
                <w:rFonts w:ascii="Cambria" w:eastAsia="Times New Roman" w:hAnsi="Cambria" w:cs="Times"/>
                <w:b/>
                <w:bCs/>
                <w:i/>
                <w:szCs w:val="24"/>
                <w:u w:val="single"/>
                <w:lang w:eastAsia="ru-RU"/>
              </w:rPr>
            </w:rPrChange>
          </w:rPr>
          <w:t>:</w:t>
        </w:r>
      </w:ins>
      <w:ins w:id="174" w:author="Учетная запись Майкрософт" w:date="2016-03-21T17:22:00Z">
        <w:r>
          <w:rPr>
            <w:rFonts w:ascii="Cambria" w:eastAsia="Times New Roman" w:hAnsi="Cambria" w:cs="Times"/>
            <w:bCs/>
            <w:szCs w:val="24"/>
            <w:u w:val="single"/>
            <w:lang w:eastAsia="ru-RU"/>
          </w:rPr>
          <w:t xml:space="preserve"> Moderated discussion </w:t>
        </w:r>
      </w:ins>
    </w:p>
    <w:p w14:paraId="65A7F793" w14:textId="77777777" w:rsidR="006B672E" w:rsidRDefault="006B672E" w:rsidP="0097138E">
      <w:pPr>
        <w:widowControl w:val="0"/>
        <w:autoSpaceDE w:val="0"/>
        <w:autoSpaceDN w:val="0"/>
        <w:adjustRightInd w:val="0"/>
        <w:rPr>
          <w:ins w:id="175" w:author="Учетная запись Майкрософт" w:date="2016-03-21T17:1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</w:p>
    <w:p w14:paraId="76646571" w14:textId="77777777" w:rsidR="003600E4" w:rsidRDefault="003600E4" w:rsidP="0097138E">
      <w:pPr>
        <w:widowControl w:val="0"/>
        <w:autoSpaceDE w:val="0"/>
        <w:autoSpaceDN w:val="0"/>
        <w:adjustRightInd w:val="0"/>
        <w:rPr>
          <w:ins w:id="176" w:author="Учетная запись Майкрософт" w:date="2016-03-21T17:09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</w:p>
    <w:p w14:paraId="6BBD511B" w14:textId="6402326C" w:rsidR="0097138E" w:rsidRPr="00411470" w:rsidRDefault="00373B68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r w:rsidRPr="0095203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Case Vignette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 I</w:t>
      </w:r>
      <w:r w:rsidRPr="0095203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:</w:t>
      </w:r>
      <w:r>
        <w:rPr>
          <w:rFonts w:ascii="Cambria" w:eastAsia="Times New Roman" w:hAnsi="Cambria" w:cs="Times"/>
          <w:bCs/>
          <w:szCs w:val="24"/>
          <w:lang w:eastAsia="ru-RU"/>
        </w:rPr>
        <w:t xml:space="preserve"> </w:t>
      </w:r>
      <w:r w:rsidR="0097138E" w:rsidRPr="00411470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Interventional Approach </w:t>
      </w:r>
      <w:r w:rsidR="00DE636D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>to</w:t>
      </w:r>
      <w:r w:rsidR="0097138E" w:rsidRPr="00411470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 </w:t>
      </w:r>
      <w:ins w:id="177" w:author="Учетная запись Майкрософт" w:date="2016-03-21T17:26:00Z">
        <w:r w:rsidR="00C220C6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t>stenting of the pulmonary artery</w:t>
        </w:r>
      </w:ins>
      <w:del w:id="178" w:author="Учетная запись Майкрософт" w:date="2016-03-21T17:26:00Z">
        <w:r w:rsidR="0097138E" w:rsidRPr="00411470" w:rsidDel="00C220C6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delText>Complex</w:delText>
        </w:r>
        <w:r w:rsidR="0030773C" w:rsidDel="00C220C6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delText xml:space="preserve"> Atrial</w:delText>
        </w:r>
        <w:r w:rsidR="0097138E" w:rsidRPr="00411470" w:rsidDel="00C220C6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delText xml:space="preserve"> </w:delText>
        </w:r>
        <w:r w:rsidR="0030773C" w:rsidDel="00C220C6">
          <w:rPr>
            <w:rFonts w:ascii="Cambria" w:eastAsia="Times New Roman" w:hAnsi="Cambria" w:cs="Times"/>
            <w:b/>
            <w:bCs/>
            <w:i/>
            <w:color w:val="002060"/>
            <w:szCs w:val="24"/>
            <w:lang w:eastAsia="ru-RU"/>
          </w:rPr>
          <w:delText>Septal Defects</w:delText>
        </w:r>
      </w:del>
    </w:p>
    <w:p w14:paraId="58DD6142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3FE902E8" w14:textId="30442DF1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u w:val="single"/>
          <w:lang w:eastAsia="ru-RU"/>
        </w:rPr>
      </w:pPr>
      <w:del w:id="179" w:author="Grego Viktorio" w:date="2016-03-28T14:04:00Z">
        <w:r w:rsidRPr="00411470" w:rsidDel="00D86EF6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180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11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del w:id="181" w:author="Учетная запись Майкрософт" w:date="2016-03-21T17:31:00Z">
        <w:r w:rsidR="0030773C" w:rsidDel="00C220C6">
          <w:rPr>
            <w:rFonts w:ascii="Cambria" w:eastAsia="Times New Roman" w:hAnsi="Cambria" w:cs="Times"/>
            <w:bCs/>
            <w:szCs w:val="24"/>
            <w:lang w:eastAsia="ru-RU"/>
          </w:rPr>
          <w:delText>2</w:delText>
        </w:r>
      </w:del>
      <w:del w:id="182" w:author="Grego Viktorio" w:date="2016-03-28T14:04:00Z">
        <w:r w:rsidRPr="00411470" w:rsidDel="00D86EF6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</w:del>
      <w:ins w:id="183" w:author="Учетная запись Майкрософт" w:date="2016-03-21T17:31:00Z">
        <w:del w:id="184" w:author="Grego Viktorio" w:date="2016-03-28T14:04:00Z">
          <w:r w:rsidR="00C220C6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185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30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 Case Presentation</w:t>
      </w:r>
    </w:p>
    <w:p w14:paraId="692167A1" w14:textId="2CF0CCA5" w:rsidR="0097138E" w:rsidRPr="00C220C6" w:rsidRDefault="0030773C" w:rsidP="0097138E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/>
          <w:bCs/>
          <w:szCs w:val="24"/>
          <w:lang w:eastAsia="ru-RU"/>
          <w:rPrChange w:id="186" w:author="Учетная запись Майкрософт" w:date="2016-03-21T17:3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del w:id="187" w:author="Учетная запись Майкрософт" w:date="2016-03-21T17:31:00Z">
        <w:r w:rsidRPr="00C220C6" w:rsidDel="00C220C6">
          <w:rPr>
            <w:rFonts w:ascii="Cambria" w:eastAsia="Times New Roman" w:hAnsi="Cambria" w:cs="Times"/>
            <w:b/>
            <w:bCs/>
            <w:szCs w:val="24"/>
            <w:lang w:eastAsia="ru-RU"/>
            <w:rPrChange w:id="188" w:author="Учетная запись Майкрософт" w:date="2016-03-21T17:3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ins w:id="189" w:author="Учетная запись Майкрософт" w:date="2016-03-21T17:31:00Z">
        <w:r w:rsidR="00C220C6" w:rsidRPr="00C220C6">
          <w:rPr>
            <w:rFonts w:ascii="Cambria" w:eastAsia="Times New Roman" w:hAnsi="Cambria" w:cs="Times"/>
            <w:b/>
            <w:bCs/>
            <w:szCs w:val="24"/>
            <w:lang w:eastAsia="ru-RU"/>
            <w:rPrChange w:id="190" w:author="Учетная запись Майкрософт" w:date="2016-03-21T17:3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John Coulson </w:t>
        </w:r>
      </w:ins>
    </w:p>
    <w:p w14:paraId="4191742A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04223F96" w14:textId="2E4C9642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191" w:author="Grego Viktorio" w:date="2016-03-28T14:04:00Z">
        <w:r w:rsidRPr="00411470" w:rsidDel="00D86EF6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192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11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</w:t>
      </w:r>
      <w:del w:id="193" w:author="Учетная запись Майкрософт" w:date="2016-03-21T17:31:00Z">
        <w:r w:rsidR="0030773C" w:rsidDel="00C220C6">
          <w:rPr>
            <w:rFonts w:ascii="Cambria" w:eastAsia="Times New Roman" w:hAnsi="Cambria" w:cs="Times"/>
            <w:bCs/>
            <w:szCs w:val="24"/>
            <w:lang w:eastAsia="ru-RU"/>
          </w:rPr>
          <w:delText>3</w:delText>
        </w:r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ins w:id="194" w:author="Учетная запись Майкрософт" w:date="2016-03-21T17:31:00Z">
        <w:del w:id="195" w:author="Grego Viktorio" w:date="2016-03-28T14:04:00Z">
          <w:r w:rsidR="00C220C6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55</w:delText>
          </w:r>
        </w:del>
      </w:ins>
      <w:ins w:id="196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35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How Would I </w:t>
      </w:r>
      <w:del w:id="197" w:author="Учетная запись Майкрософт" w:date="2016-03-21T17:32:00Z"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 xml:space="preserve">Approach </w:delText>
        </w:r>
      </w:del>
      <w:ins w:id="198" w:author="Учетная запись Майкрософт" w:date="2016-03-21T17:32:00Z">
        <w:r w:rsidR="00C220C6">
          <w:rPr>
            <w:rFonts w:ascii="Cambria" w:eastAsia="Times New Roman" w:hAnsi="Cambria" w:cs="Times"/>
            <w:bCs/>
            <w:szCs w:val="24"/>
            <w:lang w:eastAsia="ru-RU"/>
          </w:rPr>
          <w:t>manage</w:t>
        </w:r>
        <w:r w:rsidR="00C220C6" w:rsidRPr="00411470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this Case?</w:t>
      </w:r>
    </w:p>
    <w:p w14:paraId="30EE062E" w14:textId="0732F68E" w:rsidR="0097138E" w:rsidRPr="00841515" w:rsidRDefault="0030773C" w:rsidP="0097138E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Cs/>
          <w:szCs w:val="24"/>
          <w:lang w:eastAsia="ru-RU"/>
        </w:rPr>
      </w:pPr>
      <w:del w:id="199" w:author="Учетная запись Майкрософт" w:date="2016-03-21T17:32:00Z">
        <w:r w:rsidRPr="00841515" w:rsidDel="00C220C6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  <w:ins w:id="200" w:author="Учетная запись Майкрософт" w:date="2016-03-21T17:32:00Z">
        <w:r w:rsidR="00C220C6" w:rsidRPr="00841515">
          <w:rPr>
            <w:rFonts w:ascii="Cambria" w:eastAsia="Times New Roman" w:hAnsi="Cambria" w:cs="Times"/>
            <w:bCs/>
            <w:szCs w:val="24"/>
            <w:lang w:eastAsia="ru-RU"/>
          </w:rPr>
          <w:t>Panel</w:t>
        </w:r>
      </w:ins>
    </w:p>
    <w:p w14:paraId="366FDE64" w14:textId="77777777" w:rsidR="0097138E" w:rsidRPr="00841515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7CB36755" w14:textId="43E6AFC3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01" w:author="Учетная запись Майкрософт" w:date="2016-03-21T17:32:00Z"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202" w:author="Учетная запись Майкрософт" w:date="2016-03-21T17:32:00Z">
        <w:r w:rsidR="00C220C6" w:rsidRPr="00411470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  <w:r w:rsidR="00C220C6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</w:t>
      </w:r>
      <w:del w:id="203" w:author="Учетная запись Майкрософт" w:date="2016-03-21T17:32:00Z">
        <w:r w:rsidR="0030773C" w:rsidDel="00C220C6">
          <w:rPr>
            <w:rFonts w:ascii="Cambria" w:eastAsia="Times New Roman" w:hAnsi="Cambria" w:cs="Times"/>
            <w:bCs/>
            <w:szCs w:val="24"/>
            <w:lang w:eastAsia="ru-RU"/>
          </w:rPr>
          <w:delText>3</w:delText>
        </w:r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</w:del>
      <w:ins w:id="204" w:author="Учетная запись Майкрософт" w:date="2016-03-21T17:32:00Z">
        <w:del w:id="205" w:author="Grego Viktorio" w:date="2016-03-28T14:04:00Z">
          <w:r w:rsidR="00C220C6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  <w:r w:rsidR="00C220C6"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</w:delText>
          </w:r>
        </w:del>
      </w:ins>
      <w:ins w:id="206" w:author="Grego Viktorio" w:date="2016-03-28T14:04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4</w:t>
        </w:r>
      </w:ins>
      <w:ins w:id="207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 How Did I Treat this Case?</w:t>
      </w:r>
    </w:p>
    <w:p w14:paraId="5BFCE6B0" w14:textId="77777777" w:rsidR="00C220C6" w:rsidRPr="001949DF" w:rsidRDefault="00C220C6" w:rsidP="00C220C6">
      <w:pPr>
        <w:widowControl w:val="0"/>
        <w:autoSpaceDE w:val="0"/>
        <w:autoSpaceDN w:val="0"/>
        <w:adjustRightInd w:val="0"/>
        <w:ind w:firstLine="708"/>
        <w:rPr>
          <w:ins w:id="208" w:author="Учетная запись Майкрософт" w:date="2016-03-21T17:32:00Z"/>
          <w:rFonts w:ascii="Cambria" w:eastAsia="Times New Roman" w:hAnsi="Cambria" w:cs="Times"/>
          <w:b/>
          <w:bCs/>
          <w:szCs w:val="24"/>
          <w:lang w:eastAsia="ru-RU"/>
        </w:rPr>
      </w:pPr>
      <w:ins w:id="209" w:author="Учетная запись Майкрософт" w:date="2016-03-21T17:32:00Z"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John Coulson </w:t>
        </w:r>
      </w:ins>
    </w:p>
    <w:p w14:paraId="09903340" w14:textId="119353A7" w:rsidR="0097138E" w:rsidRPr="00411470" w:rsidDel="00C220C6" w:rsidRDefault="0030773C" w:rsidP="0097138E">
      <w:pPr>
        <w:widowControl w:val="0"/>
        <w:autoSpaceDE w:val="0"/>
        <w:autoSpaceDN w:val="0"/>
        <w:adjustRightInd w:val="0"/>
        <w:ind w:firstLine="708"/>
        <w:rPr>
          <w:del w:id="210" w:author="Учетная запись Майкрософт" w:date="2016-03-21T17:32:00Z"/>
          <w:rFonts w:ascii="Cambria" w:eastAsia="Times New Roman" w:hAnsi="Cambria" w:cs="Times"/>
          <w:bCs/>
          <w:szCs w:val="24"/>
          <w:lang w:eastAsia="ru-RU"/>
        </w:rPr>
      </w:pPr>
      <w:del w:id="211" w:author="Учетная запись Майкрософт" w:date="2016-03-21T17:32:00Z">
        <w:r w:rsidDel="00C220C6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</w:p>
    <w:p w14:paraId="7C0ACC07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45422812" w14:textId="183DF6DB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12" w:author="Учетная запись Майкрософт" w:date="2016-03-21T17:32:00Z"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213" w:author="Учетная запись Майкрософт" w:date="2016-03-21T17:32:00Z">
        <w:r w:rsidR="00C220C6" w:rsidRPr="00411470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  <w:r w:rsidR="00C220C6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del w:id="214" w:author="Учетная запись Майкрософт" w:date="2016-03-21T17:32:00Z">
        <w:r w:rsidR="0030773C" w:rsidDel="00C220C6">
          <w:rPr>
            <w:rFonts w:ascii="Cambria" w:eastAsia="Times New Roman" w:hAnsi="Cambria" w:cs="Times"/>
            <w:bCs/>
            <w:szCs w:val="24"/>
            <w:lang w:eastAsia="ru-RU"/>
          </w:rPr>
          <w:delText>4</w:delText>
        </w:r>
        <w:r w:rsidRPr="00411470" w:rsidDel="00C220C6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ins w:id="215" w:author="Учетная запись Майкрософт" w:date="2016-03-21T17:32:00Z">
        <w:del w:id="216" w:author="Grego Viktorio" w:date="2016-03-28T14:05:00Z">
          <w:r w:rsidR="00C220C6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  <w:r w:rsidR="00C220C6"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217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45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del w:id="218" w:author="Учетная запись Майкрософт" w:date="2016-03-21T17:35:00Z">
        <w:r w:rsidRPr="00411470" w:rsidDel="00BA34AD">
          <w:rPr>
            <w:rFonts w:ascii="Cambria" w:eastAsia="Times New Roman" w:hAnsi="Cambria" w:cs="Times"/>
            <w:bCs/>
            <w:szCs w:val="24"/>
            <w:lang w:eastAsia="ru-RU"/>
          </w:rPr>
          <w:delText>Editorial Comments</w:delText>
        </w:r>
      </w:del>
      <w:ins w:id="219" w:author="Учетная запись Майкрософт" w:date="2016-03-21T17:35:00Z">
        <w:r w:rsidR="00BA34AD">
          <w:rPr>
            <w:rFonts w:ascii="Cambria" w:eastAsia="Times New Roman" w:hAnsi="Cambria" w:cs="Times"/>
            <w:bCs/>
            <w:szCs w:val="24"/>
            <w:lang w:eastAsia="ru-RU"/>
          </w:rPr>
          <w:t>Key takeaway points</w:t>
        </w:r>
      </w:ins>
    </w:p>
    <w:p w14:paraId="16081A60" w14:textId="29655E6C" w:rsidR="0097138E" w:rsidRPr="00841515" w:rsidRDefault="0030773C" w:rsidP="0097138E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Cs/>
          <w:szCs w:val="24"/>
          <w:lang w:eastAsia="ru-RU"/>
        </w:rPr>
      </w:pPr>
      <w:del w:id="220" w:author="Учетная запись Майкрософт" w:date="2016-03-21T17:33:00Z">
        <w:r w:rsidRPr="00841515" w:rsidDel="00C220C6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  <w:ins w:id="221" w:author="Учетная запись Майкрософт" w:date="2016-03-21T17:33:00Z">
        <w:r w:rsidR="00C220C6" w:rsidRPr="00841515">
          <w:rPr>
            <w:rFonts w:ascii="Cambria" w:eastAsia="Times New Roman" w:hAnsi="Cambria" w:cs="Times"/>
            <w:bCs/>
            <w:szCs w:val="24"/>
            <w:lang w:eastAsia="ru-RU"/>
          </w:rPr>
          <w:t>Panel</w:t>
        </w:r>
      </w:ins>
    </w:p>
    <w:p w14:paraId="15E942FA" w14:textId="77777777" w:rsidR="0030773C" w:rsidRDefault="0030773C" w:rsidP="00746743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18943074" w14:textId="56CB9007" w:rsidR="0030773C" w:rsidRPr="00411470" w:rsidRDefault="00373B68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r w:rsidRPr="00C667F1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Case Vignette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 II</w:t>
      </w:r>
      <w:r w:rsidRPr="00C667F1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:</w:t>
      </w:r>
      <w:r>
        <w:rPr>
          <w:rFonts w:ascii="Cambria" w:eastAsia="Times New Roman" w:hAnsi="Cambria" w:cs="Times"/>
          <w:bCs/>
          <w:szCs w:val="24"/>
          <w:lang w:eastAsia="ru-RU"/>
        </w:rPr>
        <w:t xml:space="preserve"> </w:t>
      </w:r>
      <w:r w:rsidR="0030773C" w:rsidRPr="00411470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Interventional Approach </w:t>
      </w:r>
      <w:r w:rsidR="0030773C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>to</w:t>
      </w:r>
      <w:r w:rsidR="0030773C" w:rsidRPr="00411470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 Complex</w:t>
      </w:r>
      <w:r w:rsidR="0030773C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 Ventricular</w:t>
      </w:r>
      <w:r w:rsidR="0030773C" w:rsidRPr="00411470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 xml:space="preserve"> </w:t>
      </w:r>
      <w:r w:rsidR="0030773C">
        <w:rPr>
          <w:rFonts w:ascii="Cambria" w:eastAsia="Times New Roman" w:hAnsi="Cambria" w:cs="Times"/>
          <w:b/>
          <w:bCs/>
          <w:i/>
          <w:color w:val="002060"/>
          <w:szCs w:val="24"/>
          <w:lang w:eastAsia="ru-RU"/>
        </w:rPr>
        <w:t>Septal Defects</w:t>
      </w:r>
    </w:p>
    <w:p w14:paraId="0813938F" w14:textId="77777777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72107803" w14:textId="71DB7651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u w:val="single"/>
          <w:lang w:eastAsia="ru-RU"/>
        </w:rPr>
      </w:pPr>
      <w:del w:id="222" w:author="Учетная запись Майкрософт" w:date="2016-03-21T17:33:00Z">
        <w:r w:rsidDel="00DF4622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223" w:author="Учетная запись Майкрософт" w:date="2016-03-21T17:33:00Z">
        <w:r w:rsidR="00DF4622">
          <w:rPr>
            <w:rFonts w:ascii="Cambria" w:eastAsia="Times New Roman" w:hAnsi="Cambria" w:cs="Times"/>
            <w:bCs/>
            <w:szCs w:val="24"/>
            <w:lang w:eastAsia="ru-RU"/>
          </w:rPr>
          <w:t>11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224" w:author="Учетная запись Майкрософт" w:date="2016-03-21T17:33:00Z">
        <w:r w:rsidDel="00DF4622">
          <w:rPr>
            <w:rFonts w:ascii="Cambria" w:eastAsia="Times New Roman" w:hAnsi="Cambria" w:cs="Times"/>
            <w:bCs/>
            <w:szCs w:val="24"/>
            <w:lang w:eastAsia="ru-RU"/>
          </w:rPr>
          <w:delText>4</w:delText>
        </w:r>
        <w:r w:rsidRPr="00411470" w:rsidDel="00DF4622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</w:del>
      <w:ins w:id="225" w:author="Учетная запись Майкрософт" w:date="2016-03-21T17:33:00Z">
        <w:del w:id="226" w:author="Grego Viktorio" w:date="2016-03-28T14:05:00Z">
          <w:r w:rsidR="00DF4622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20</w:delText>
          </w:r>
        </w:del>
      </w:ins>
      <w:ins w:id="227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50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 Case Presentation</w:t>
      </w:r>
    </w:p>
    <w:p w14:paraId="7CD90B97" w14:textId="3F9899BC" w:rsidR="0030773C" w:rsidRPr="00BA34AD" w:rsidRDefault="0030773C" w:rsidP="0030773C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/>
          <w:bCs/>
          <w:szCs w:val="24"/>
          <w:lang w:eastAsia="ru-RU"/>
          <w:rPrChange w:id="228" w:author="Учетная запись Майкрософт" w:date="2016-03-21T17:35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del w:id="229" w:author="Учетная запись Майкрософт" w:date="2016-03-21T17:33:00Z">
        <w:r w:rsidRPr="00DF4622" w:rsidDel="00DF4622">
          <w:rPr>
            <w:rFonts w:ascii="Cambria" w:eastAsia="Times New Roman" w:hAnsi="Cambria" w:cs="Times"/>
            <w:b/>
            <w:bCs/>
            <w:szCs w:val="24"/>
            <w:lang w:eastAsia="ru-RU"/>
            <w:rPrChange w:id="230" w:author="Учетная запись Майкрософт" w:date="2016-03-21T17:3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proofErr w:type="spellStart"/>
      <w:ins w:id="231" w:author="Учетная запись Майкрософт" w:date="2016-03-21T17:33:00Z">
        <w:r w:rsidR="00DF4622" w:rsidRPr="00DF4622">
          <w:rPr>
            <w:rFonts w:ascii="Cambria" w:eastAsia="Times New Roman" w:hAnsi="Cambria" w:cs="Times"/>
            <w:b/>
            <w:bCs/>
            <w:szCs w:val="24"/>
            <w:lang w:eastAsia="ru-RU"/>
            <w:rPrChange w:id="232" w:author="Учетная запись Майкрософт" w:date="2016-03-21T17:3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Ziyad</w:t>
        </w:r>
        <w:proofErr w:type="spellEnd"/>
        <w:r w:rsidR="00DF4622" w:rsidRPr="00DF4622">
          <w:rPr>
            <w:rFonts w:ascii="Cambria" w:eastAsia="Times New Roman" w:hAnsi="Cambria" w:cs="Times"/>
            <w:b/>
            <w:bCs/>
            <w:szCs w:val="24"/>
            <w:lang w:eastAsia="ru-RU"/>
            <w:rPrChange w:id="233" w:author="Учетная запись Майкрософт" w:date="2016-03-21T17:3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</w:t>
        </w:r>
        <w:proofErr w:type="spellStart"/>
        <w:r w:rsidR="00DF4622" w:rsidRPr="00DF4622">
          <w:rPr>
            <w:rFonts w:ascii="Cambria" w:eastAsia="Times New Roman" w:hAnsi="Cambria" w:cs="Times"/>
            <w:b/>
            <w:bCs/>
            <w:szCs w:val="24"/>
            <w:lang w:eastAsia="ru-RU"/>
            <w:rPrChange w:id="234" w:author="Учетная запись Майкрософт" w:date="2016-03-21T17:34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Hijazi</w:t>
        </w:r>
      </w:ins>
      <w:proofErr w:type="spellEnd"/>
    </w:p>
    <w:p w14:paraId="2D9E8D7A" w14:textId="77777777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36A65145" w14:textId="382D03A7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>11:</w:t>
      </w:r>
      <w:del w:id="235" w:author="Учетная запись Майкрософт" w:date="2016-03-21T17:35:00Z">
        <w:r w:rsidDel="00BA34AD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  <w:r w:rsidRPr="00411470" w:rsidDel="00BA34AD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</w:del>
      <w:ins w:id="236" w:author="Учетная запись Майкрософт" w:date="2016-03-21T17:35:00Z">
        <w:del w:id="237" w:author="Grego Viktorio" w:date="2016-03-28T14:05:00Z">
          <w:r w:rsidR="00BA34AD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25</w:delText>
          </w:r>
        </w:del>
      </w:ins>
      <w:ins w:id="238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55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 How Would I Approach this Case?</w:t>
      </w:r>
    </w:p>
    <w:p w14:paraId="258896A4" w14:textId="572B9416" w:rsidR="0030773C" w:rsidRPr="00411470" w:rsidRDefault="0030773C" w:rsidP="0030773C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Cs/>
          <w:szCs w:val="24"/>
          <w:lang w:eastAsia="ru-RU"/>
        </w:rPr>
      </w:pPr>
      <w:del w:id="239" w:author="Учетная запись Майкрософт" w:date="2016-03-21T17:35:00Z">
        <w:r w:rsidDel="00BA34AD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  <w:ins w:id="240" w:author="Учетная запись Майкрософт" w:date="2016-03-21T17:35:00Z">
        <w:r w:rsidR="00BA34AD">
          <w:rPr>
            <w:rFonts w:ascii="Cambria" w:eastAsia="Times New Roman" w:hAnsi="Cambria" w:cs="Times"/>
            <w:bCs/>
            <w:szCs w:val="24"/>
            <w:lang w:eastAsia="ru-RU"/>
          </w:rPr>
          <w:t>Panel</w:t>
        </w:r>
      </w:ins>
    </w:p>
    <w:p w14:paraId="0407CB80" w14:textId="77777777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3A16B0A3" w14:textId="14C7D5B3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41" w:author="Grego Viktorio" w:date="2016-03-28T14:05:00Z">
        <w:r w:rsidDel="00D86EF6">
          <w:rPr>
            <w:rFonts w:ascii="Cambria" w:eastAsia="Times New Roman" w:hAnsi="Cambria" w:cs="Times"/>
            <w:bCs/>
            <w:szCs w:val="24"/>
            <w:lang w:eastAsia="ru-RU"/>
          </w:rPr>
          <w:delText>11</w:delText>
        </w:r>
      </w:del>
      <w:ins w:id="242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243" w:author="Учетная запись Майкрософт" w:date="2016-03-21T17:35:00Z">
        <w:r w:rsidDel="00BA34AD">
          <w:rPr>
            <w:rFonts w:ascii="Cambria" w:eastAsia="Times New Roman" w:hAnsi="Cambria" w:cs="Times"/>
            <w:bCs/>
            <w:szCs w:val="24"/>
            <w:lang w:eastAsia="ru-RU"/>
          </w:rPr>
          <w:delText>0</w:delText>
        </w:r>
        <w:r w:rsidRPr="00411470" w:rsidDel="00BA34AD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</w:del>
      <w:ins w:id="244" w:author="Учетная запись Майкрософт" w:date="2016-03-21T17:35:00Z">
        <w:del w:id="245" w:author="Grego Viktorio" w:date="2016-03-28T14:05:00Z">
          <w:r w:rsidR="00BA34AD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3</w:delText>
          </w:r>
          <w:r w:rsidR="00BA34AD"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</w:delText>
          </w:r>
        </w:del>
      </w:ins>
      <w:ins w:id="246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00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>: How Did I Treat this Case?</w:t>
      </w:r>
    </w:p>
    <w:p w14:paraId="626EB07F" w14:textId="77777777" w:rsidR="00BA34AD" w:rsidRPr="001949DF" w:rsidRDefault="00BA34AD" w:rsidP="00BA34AD">
      <w:pPr>
        <w:widowControl w:val="0"/>
        <w:autoSpaceDE w:val="0"/>
        <w:autoSpaceDN w:val="0"/>
        <w:adjustRightInd w:val="0"/>
        <w:ind w:firstLine="708"/>
        <w:rPr>
          <w:ins w:id="247" w:author="Учетная запись Майкрософт" w:date="2016-03-21T17:35:00Z"/>
          <w:rFonts w:ascii="Cambria" w:eastAsia="Times New Roman" w:hAnsi="Cambria" w:cs="Times"/>
          <w:b/>
          <w:bCs/>
          <w:szCs w:val="24"/>
          <w:lang w:eastAsia="ru-RU"/>
        </w:rPr>
      </w:pPr>
      <w:proofErr w:type="spellStart"/>
      <w:ins w:id="248" w:author="Учетная запись Майкрософт" w:date="2016-03-21T17:35:00Z"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>Ziyad</w:t>
        </w:r>
        <w:proofErr w:type="spellEnd"/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 xml:space="preserve"> </w:t>
        </w:r>
        <w:proofErr w:type="spellStart"/>
        <w:r w:rsidRPr="001949DF">
          <w:rPr>
            <w:rFonts w:ascii="Cambria" w:eastAsia="Times New Roman" w:hAnsi="Cambria" w:cs="Times"/>
            <w:b/>
            <w:bCs/>
            <w:szCs w:val="24"/>
            <w:lang w:eastAsia="ru-RU"/>
          </w:rPr>
          <w:t>Hijazi</w:t>
        </w:r>
        <w:proofErr w:type="spellEnd"/>
      </w:ins>
    </w:p>
    <w:p w14:paraId="13832D77" w14:textId="4B75E95A" w:rsidR="0030773C" w:rsidRPr="00411470" w:rsidDel="00BA34AD" w:rsidRDefault="00BA34AD" w:rsidP="0030773C">
      <w:pPr>
        <w:widowControl w:val="0"/>
        <w:autoSpaceDE w:val="0"/>
        <w:autoSpaceDN w:val="0"/>
        <w:adjustRightInd w:val="0"/>
        <w:ind w:firstLine="708"/>
        <w:rPr>
          <w:del w:id="249" w:author="Учетная запись Майкрософт" w:date="2016-03-21T17:35:00Z"/>
          <w:rFonts w:ascii="Cambria" w:eastAsia="Times New Roman" w:hAnsi="Cambria" w:cs="Times"/>
          <w:bCs/>
          <w:szCs w:val="24"/>
          <w:lang w:eastAsia="ru-RU"/>
        </w:rPr>
      </w:pPr>
      <w:ins w:id="250" w:author="Учетная запись Майкрософт" w:date="2016-03-21T17:35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  <w:del w:id="251" w:author="Учетная запись Майкрософт" w:date="2016-03-21T17:35:00Z">
        <w:r w:rsidR="0030773C" w:rsidDel="00BA34AD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</w:p>
    <w:p w14:paraId="2A73F650" w14:textId="77777777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3DBD2ADD" w14:textId="00927A19" w:rsidR="0030773C" w:rsidRPr="00411470" w:rsidRDefault="0030773C" w:rsidP="0030773C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52" w:author="Grego Viktorio" w:date="2016-03-28T14:05:00Z">
        <w:r w:rsidDel="00D86EF6">
          <w:rPr>
            <w:rFonts w:ascii="Cambria" w:eastAsia="Times New Roman" w:hAnsi="Cambria" w:cs="Times"/>
            <w:bCs/>
            <w:szCs w:val="24"/>
            <w:lang w:eastAsia="ru-RU"/>
          </w:rPr>
          <w:delText>11</w:delText>
        </w:r>
      </w:del>
      <w:ins w:id="253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254" w:author="Учетная запись Майкрософт" w:date="2016-03-21T18:33:00Z">
        <w:r w:rsidDel="000D720F">
          <w:rPr>
            <w:rFonts w:ascii="Cambria" w:eastAsia="Times New Roman" w:hAnsi="Cambria" w:cs="Times"/>
            <w:bCs/>
            <w:szCs w:val="24"/>
            <w:lang w:eastAsia="ru-RU"/>
          </w:rPr>
          <w:delText>10</w:delText>
        </w:r>
      </w:del>
      <w:ins w:id="255" w:author="Учетная запись Майкрософт" w:date="2016-03-21T18:33:00Z">
        <w:del w:id="256" w:author="Grego Viktorio" w:date="2016-03-28T14:05:00Z">
          <w:r w:rsidR="000D720F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40</w:delText>
          </w:r>
        </w:del>
      </w:ins>
      <w:ins w:id="257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05</w:t>
        </w:r>
      </w:ins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</w:t>
      </w:r>
      <w:ins w:id="258" w:author="Учетная запись Майкрософт" w:date="2016-03-21T17:35:00Z">
        <w:r w:rsidR="00BA34AD">
          <w:rPr>
            <w:rFonts w:ascii="Cambria" w:eastAsia="Times New Roman" w:hAnsi="Cambria" w:cs="Times"/>
            <w:bCs/>
            <w:szCs w:val="24"/>
            <w:lang w:eastAsia="ru-RU"/>
          </w:rPr>
          <w:t xml:space="preserve">Key takeaway points </w:t>
        </w:r>
      </w:ins>
      <w:del w:id="259" w:author="Учетная запись Майкрософт" w:date="2016-03-21T17:35:00Z">
        <w:r w:rsidRPr="00411470" w:rsidDel="00BA34AD">
          <w:rPr>
            <w:rFonts w:ascii="Cambria" w:eastAsia="Times New Roman" w:hAnsi="Cambria" w:cs="Times"/>
            <w:bCs/>
            <w:szCs w:val="24"/>
            <w:lang w:eastAsia="ru-RU"/>
          </w:rPr>
          <w:delText>Editorial Comments</w:delText>
        </w:r>
      </w:del>
    </w:p>
    <w:p w14:paraId="1D2224EC" w14:textId="5972DA18" w:rsidR="0030773C" w:rsidRPr="00411470" w:rsidRDefault="0030773C" w:rsidP="0030773C">
      <w:pPr>
        <w:widowControl w:val="0"/>
        <w:autoSpaceDE w:val="0"/>
        <w:autoSpaceDN w:val="0"/>
        <w:adjustRightInd w:val="0"/>
        <w:ind w:firstLine="708"/>
        <w:rPr>
          <w:rFonts w:ascii="Cambria" w:eastAsia="Times New Roman" w:hAnsi="Cambria" w:cs="Times"/>
          <w:bCs/>
          <w:szCs w:val="24"/>
          <w:lang w:eastAsia="ru-RU"/>
        </w:rPr>
      </w:pPr>
      <w:del w:id="260" w:author="Учетная запись Майкрософт" w:date="2016-03-21T17:35:00Z">
        <w:r w:rsidDel="00BA34AD">
          <w:rPr>
            <w:rFonts w:ascii="Cambria" w:eastAsia="Times New Roman" w:hAnsi="Cambria" w:cs="Times"/>
            <w:bCs/>
            <w:szCs w:val="24"/>
            <w:lang w:eastAsia="ru-RU"/>
          </w:rPr>
          <w:delText>TBD</w:delText>
        </w:r>
      </w:del>
      <w:ins w:id="261" w:author="Учетная запись Майкрософт" w:date="2016-03-21T17:35:00Z">
        <w:r w:rsidR="00BA34AD">
          <w:rPr>
            <w:rFonts w:ascii="Cambria" w:eastAsia="Times New Roman" w:hAnsi="Cambria" w:cs="Times"/>
            <w:bCs/>
            <w:szCs w:val="24"/>
            <w:lang w:eastAsia="ru-RU"/>
          </w:rPr>
          <w:t xml:space="preserve">Panel </w:t>
        </w:r>
      </w:ins>
    </w:p>
    <w:p w14:paraId="30BB32AF" w14:textId="77777777" w:rsidR="0030773C" w:rsidRPr="00411470" w:rsidRDefault="0030773C" w:rsidP="00746743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01B042BB" w14:textId="078D14EE" w:rsidR="0030773C" w:rsidRPr="00411470" w:rsidRDefault="0030773C" w:rsidP="0030773C">
      <w:pPr>
        <w:widowControl w:val="0"/>
        <w:autoSpaceDE w:val="0"/>
        <w:autoSpaceDN w:val="0"/>
        <w:adjustRightInd w:val="0"/>
        <w:spacing w:after="240"/>
        <w:rPr>
          <w:rFonts w:ascii="Cambria" w:eastAsia="Times New Roman" w:hAnsi="Cambria" w:cs="Times"/>
          <w:b/>
          <w:i/>
          <w:color w:val="17365D"/>
          <w:szCs w:val="24"/>
          <w:u w:val="single"/>
          <w:lang w:eastAsia="ru-RU"/>
        </w:rPr>
      </w:pPr>
      <w:r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>Session I</w:t>
      </w:r>
      <w:ins w:id="262" w:author="Учетная запись Майкрософт" w:date="2016-03-21T17:37:00Z">
        <w:r w:rsidR="00954C1E">
          <w:rPr>
            <w:rFonts w:ascii="Cambria" w:eastAsia="Times New Roman" w:hAnsi="Cambria" w:cs="Times"/>
            <w:b/>
            <w:bCs/>
            <w:i/>
            <w:color w:val="17365D"/>
            <w:szCs w:val="24"/>
            <w:u w:val="single"/>
            <w:lang w:eastAsia="ru-RU"/>
          </w:rPr>
          <w:t>I</w:t>
        </w:r>
      </w:ins>
      <w:r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>I</w:t>
      </w:r>
      <w:r w:rsidRPr="00411470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:  </w:t>
      </w:r>
      <w:r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Right Heart and Other Congenital </w:t>
      </w:r>
      <w:r w:rsidR="00C369CD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Heart Disease </w:t>
      </w:r>
      <w:r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>Interventions</w:t>
      </w:r>
      <w:r w:rsidRPr="00411470">
        <w:rPr>
          <w:rFonts w:ascii="Cambria" w:eastAsia="Times New Roman" w:hAnsi="Cambria" w:cs="Times"/>
          <w:b/>
          <w:bCs/>
          <w:i/>
          <w:color w:val="17365D"/>
          <w:szCs w:val="24"/>
          <w:u w:val="single"/>
          <w:lang w:eastAsia="ru-RU"/>
        </w:rPr>
        <w:t xml:space="preserve"> </w:t>
      </w:r>
    </w:p>
    <w:p w14:paraId="2E763046" w14:textId="6F25C57F" w:rsidR="00013944" w:rsidRPr="00411470" w:rsidRDefault="00013944" w:rsidP="00013944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szCs w:val="24"/>
          <w:lang w:eastAsia="ru-RU"/>
        </w:rPr>
      </w:pPr>
      <w:r w:rsidRPr="00411470">
        <w:rPr>
          <w:rFonts w:ascii="Cambria" w:eastAsia="Times New Roman" w:hAnsi="Cambria" w:cs="Times"/>
          <w:iCs/>
          <w:szCs w:val="24"/>
          <w:u w:val="single"/>
          <w:lang w:eastAsia="ru-RU"/>
        </w:rPr>
        <w:t>Chairs</w:t>
      </w:r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:  </w:t>
      </w:r>
      <w:del w:id="263" w:author="Учетная запись Майкрософт" w:date="2016-03-21T17:37:00Z">
        <w:r w:rsidDel="00580AFD">
          <w:rPr>
            <w:rFonts w:ascii="Cambria" w:eastAsia="Times New Roman" w:hAnsi="Cambria" w:cs="Times"/>
            <w:iCs/>
            <w:szCs w:val="24"/>
            <w:lang w:eastAsia="ru-RU"/>
          </w:rPr>
          <w:delText>TBD, TBD</w:delText>
        </w:r>
      </w:del>
    </w:p>
    <w:p w14:paraId="0726C9D2" w14:textId="571FA648" w:rsidR="00013944" w:rsidRDefault="00013944" w:rsidP="00013944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r w:rsidRPr="00411470">
        <w:rPr>
          <w:rFonts w:ascii="Cambria" w:eastAsia="Times New Roman" w:hAnsi="Cambria" w:cs="Times"/>
          <w:iCs/>
          <w:szCs w:val="24"/>
          <w:u w:val="single"/>
          <w:lang w:eastAsia="ru-RU"/>
        </w:rPr>
        <w:t xml:space="preserve">Discussants: </w:t>
      </w:r>
      <w:r w:rsidRPr="00411470">
        <w:rPr>
          <w:rFonts w:ascii="Cambria" w:eastAsia="Times New Roman" w:hAnsi="Cambria" w:cs="Times"/>
          <w:iCs/>
          <w:szCs w:val="24"/>
          <w:lang w:eastAsia="ru-RU"/>
        </w:rPr>
        <w:t xml:space="preserve"> </w:t>
      </w:r>
      <w:r w:rsidRPr="00411470">
        <w:rPr>
          <w:rFonts w:ascii="Cambria" w:eastAsia="Times New Roman" w:hAnsi="Cambria" w:cs="Times"/>
          <w:bCs/>
          <w:szCs w:val="24"/>
          <w:lang w:eastAsia="ru-RU"/>
        </w:rPr>
        <w:t xml:space="preserve"> </w:t>
      </w:r>
      <w:del w:id="264" w:author="Учетная запись Майкрософт" w:date="2016-03-21T17:37:00Z">
        <w:r w:rsidDel="00580AFD">
          <w:rPr>
            <w:rFonts w:ascii="Cambria" w:eastAsia="Times New Roman" w:hAnsi="Cambria" w:cs="Times"/>
            <w:bCs/>
            <w:szCs w:val="24"/>
            <w:lang w:eastAsia="ru-RU"/>
          </w:rPr>
          <w:delText>TBD, TBD</w:delText>
        </w:r>
      </w:del>
    </w:p>
    <w:p w14:paraId="15D57FC5" w14:textId="77777777" w:rsidR="00013944" w:rsidRDefault="00013944" w:rsidP="00013944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4536BC2F" w14:textId="5E2562A2" w:rsidR="00013944" w:rsidRPr="00746743" w:rsidRDefault="002F7C1B" w:rsidP="00013944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i/>
          <w:szCs w:val="24"/>
          <w:u w:val="single"/>
          <w:lang w:eastAsia="ru-RU"/>
        </w:rPr>
      </w:pPr>
      <w:r>
        <w:rPr>
          <w:rFonts w:ascii="Cambria" w:eastAsia="Times New Roman" w:hAnsi="Cambria" w:cs="Times"/>
          <w:bCs/>
          <w:i/>
          <w:szCs w:val="24"/>
          <w:u w:val="single"/>
          <w:lang w:eastAsia="ru-RU"/>
        </w:rPr>
        <w:t xml:space="preserve">Clinical and </w:t>
      </w:r>
      <w:r w:rsidR="00C369CD">
        <w:rPr>
          <w:rFonts w:ascii="Cambria" w:eastAsia="Times New Roman" w:hAnsi="Cambria" w:cs="Times"/>
          <w:bCs/>
          <w:i/>
          <w:szCs w:val="24"/>
          <w:u w:val="single"/>
          <w:lang w:eastAsia="ru-RU"/>
        </w:rPr>
        <w:t>Technology</w:t>
      </w:r>
      <w:r w:rsidRPr="00746743">
        <w:rPr>
          <w:rFonts w:ascii="Cambria" w:eastAsia="Times New Roman" w:hAnsi="Cambria" w:cs="Times"/>
          <w:bCs/>
          <w:i/>
          <w:szCs w:val="24"/>
          <w:u w:val="single"/>
          <w:lang w:eastAsia="ru-RU"/>
        </w:rPr>
        <w:t xml:space="preserve"> </w:t>
      </w:r>
      <w:r w:rsidR="00013944" w:rsidRPr="00746743">
        <w:rPr>
          <w:rFonts w:ascii="Cambria" w:eastAsia="Times New Roman" w:hAnsi="Cambria" w:cs="Times"/>
          <w:bCs/>
          <w:i/>
          <w:szCs w:val="24"/>
          <w:u w:val="single"/>
          <w:lang w:eastAsia="ru-RU"/>
        </w:rPr>
        <w:t>Update</w:t>
      </w:r>
    </w:p>
    <w:p w14:paraId="4FE89490" w14:textId="77777777" w:rsidR="0097138E" w:rsidRPr="00411470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385D4A5B" w14:textId="77630D5E" w:rsidR="00A279CB" w:rsidRDefault="00A279CB" w:rsidP="0097138E">
      <w:pPr>
        <w:widowControl w:val="0"/>
        <w:autoSpaceDE w:val="0"/>
        <w:autoSpaceDN w:val="0"/>
        <w:adjustRightInd w:val="0"/>
        <w:rPr>
          <w:ins w:id="265" w:author="Учетная запись Майкрософт" w:date="2016-03-21T17:38:00Z"/>
          <w:rFonts w:ascii="Cambria" w:eastAsia="Times New Roman" w:hAnsi="Cambria" w:cs="Times"/>
          <w:bCs/>
          <w:szCs w:val="24"/>
          <w:lang w:eastAsia="ru-RU"/>
        </w:rPr>
      </w:pPr>
      <w:ins w:id="266" w:author="Учетная запись Майкрософт" w:date="2016-03-21T17:38:00Z">
        <w:del w:id="267" w:author="Grego Viktorio" w:date="2016-03-28T14:05:00Z"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</w:del>
      </w:ins>
      <w:ins w:id="268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ins w:id="269" w:author="Учетная запись Майкрософт" w:date="2016-03-21T17:38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  <w:del w:id="270" w:author="Grego Viktorio" w:date="2016-03-28T14:05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 </w:delText>
          </w:r>
        </w:del>
      </w:ins>
      <w:ins w:id="271" w:author="Grego Viktorio" w:date="2016-03-28T14:05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10</w:t>
        </w:r>
      </w:ins>
      <w:ins w:id="272" w:author="Учетная запись Майкрософт" w:date="2016-03-21T17:38:00Z">
        <w:del w:id="273" w:author="Grego Viktorio" w:date="2016-03-28T14:05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50</w:delText>
          </w:r>
        </w:del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: Stenting of </w:t>
        </w:r>
      </w:ins>
      <w:ins w:id="274" w:author="Учетная запись Майкрософт" w:date="2016-03-21T18:33:00Z">
        <w:r w:rsidR="000D720F">
          <w:rPr>
            <w:rFonts w:ascii="Cambria" w:eastAsia="Times New Roman" w:hAnsi="Cambria" w:cs="Times"/>
            <w:bCs/>
            <w:szCs w:val="24"/>
            <w:lang w:eastAsia="ru-RU"/>
          </w:rPr>
          <w:t xml:space="preserve">the </w:t>
        </w:r>
      </w:ins>
      <w:ins w:id="275" w:author="Учетная запись Майкрософт" w:date="2016-03-21T17:38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pulmonary artery </w:t>
        </w:r>
      </w:ins>
    </w:p>
    <w:p w14:paraId="201A5D95" w14:textId="68DB3D59" w:rsidR="00A279CB" w:rsidRPr="00A279CB" w:rsidRDefault="00A279CB" w:rsidP="0097138E">
      <w:pPr>
        <w:widowControl w:val="0"/>
        <w:autoSpaceDE w:val="0"/>
        <w:autoSpaceDN w:val="0"/>
        <w:adjustRightInd w:val="0"/>
        <w:rPr>
          <w:ins w:id="276" w:author="Учетная запись Майкрософт" w:date="2016-03-21T17:38:00Z"/>
          <w:rFonts w:ascii="Cambria" w:eastAsia="Times New Roman" w:hAnsi="Cambria" w:cs="Times"/>
          <w:b/>
          <w:bCs/>
          <w:szCs w:val="24"/>
          <w:lang w:eastAsia="ru-RU"/>
          <w:rPrChange w:id="277" w:author="Учетная запись Майкрософт" w:date="2016-03-21T17:39:00Z">
            <w:rPr>
              <w:ins w:id="278" w:author="Учетная запись Майкрософт" w:date="2016-03-21T17:38:00Z"/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ins w:id="279" w:author="Учетная запись Майкрософт" w:date="2016-03-21T17:39:00Z">
        <w:r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proofErr w:type="spellStart"/>
        <w:r w:rsidRPr="00A279CB">
          <w:rPr>
            <w:rFonts w:ascii="Cambria" w:eastAsia="Times New Roman" w:hAnsi="Cambria" w:cs="Times"/>
            <w:b/>
            <w:bCs/>
            <w:szCs w:val="24"/>
            <w:lang w:eastAsia="ru-RU"/>
            <w:rPrChange w:id="280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Zahid</w:t>
        </w:r>
        <w:proofErr w:type="spellEnd"/>
        <w:r w:rsidRPr="00A279CB">
          <w:rPr>
            <w:rFonts w:ascii="Cambria" w:eastAsia="Times New Roman" w:hAnsi="Cambria" w:cs="Times"/>
            <w:b/>
            <w:bCs/>
            <w:szCs w:val="24"/>
            <w:lang w:eastAsia="ru-RU"/>
            <w:rPrChange w:id="281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Amin</w:t>
        </w:r>
      </w:ins>
    </w:p>
    <w:p w14:paraId="6DFA4DF6" w14:textId="77777777" w:rsidR="00A279CB" w:rsidRDefault="00A279CB" w:rsidP="0097138E">
      <w:pPr>
        <w:widowControl w:val="0"/>
        <w:autoSpaceDE w:val="0"/>
        <w:autoSpaceDN w:val="0"/>
        <w:adjustRightInd w:val="0"/>
        <w:rPr>
          <w:ins w:id="282" w:author="Учетная запись Майкрософт" w:date="2016-03-21T17:38:00Z"/>
          <w:rFonts w:ascii="Cambria" w:eastAsia="Times New Roman" w:hAnsi="Cambria" w:cs="Times"/>
          <w:bCs/>
          <w:szCs w:val="24"/>
          <w:lang w:eastAsia="ru-RU"/>
        </w:rPr>
      </w:pPr>
    </w:p>
    <w:p w14:paraId="1E36B1BA" w14:textId="65DD17FE" w:rsidR="00013944" w:rsidRDefault="0097138E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83" w:author="Учетная запись Майкрософт" w:date="2016-03-21T17:39:00Z">
        <w:r w:rsidRPr="00411470" w:rsidDel="00A279CB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  <w:r w:rsidR="00013944" w:rsidDel="00A279CB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</w:del>
      <w:ins w:id="284" w:author="Учетная запись Майкрософт" w:date="2016-03-21T17:39:00Z">
        <w:r w:rsidR="00A279CB" w:rsidRPr="00411470">
          <w:rPr>
            <w:rFonts w:ascii="Cambria" w:eastAsia="Times New Roman" w:hAnsi="Cambria" w:cs="Times"/>
            <w:bCs/>
            <w:szCs w:val="24"/>
            <w:lang w:eastAsia="ru-RU"/>
          </w:rPr>
          <w:t>1</w:t>
        </w:r>
        <w:r w:rsidR="00A279CB">
          <w:rPr>
            <w:rFonts w:ascii="Cambria" w:eastAsia="Times New Roman" w:hAnsi="Cambria" w:cs="Times"/>
            <w:bCs/>
            <w:szCs w:val="24"/>
            <w:lang w:eastAsia="ru-RU"/>
          </w:rPr>
          <w:t>2</w:t>
        </w:r>
      </w:ins>
      <w:r w:rsidR="00013944">
        <w:rPr>
          <w:rFonts w:ascii="Cambria" w:eastAsia="Times New Roman" w:hAnsi="Cambria" w:cs="Times"/>
          <w:bCs/>
          <w:szCs w:val="24"/>
          <w:lang w:eastAsia="ru-RU"/>
        </w:rPr>
        <w:t>:</w:t>
      </w:r>
      <w:del w:id="285" w:author="Учетная запись Майкрософт" w:date="2016-03-21T17:39:00Z">
        <w:r w:rsidR="00013944" w:rsidDel="00A279CB">
          <w:rPr>
            <w:rFonts w:ascii="Cambria" w:eastAsia="Times New Roman" w:hAnsi="Cambria" w:cs="Times"/>
            <w:bCs/>
            <w:szCs w:val="24"/>
            <w:lang w:eastAsia="ru-RU"/>
          </w:rPr>
          <w:delText>15</w:delText>
        </w:r>
      </w:del>
      <w:ins w:id="286" w:author="Учетная запись Майкрософт" w:date="2016-03-21T17:39:00Z">
        <w:del w:id="287" w:author="Grego Viktorio" w:date="2016-03-28T14:06:00Z">
          <w:r w:rsidR="00A279CB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00</w:delText>
          </w:r>
        </w:del>
      </w:ins>
      <w:ins w:id="288" w:author="Grego Viktorio" w:date="2016-03-28T14:06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20</w:t>
        </w:r>
      </w:ins>
      <w:r w:rsidR="00013944">
        <w:rPr>
          <w:rFonts w:ascii="Cambria" w:eastAsia="Times New Roman" w:hAnsi="Cambria" w:cs="Times"/>
          <w:bCs/>
          <w:szCs w:val="24"/>
          <w:lang w:eastAsia="ru-RU"/>
        </w:rPr>
        <w:t>:</w:t>
      </w:r>
      <w:r w:rsidR="00013944">
        <w:rPr>
          <w:rFonts w:ascii="Cambria" w:eastAsia="Times New Roman" w:hAnsi="Cambria" w:cs="Times"/>
          <w:bCs/>
          <w:szCs w:val="24"/>
          <w:lang w:eastAsia="ru-RU"/>
        </w:rPr>
        <w:tab/>
      </w:r>
      <w:r w:rsidR="00C369CD">
        <w:rPr>
          <w:rFonts w:ascii="Cambria" w:eastAsia="Times New Roman" w:hAnsi="Cambria" w:cs="Times"/>
          <w:bCs/>
          <w:szCs w:val="24"/>
          <w:lang w:eastAsia="ru-RU"/>
        </w:rPr>
        <w:t xml:space="preserve">Endovascular Repair of </w:t>
      </w:r>
      <w:proofErr w:type="spellStart"/>
      <w:r w:rsidR="00013944">
        <w:rPr>
          <w:rFonts w:ascii="Cambria" w:eastAsia="Times New Roman" w:hAnsi="Cambria" w:cs="Times"/>
          <w:bCs/>
          <w:szCs w:val="24"/>
          <w:lang w:eastAsia="ru-RU"/>
        </w:rPr>
        <w:t>Coartatio</w:t>
      </w:r>
      <w:r w:rsidR="00813DC1">
        <w:rPr>
          <w:rFonts w:ascii="Cambria" w:eastAsia="Times New Roman" w:hAnsi="Cambria" w:cs="Times"/>
          <w:bCs/>
          <w:szCs w:val="24"/>
          <w:lang w:eastAsia="ru-RU"/>
        </w:rPr>
        <w:t>n</w:t>
      </w:r>
      <w:proofErr w:type="spellEnd"/>
      <w:r w:rsidR="00813DC1">
        <w:rPr>
          <w:rFonts w:ascii="Cambria" w:eastAsia="Times New Roman" w:hAnsi="Cambria" w:cs="Times"/>
          <w:bCs/>
          <w:szCs w:val="24"/>
          <w:lang w:eastAsia="ru-RU"/>
        </w:rPr>
        <w:t xml:space="preserve"> of </w:t>
      </w:r>
      <w:ins w:id="289" w:author="Учетная запись Майкрософт" w:date="2016-03-21T18:33:00Z">
        <w:r w:rsidR="000D720F">
          <w:rPr>
            <w:rFonts w:ascii="Cambria" w:eastAsia="Times New Roman" w:hAnsi="Cambria" w:cs="Times"/>
            <w:bCs/>
            <w:szCs w:val="24"/>
            <w:lang w:eastAsia="ru-RU"/>
          </w:rPr>
          <w:t xml:space="preserve">the </w:t>
        </w:r>
      </w:ins>
      <w:r w:rsidR="00813DC1">
        <w:rPr>
          <w:rFonts w:ascii="Cambria" w:eastAsia="Times New Roman" w:hAnsi="Cambria" w:cs="Times"/>
          <w:bCs/>
          <w:szCs w:val="24"/>
          <w:lang w:eastAsia="ru-RU"/>
        </w:rPr>
        <w:t>Aorta</w:t>
      </w:r>
    </w:p>
    <w:p w14:paraId="27923A27" w14:textId="71D64C95" w:rsidR="00013944" w:rsidRPr="00A279CB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/>
          <w:bCs/>
          <w:szCs w:val="24"/>
          <w:lang w:eastAsia="ru-RU"/>
          <w:rPrChange w:id="290" w:author="Учетная запись Майкрософт" w:date="2016-03-21T17:39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ab/>
      </w:r>
      <w:del w:id="291" w:author="Учетная запись Майкрософт" w:date="2016-03-21T17:39:00Z">
        <w:r w:rsidRPr="00A279CB" w:rsidDel="00A279CB">
          <w:rPr>
            <w:rFonts w:ascii="Cambria" w:eastAsia="Times New Roman" w:hAnsi="Cambria" w:cs="Times"/>
            <w:b/>
            <w:bCs/>
            <w:szCs w:val="24"/>
            <w:lang w:eastAsia="ru-RU"/>
            <w:rPrChange w:id="292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proofErr w:type="spellStart"/>
      <w:ins w:id="293" w:author="Учетная запись Майкрософт" w:date="2016-03-21T17:39:00Z">
        <w:r w:rsidR="00A279CB" w:rsidRPr="00A279CB">
          <w:rPr>
            <w:rFonts w:ascii="Cambria" w:eastAsia="Times New Roman" w:hAnsi="Cambria" w:cs="Times"/>
            <w:b/>
            <w:bCs/>
            <w:szCs w:val="24"/>
            <w:lang w:eastAsia="ru-RU"/>
            <w:rPrChange w:id="294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Bagrat</w:t>
        </w:r>
        <w:proofErr w:type="spellEnd"/>
        <w:r w:rsidR="00A279CB" w:rsidRPr="00A279CB">
          <w:rPr>
            <w:rFonts w:ascii="Cambria" w:eastAsia="Times New Roman" w:hAnsi="Cambria" w:cs="Times"/>
            <w:b/>
            <w:bCs/>
            <w:szCs w:val="24"/>
            <w:lang w:eastAsia="ru-RU"/>
            <w:rPrChange w:id="295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 xml:space="preserve"> </w:t>
        </w:r>
        <w:proofErr w:type="spellStart"/>
        <w:r w:rsidR="00A279CB" w:rsidRPr="00A279CB">
          <w:rPr>
            <w:rFonts w:ascii="Cambria" w:eastAsia="Times New Roman" w:hAnsi="Cambria" w:cs="Times"/>
            <w:b/>
            <w:bCs/>
            <w:szCs w:val="24"/>
            <w:lang w:eastAsia="ru-RU"/>
            <w:rPrChange w:id="296" w:author="Учетная запись Майкрософт" w:date="2016-03-21T17:39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Alekyan</w:t>
        </w:r>
      </w:ins>
      <w:proofErr w:type="spellEnd"/>
    </w:p>
    <w:p w14:paraId="028C61EC" w14:textId="77777777" w:rsidR="00013944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5E954990" w14:textId="12A42F2B" w:rsidR="00013944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297" w:author="Учетная запись Майкрософт" w:date="2016-03-21T17:40:00Z">
        <w:r w:rsidDel="00904201">
          <w:rPr>
            <w:rFonts w:ascii="Cambria" w:eastAsia="Times New Roman" w:hAnsi="Cambria" w:cs="Times"/>
            <w:bCs/>
            <w:szCs w:val="24"/>
            <w:lang w:eastAsia="ru-RU"/>
          </w:rPr>
          <w:delText>11</w:delText>
        </w:r>
      </w:del>
      <w:ins w:id="298" w:author="Учетная запись Майкрософт" w:date="2016-03-21T17:40:00Z">
        <w:r w:rsidR="00904201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299" w:author="Учетная запись Майкрософт" w:date="2016-03-21T17:40:00Z">
        <w:r w:rsidDel="00904201">
          <w:rPr>
            <w:rFonts w:ascii="Cambria" w:eastAsia="Times New Roman" w:hAnsi="Cambria" w:cs="Times"/>
            <w:bCs/>
            <w:szCs w:val="24"/>
            <w:lang w:eastAsia="ru-RU"/>
          </w:rPr>
          <w:delText>22</w:delText>
        </w:r>
      </w:del>
      <w:ins w:id="300" w:author="Учетная запись Майкрософт" w:date="2016-03-21T17:40:00Z">
        <w:del w:id="301" w:author="Grego Viktorio" w:date="2016-03-28T14:06:00Z">
          <w:r w:rsidR="00904201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10</w:delText>
          </w:r>
        </w:del>
      </w:ins>
      <w:ins w:id="302" w:author="Grego Viktorio" w:date="2016-03-28T14:06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30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r>
        <w:rPr>
          <w:rFonts w:ascii="Cambria" w:eastAsia="Times New Roman" w:hAnsi="Cambria" w:cs="Times"/>
          <w:bCs/>
          <w:szCs w:val="24"/>
          <w:lang w:eastAsia="ru-RU"/>
        </w:rPr>
        <w:tab/>
      </w:r>
      <w:proofErr w:type="spellStart"/>
      <w:ins w:id="303" w:author="Учетная запись Майкрософт" w:date="2016-03-21T17:40:00Z">
        <w:r w:rsidR="00904201">
          <w:rPr>
            <w:rFonts w:ascii="Cambria" w:eastAsia="Times New Roman" w:hAnsi="Cambria" w:cs="Times"/>
            <w:bCs/>
            <w:szCs w:val="24"/>
            <w:lang w:eastAsia="ru-RU"/>
          </w:rPr>
          <w:t>Transcatheter</w:t>
        </w:r>
        <w:proofErr w:type="spellEnd"/>
        <w:r w:rsidR="00904201">
          <w:rPr>
            <w:rFonts w:ascii="Cambria" w:eastAsia="Times New Roman" w:hAnsi="Cambria" w:cs="Times"/>
            <w:bCs/>
            <w:szCs w:val="24"/>
            <w:lang w:eastAsia="ru-RU"/>
          </w:rPr>
          <w:t xml:space="preserve"> Pulmonary Valve implantation: current and future challenges </w:t>
        </w:r>
      </w:ins>
      <w:del w:id="304" w:author="Учетная запись Майкрософт" w:date="2016-03-21T17:40:00Z">
        <w:r w:rsidDel="00904201">
          <w:rPr>
            <w:rFonts w:ascii="Cambria" w:eastAsia="Times New Roman" w:hAnsi="Cambria" w:cs="Times"/>
            <w:bCs/>
            <w:szCs w:val="24"/>
            <w:lang w:eastAsia="ru-RU"/>
          </w:rPr>
          <w:delText xml:space="preserve">Pulmonary </w:delText>
        </w:r>
      </w:del>
      <w:del w:id="305" w:author="Учетная запись Майкрософт" w:date="2016-03-21T17:41:00Z">
        <w:r w:rsidDel="00904201">
          <w:rPr>
            <w:rFonts w:ascii="Cambria" w:eastAsia="Times New Roman" w:hAnsi="Cambria" w:cs="Times"/>
            <w:bCs/>
            <w:szCs w:val="24"/>
            <w:lang w:eastAsia="ru-RU"/>
          </w:rPr>
          <w:delText>Valve and Artery</w:delText>
        </w:r>
        <w:r w:rsidR="00813DC1" w:rsidDel="00904201">
          <w:rPr>
            <w:rFonts w:ascii="Cambria" w:eastAsia="Times New Roman" w:hAnsi="Cambria" w:cs="Times"/>
            <w:bCs/>
            <w:szCs w:val="24"/>
            <w:lang w:eastAsia="ru-RU"/>
          </w:rPr>
          <w:delText xml:space="preserve"> Stenosis</w:delText>
        </w:r>
        <w:r w:rsidR="00C369CD" w:rsidDel="00904201">
          <w:rPr>
            <w:rFonts w:ascii="Cambria" w:eastAsia="Times New Roman" w:hAnsi="Cambria" w:cs="Times"/>
            <w:bCs/>
            <w:szCs w:val="24"/>
            <w:lang w:eastAsia="ru-RU"/>
          </w:rPr>
          <w:delText xml:space="preserve"> Therapies  </w:delText>
        </w:r>
      </w:del>
    </w:p>
    <w:p w14:paraId="0709450F" w14:textId="563557B1" w:rsidR="00013944" w:rsidRPr="00904201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/>
          <w:bCs/>
          <w:szCs w:val="24"/>
          <w:lang w:eastAsia="ru-RU"/>
          <w:rPrChange w:id="306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ab/>
      </w:r>
      <w:del w:id="307" w:author="Учетная запись Майкрософт" w:date="2016-03-21T17:41:00Z">
        <w:r w:rsidRPr="00904201" w:rsidDel="00904201">
          <w:rPr>
            <w:rFonts w:ascii="Cambria" w:eastAsia="Times New Roman" w:hAnsi="Cambria" w:cs="Times"/>
            <w:b/>
            <w:bCs/>
            <w:szCs w:val="24"/>
            <w:lang w:eastAsia="ru-RU"/>
            <w:rPrChange w:id="308" w:author="Учетная запись Майкрософт" w:date="2016-03-21T17:4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delText>TBD</w:delText>
        </w:r>
      </w:del>
      <w:ins w:id="309" w:author="Учетная запись Майкрософт" w:date="2016-03-21T17:41:00Z">
        <w:r w:rsidR="00904201" w:rsidRPr="00904201">
          <w:rPr>
            <w:rFonts w:ascii="Cambria" w:eastAsia="Times New Roman" w:hAnsi="Cambria" w:cs="Times"/>
            <w:b/>
            <w:bCs/>
            <w:szCs w:val="24"/>
            <w:lang w:eastAsia="ru-RU"/>
            <w:rPrChange w:id="310" w:author="Учетная запись Майкрософт" w:date="2016-03-21T17:41:00Z">
              <w:rPr>
                <w:rFonts w:ascii="Cambria" w:eastAsia="Times New Roman" w:hAnsi="Cambria" w:cs="Times"/>
                <w:bCs/>
                <w:szCs w:val="24"/>
                <w:lang w:eastAsia="ru-RU"/>
              </w:rPr>
            </w:rPrChange>
          </w:rPr>
          <w:t>Darren Berman</w:t>
        </w:r>
      </w:ins>
    </w:p>
    <w:p w14:paraId="7FEDB656" w14:textId="77777777" w:rsidR="00013944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6624BF29" w14:textId="7A4D484A" w:rsidR="00013944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  <w:del w:id="311" w:author="Учетная запись Майкрософт" w:date="2016-03-21T17:41:00Z">
        <w:r w:rsidDel="00BE01A7">
          <w:rPr>
            <w:rFonts w:ascii="Cambria" w:eastAsia="Times New Roman" w:hAnsi="Cambria" w:cs="Times"/>
            <w:bCs/>
            <w:szCs w:val="24"/>
            <w:lang w:eastAsia="ru-RU"/>
          </w:rPr>
          <w:delText>11</w:delText>
        </w:r>
      </w:del>
      <w:ins w:id="312" w:author="Учетная запись Майкрософт" w:date="2016-03-21T17:41:00Z">
        <w:r w:rsidR="00BE01A7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del w:id="313" w:author="Учетная запись Майкрософт" w:date="2016-03-21T17:41:00Z">
        <w:r w:rsidDel="00BE01A7">
          <w:rPr>
            <w:rFonts w:ascii="Cambria" w:eastAsia="Times New Roman" w:hAnsi="Cambria" w:cs="Times"/>
            <w:bCs/>
            <w:szCs w:val="24"/>
            <w:lang w:eastAsia="ru-RU"/>
          </w:rPr>
          <w:delText>29</w:delText>
        </w:r>
      </w:del>
      <w:ins w:id="314" w:author="Учетная запись Майкрософт" w:date="2016-03-21T17:41:00Z">
        <w:del w:id="315" w:author="Grego Viktorio" w:date="2016-03-28T14:06:00Z">
          <w:r w:rsidR="00BE01A7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20</w:delText>
          </w:r>
        </w:del>
      </w:ins>
      <w:ins w:id="316" w:author="Grego Viktorio" w:date="2016-03-28T14:06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40</w:t>
        </w:r>
      </w:ins>
      <w:r>
        <w:rPr>
          <w:rFonts w:ascii="Cambria" w:eastAsia="Times New Roman" w:hAnsi="Cambria" w:cs="Times"/>
          <w:bCs/>
          <w:szCs w:val="24"/>
          <w:lang w:eastAsia="ru-RU"/>
        </w:rPr>
        <w:t>:</w:t>
      </w:r>
      <w:r>
        <w:rPr>
          <w:rFonts w:ascii="Cambria" w:eastAsia="Times New Roman" w:hAnsi="Cambria" w:cs="Times"/>
          <w:bCs/>
          <w:szCs w:val="24"/>
          <w:lang w:eastAsia="ru-RU"/>
        </w:rPr>
        <w:tab/>
      </w:r>
      <w:r w:rsidR="00C369CD">
        <w:rPr>
          <w:rFonts w:ascii="Cambria" w:eastAsia="Times New Roman" w:hAnsi="Cambria" w:cs="Times"/>
          <w:bCs/>
          <w:szCs w:val="24"/>
          <w:lang w:eastAsia="ru-RU"/>
        </w:rPr>
        <w:t xml:space="preserve">Endovascular Treatment of </w:t>
      </w:r>
      <w:r>
        <w:rPr>
          <w:rFonts w:ascii="Cambria" w:eastAsia="Times New Roman" w:hAnsi="Cambria" w:cs="Times"/>
          <w:bCs/>
          <w:szCs w:val="24"/>
          <w:lang w:eastAsia="ru-RU"/>
        </w:rPr>
        <w:t>Pulmonary Embolism</w:t>
      </w:r>
    </w:p>
    <w:p w14:paraId="1BD90A58" w14:textId="276EEAA3" w:rsidR="00013944" w:rsidRPr="00BE01A7" w:rsidRDefault="0001394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/>
          <w:bCs/>
          <w:szCs w:val="24"/>
          <w:lang w:eastAsia="ru-RU"/>
          <w:rPrChange w:id="317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ab/>
      </w:r>
      <w:r w:rsidR="00C369CD" w:rsidRPr="00BE01A7">
        <w:rPr>
          <w:rFonts w:ascii="Cambria" w:eastAsia="Times New Roman" w:hAnsi="Cambria" w:cs="Times"/>
          <w:b/>
          <w:bCs/>
          <w:szCs w:val="24"/>
          <w:lang w:eastAsia="ru-RU"/>
          <w:rPrChange w:id="318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Ma</w:t>
      </w:r>
      <w:r w:rsidR="00952033" w:rsidRPr="00BE01A7">
        <w:rPr>
          <w:rFonts w:ascii="Cambria" w:eastAsia="Times New Roman" w:hAnsi="Cambria" w:cs="Times"/>
          <w:b/>
          <w:bCs/>
          <w:szCs w:val="24"/>
          <w:lang w:eastAsia="ru-RU"/>
          <w:rPrChange w:id="319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h</w:t>
      </w:r>
      <w:r w:rsidR="00C369CD" w:rsidRPr="00BE01A7">
        <w:rPr>
          <w:rFonts w:ascii="Cambria" w:eastAsia="Times New Roman" w:hAnsi="Cambria" w:cs="Times"/>
          <w:b/>
          <w:bCs/>
          <w:szCs w:val="24"/>
          <w:lang w:eastAsia="ru-RU"/>
          <w:rPrChange w:id="320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 xml:space="preserve">mood </w:t>
      </w:r>
      <w:proofErr w:type="spellStart"/>
      <w:r w:rsidR="00C369CD" w:rsidRPr="00BE01A7">
        <w:rPr>
          <w:rFonts w:ascii="Cambria" w:eastAsia="Times New Roman" w:hAnsi="Cambria" w:cs="Times"/>
          <w:b/>
          <w:bCs/>
          <w:szCs w:val="24"/>
          <w:lang w:eastAsia="ru-RU"/>
          <w:rPrChange w:id="321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Raza</w:t>
      </w:r>
      <w:r w:rsidR="00952033" w:rsidRPr="00BE01A7">
        <w:rPr>
          <w:rFonts w:ascii="Cambria" w:eastAsia="Times New Roman" w:hAnsi="Cambria" w:cs="Times"/>
          <w:b/>
          <w:bCs/>
          <w:szCs w:val="24"/>
          <w:lang w:eastAsia="ru-RU"/>
          <w:rPrChange w:id="322" w:author="Учетная запись Майкрософт" w:date="2016-03-21T17:41:00Z">
            <w:rPr>
              <w:rFonts w:ascii="Cambria" w:eastAsia="Times New Roman" w:hAnsi="Cambria" w:cs="Times"/>
              <w:bCs/>
              <w:szCs w:val="24"/>
              <w:lang w:eastAsia="ru-RU"/>
            </w:rPr>
          </w:rPrChange>
        </w:rPr>
        <w:t>vi</w:t>
      </w:r>
      <w:proofErr w:type="spellEnd"/>
    </w:p>
    <w:p w14:paraId="5E71D083" w14:textId="1689CA9C" w:rsidR="00013944" w:rsidDel="00D86EF6" w:rsidRDefault="00013944" w:rsidP="0097138E">
      <w:pPr>
        <w:widowControl w:val="0"/>
        <w:autoSpaceDE w:val="0"/>
        <w:autoSpaceDN w:val="0"/>
        <w:adjustRightInd w:val="0"/>
        <w:rPr>
          <w:del w:id="323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</w:p>
    <w:p w14:paraId="3F2E885B" w14:textId="77777777" w:rsidR="00D86EF6" w:rsidRDefault="00D86EF6" w:rsidP="0097138E">
      <w:pPr>
        <w:widowControl w:val="0"/>
        <w:autoSpaceDE w:val="0"/>
        <w:autoSpaceDN w:val="0"/>
        <w:adjustRightInd w:val="0"/>
        <w:rPr>
          <w:ins w:id="324" w:author="Grego Viktorio" w:date="2016-03-28T14:08:00Z"/>
          <w:rFonts w:ascii="Cambria" w:eastAsia="Times New Roman" w:hAnsi="Cambria" w:cs="Times"/>
          <w:bCs/>
          <w:szCs w:val="24"/>
          <w:lang w:eastAsia="ru-RU"/>
        </w:rPr>
      </w:pPr>
    </w:p>
    <w:p w14:paraId="35B457F6" w14:textId="26D33030" w:rsidR="0097138E" w:rsidRPr="00411470" w:rsidDel="00F660C8" w:rsidRDefault="00013944" w:rsidP="0097138E">
      <w:pPr>
        <w:widowControl w:val="0"/>
        <w:autoSpaceDE w:val="0"/>
        <w:autoSpaceDN w:val="0"/>
        <w:adjustRightInd w:val="0"/>
        <w:rPr>
          <w:del w:id="325" w:author="Учетная запись Майкрософт" w:date="2016-03-21T17:42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del w:id="326" w:author="Учетная запись Майкрософт" w:date="2016-03-21T17:42:00Z"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11:</w:delText>
        </w:r>
        <w:r w:rsidR="00746743" w:rsidDel="00F660C8">
          <w:rPr>
            <w:rFonts w:ascii="Cambria" w:eastAsia="Times New Roman" w:hAnsi="Cambria" w:cs="Times"/>
            <w:bCs/>
            <w:szCs w:val="24"/>
            <w:lang w:eastAsia="ru-RU"/>
          </w:rPr>
          <w:delText>36</w:delText>
        </w:r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:</w:delText>
        </w:r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="0097138E" w:rsidRPr="00411470" w:rsidDel="00F660C8">
          <w:rPr>
            <w:rFonts w:ascii="Cambria" w:eastAsia="Times New Roman" w:hAnsi="Cambria" w:cs="Times"/>
            <w:bCs/>
            <w:szCs w:val="24"/>
            <w:lang w:eastAsia="ru-RU"/>
          </w:rPr>
          <w:delText xml:space="preserve">Interventional </w:delText>
        </w:r>
        <w:r w:rsidR="00C369CD" w:rsidDel="00F660C8">
          <w:rPr>
            <w:rFonts w:ascii="Cambria" w:eastAsia="Times New Roman" w:hAnsi="Cambria" w:cs="Times"/>
            <w:bCs/>
            <w:szCs w:val="24"/>
            <w:lang w:eastAsia="ru-RU"/>
          </w:rPr>
          <w:delText>Treatment</w:delText>
        </w:r>
        <w:r w:rsidR="00C369CD" w:rsidRPr="00411470" w:rsidDel="00F660C8">
          <w:rPr>
            <w:rFonts w:ascii="Cambria" w:eastAsia="Times New Roman" w:hAnsi="Cambria" w:cs="Times"/>
            <w:bCs/>
            <w:szCs w:val="24"/>
            <w:lang w:eastAsia="ru-RU"/>
          </w:rPr>
          <w:delText xml:space="preserve"> </w:delText>
        </w:r>
        <w:r w:rsidR="0097138E" w:rsidRPr="00411470" w:rsidDel="00F660C8">
          <w:rPr>
            <w:rFonts w:ascii="Cambria" w:eastAsia="Times New Roman" w:hAnsi="Cambria" w:cs="Times"/>
            <w:bCs/>
            <w:szCs w:val="24"/>
            <w:lang w:eastAsia="ru-RU"/>
          </w:rPr>
          <w:delText>of Para-Valvular Leaks</w:delText>
        </w:r>
      </w:del>
    </w:p>
    <w:p w14:paraId="629F47CA" w14:textId="20732DC7" w:rsidR="0097138E" w:rsidDel="00F660C8" w:rsidRDefault="0097138E" w:rsidP="0097138E">
      <w:pPr>
        <w:widowControl w:val="0"/>
        <w:autoSpaceDE w:val="0"/>
        <w:autoSpaceDN w:val="0"/>
        <w:adjustRightInd w:val="0"/>
        <w:ind w:firstLine="708"/>
        <w:rPr>
          <w:del w:id="327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  <w:del w:id="328" w:author="Учетная запись Майкрософт" w:date="2016-03-21T17:42:00Z">
        <w:r w:rsidRPr="00411470" w:rsidDel="00F660C8">
          <w:rPr>
            <w:rFonts w:ascii="Cambria" w:eastAsia="Times New Roman" w:hAnsi="Cambria" w:cs="Times"/>
            <w:bCs/>
            <w:szCs w:val="24"/>
            <w:lang w:eastAsia="ru-RU"/>
          </w:rPr>
          <w:delText>Ziyad Hijazi</w:delText>
        </w:r>
      </w:del>
    </w:p>
    <w:p w14:paraId="00BB00D7" w14:textId="7DAFFA7D" w:rsidR="00013944" w:rsidDel="00F660C8" w:rsidRDefault="00013944" w:rsidP="00746743">
      <w:pPr>
        <w:widowControl w:val="0"/>
        <w:autoSpaceDE w:val="0"/>
        <w:autoSpaceDN w:val="0"/>
        <w:adjustRightInd w:val="0"/>
        <w:rPr>
          <w:del w:id="329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</w:p>
    <w:p w14:paraId="211BD76D" w14:textId="025ACC54" w:rsidR="00013944" w:rsidDel="00F660C8" w:rsidRDefault="00013944" w:rsidP="00746743">
      <w:pPr>
        <w:widowControl w:val="0"/>
        <w:autoSpaceDE w:val="0"/>
        <w:autoSpaceDN w:val="0"/>
        <w:adjustRightInd w:val="0"/>
        <w:rPr>
          <w:del w:id="330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  <w:del w:id="331" w:author="Учетная запись Майкрософт" w:date="2016-03-21T17:42:00Z"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11:</w:delText>
        </w:r>
        <w:r w:rsidR="00746743" w:rsidDel="00F660C8">
          <w:rPr>
            <w:rFonts w:ascii="Cambria" w:eastAsia="Times New Roman" w:hAnsi="Cambria" w:cs="Times"/>
            <w:bCs/>
            <w:szCs w:val="24"/>
            <w:lang w:eastAsia="ru-RU"/>
          </w:rPr>
          <w:delText>43</w:delText>
        </w:r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:</w:delText>
        </w:r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="00C369CD" w:rsidDel="00F660C8">
          <w:rPr>
            <w:rFonts w:ascii="Cambria" w:eastAsia="Times New Roman" w:hAnsi="Cambria" w:cs="Times"/>
            <w:bCs/>
            <w:szCs w:val="24"/>
            <w:lang w:eastAsia="ru-RU"/>
          </w:rPr>
          <w:delText xml:space="preserve">Percutaneous </w:delText>
        </w:r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Tricupid Valve Intervention</w:delText>
        </w:r>
      </w:del>
    </w:p>
    <w:p w14:paraId="44244797" w14:textId="33C2C0C0" w:rsidR="00013944" w:rsidDel="00F660C8" w:rsidRDefault="00013944" w:rsidP="00746743">
      <w:pPr>
        <w:widowControl w:val="0"/>
        <w:autoSpaceDE w:val="0"/>
        <w:autoSpaceDN w:val="0"/>
        <w:adjustRightInd w:val="0"/>
        <w:rPr>
          <w:del w:id="332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  <w:del w:id="333" w:author="Учетная запись Майкрософт" w:date="2016-03-21T17:42:00Z"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tab/>
        </w:r>
        <w:r w:rsidR="006544BE" w:rsidDel="00F660C8">
          <w:rPr>
            <w:rFonts w:ascii="Cambria" w:eastAsia="Times New Roman" w:hAnsi="Cambria" w:cs="Times"/>
            <w:bCs/>
            <w:szCs w:val="24"/>
            <w:lang w:eastAsia="ru-RU"/>
          </w:rPr>
          <w:delText>Juan Granada</w:delText>
        </w:r>
      </w:del>
    </w:p>
    <w:p w14:paraId="7E1D3313" w14:textId="63298D63" w:rsidR="00013944" w:rsidDel="00F660C8" w:rsidRDefault="00013944" w:rsidP="00746743">
      <w:pPr>
        <w:widowControl w:val="0"/>
        <w:autoSpaceDE w:val="0"/>
        <w:autoSpaceDN w:val="0"/>
        <w:adjustRightInd w:val="0"/>
        <w:rPr>
          <w:del w:id="334" w:author="Учетная запись Майкрософт" w:date="2016-03-21T17:42:00Z"/>
          <w:rFonts w:ascii="Cambria" w:eastAsia="Times New Roman" w:hAnsi="Cambria" w:cs="Times"/>
          <w:bCs/>
          <w:szCs w:val="24"/>
          <w:lang w:eastAsia="ru-RU"/>
        </w:rPr>
      </w:pPr>
    </w:p>
    <w:p w14:paraId="62ECBAAF" w14:textId="4E6BF700" w:rsidR="0097138E" w:rsidRDefault="00746743" w:rsidP="0097138E">
      <w:pPr>
        <w:widowControl w:val="0"/>
        <w:autoSpaceDE w:val="0"/>
        <w:autoSpaceDN w:val="0"/>
        <w:adjustRightInd w:val="0"/>
        <w:rPr>
          <w:ins w:id="335" w:author="Учетная запись Майкрософт" w:date="2016-03-21T17:43:00Z"/>
          <w:rFonts w:ascii="Cambria" w:eastAsia="Times New Roman" w:hAnsi="Cambria" w:cs="Times"/>
          <w:bCs/>
          <w:szCs w:val="24"/>
          <w:lang w:eastAsia="ru-RU"/>
        </w:rPr>
      </w:pPr>
      <w:r>
        <w:rPr>
          <w:rFonts w:ascii="Cambria" w:eastAsia="Times New Roman" w:hAnsi="Cambria" w:cs="Times"/>
          <w:bCs/>
          <w:szCs w:val="24"/>
          <w:lang w:eastAsia="ru-RU"/>
        </w:rPr>
        <w:t>1</w:t>
      </w:r>
      <w:del w:id="336" w:author="Учетная запись Майкрософт" w:date="2016-03-21T17:42:00Z"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</w:del>
      <w:ins w:id="337" w:author="Учетная запись Майкрософт" w:date="2016-03-21T17:42:00Z">
        <w:r w:rsidR="00F660C8">
          <w:rPr>
            <w:rFonts w:ascii="Cambria" w:eastAsia="Times New Roman" w:hAnsi="Cambria" w:cs="Times"/>
            <w:bCs/>
            <w:szCs w:val="24"/>
            <w:lang w:eastAsia="ru-RU"/>
          </w:rPr>
          <w:t>2</w:t>
        </w:r>
      </w:ins>
      <w:r w:rsidR="00013944">
        <w:rPr>
          <w:rFonts w:ascii="Cambria" w:eastAsia="Times New Roman" w:hAnsi="Cambria" w:cs="Times"/>
          <w:bCs/>
          <w:szCs w:val="24"/>
          <w:lang w:eastAsia="ru-RU"/>
        </w:rPr>
        <w:t>:</w:t>
      </w:r>
      <w:del w:id="338" w:author="Учетная запись Майкрософт" w:date="2016-03-21T17:42:00Z">
        <w:r w:rsidDel="00F660C8">
          <w:rPr>
            <w:rFonts w:ascii="Cambria" w:eastAsia="Times New Roman" w:hAnsi="Cambria" w:cs="Times"/>
            <w:bCs/>
            <w:szCs w:val="24"/>
            <w:lang w:eastAsia="ru-RU"/>
          </w:rPr>
          <w:delText>50</w:delText>
        </w:r>
      </w:del>
      <w:ins w:id="339" w:author="Учетная запись Майкрософт" w:date="2016-03-21T17:42:00Z">
        <w:del w:id="340" w:author="Grego Viktorio" w:date="2016-03-28T14:06:00Z">
          <w:r w:rsidR="00F660C8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30</w:delText>
          </w:r>
        </w:del>
      </w:ins>
      <w:ins w:id="341" w:author="Grego Viktorio" w:date="2016-03-28T14:06:00Z">
        <w:r w:rsidR="00D86EF6">
          <w:rPr>
            <w:rFonts w:ascii="Cambria" w:eastAsia="Times New Roman" w:hAnsi="Cambria" w:cs="Times"/>
            <w:bCs/>
            <w:szCs w:val="24"/>
            <w:lang w:eastAsia="ru-RU"/>
          </w:rPr>
          <w:t>50</w:t>
        </w:r>
      </w:ins>
      <w:r w:rsidR="00013944">
        <w:rPr>
          <w:rFonts w:ascii="Cambria" w:eastAsia="Times New Roman" w:hAnsi="Cambria" w:cs="Times"/>
          <w:bCs/>
          <w:szCs w:val="24"/>
          <w:lang w:eastAsia="ru-RU"/>
        </w:rPr>
        <w:t>:</w:t>
      </w:r>
      <w:r w:rsidR="00013944">
        <w:rPr>
          <w:rFonts w:ascii="Cambria" w:eastAsia="Times New Roman" w:hAnsi="Cambria" w:cs="Times"/>
          <w:bCs/>
          <w:szCs w:val="24"/>
          <w:lang w:eastAsia="ru-RU"/>
        </w:rPr>
        <w:tab/>
      </w:r>
      <w:r w:rsidR="0097138E" w:rsidRPr="00411470">
        <w:rPr>
          <w:rFonts w:ascii="Cambria" w:eastAsia="Times New Roman" w:hAnsi="Cambria" w:cs="Times"/>
          <w:bCs/>
          <w:szCs w:val="24"/>
          <w:lang w:eastAsia="ru-RU"/>
        </w:rPr>
        <w:t>Moderated discussion</w:t>
      </w:r>
      <w:ins w:id="342" w:author="Учетная запись Майкрософт" w:date="2016-03-21T17:42:00Z">
        <w:r w:rsidR="00F660C8">
          <w:rPr>
            <w:rFonts w:ascii="Cambria" w:eastAsia="Times New Roman" w:hAnsi="Cambria" w:cs="Times"/>
            <w:bCs/>
            <w:szCs w:val="24"/>
            <w:lang w:eastAsia="ru-RU"/>
          </w:rPr>
          <w:t xml:space="preserve"> </w:t>
        </w:r>
      </w:ins>
    </w:p>
    <w:p w14:paraId="7B36F68B" w14:textId="77777777" w:rsidR="0002271B" w:rsidRDefault="0002271B" w:rsidP="0097138E">
      <w:pPr>
        <w:widowControl w:val="0"/>
        <w:autoSpaceDE w:val="0"/>
        <w:autoSpaceDN w:val="0"/>
        <w:adjustRightInd w:val="0"/>
        <w:rPr>
          <w:ins w:id="343" w:author="Учетная запись Майкрософт" w:date="2016-03-21T17:43:00Z"/>
          <w:rFonts w:ascii="Cambria" w:eastAsia="Times New Roman" w:hAnsi="Cambria" w:cs="Times"/>
          <w:bCs/>
          <w:szCs w:val="24"/>
          <w:lang w:eastAsia="ru-RU"/>
        </w:rPr>
      </w:pPr>
    </w:p>
    <w:p w14:paraId="36CA681E" w14:textId="6147AFF7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44" w:author="Учетная запись Майкрософт" w:date="2016-03-21T17:43:00Z"/>
          <w:del w:id="345" w:author="Grego Viktorio" w:date="2016-03-28T14:06:00Z"/>
          <w:rFonts w:ascii="Cambria" w:eastAsia="Times New Roman" w:hAnsi="Cambria" w:cs="Times"/>
          <w:bCs/>
          <w:i/>
          <w:color w:val="002060"/>
          <w:szCs w:val="24"/>
          <w:lang w:eastAsia="ru-RU"/>
        </w:rPr>
      </w:pPr>
      <w:ins w:id="346" w:author="Учетная запись Майкрософт" w:date="2016-03-21T17:43:00Z">
        <w:del w:id="347" w:author="Grego Viktorio" w:date="2016-03-28T14:06:00Z">
          <w:r w:rsidRPr="00C667F1" w:rsidDel="00D86EF6">
            <w:rPr>
              <w:rFonts w:ascii="Cambria" w:eastAsia="Times New Roman" w:hAnsi="Cambria" w:cs="Times"/>
              <w:b/>
              <w:bCs/>
              <w:i/>
              <w:szCs w:val="24"/>
              <w:u w:val="single"/>
              <w:lang w:eastAsia="ru-RU"/>
            </w:rPr>
            <w:delText>Case Vignette</w:delText>
          </w:r>
          <w:r w:rsidDel="00D86EF6">
            <w:rPr>
              <w:rFonts w:ascii="Cambria" w:eastAsia="Times New Roman" w:hAnsi="Cambria" w:cs="Times"/>
              <w:b/>
              <w:bCs/>
              <w:i/>
              <w:szCs w:val="24"/>
              <w:u w:val="single"/>
              <w:lang w:eastAsia="ru-RU"/>
            </w:rPr>
            <w:delText xml:space="preserve"> III</w:delText>
          </w:r>
          <w:r w:rsidRPr="00C667F1" w:rsidDel="00D86EF6">
            <w:rPr>
              <w:rFonts w:ascii="Cambria" w:eastAsia="Times New Roman" w:hAnsi="Cambria" w:cs="Times"/>
              <w:b/>
              <w:bCs/>
              <w:i/>
              <w:szCs w:val="24"/>
              <w:u w:val="single"/>
              <w:lang w:eastAsia="ru-RU"/>
            </w:rPr>
            <w:delText>:</w:delText>
          </w:r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 </w:delText>
          </w:r>
        </w:del>
      </w:ins>
      <w:ins w:id="348" w:author="Учетная запись Майкрософт" w:date="2016-03-21T17:44:00Z">
        <w:del w:id="349" w:author="Grego Viktorio" w:date="2016-03-28T14:06:00Z">
          <w:r w:rsidDel="00D86EF6">
            <w:rPr>
              <w:rFonts w:ascii="Cambria" w:eastAsia="Times New Roman" w:hAnsi="Cambria" w:cs="Times"/>
              <w:b/>
              <w:bCs/>
              <w:i/>
              <w:color w:val="002060"/>
              <w:szCs w:val="24"/>
              <w:lang w:eastAsia="ru-RU"/>
            </w:rPr>
            <w:delText>Stenting of the right ventricular outflow tract</w:delText>
          </w:r>
        </w:del>
      </w:ins>
    </w:p>
    <w:p w14:paraId="0E091367" w14:textId="16366F39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50" w:author="Учетная запись Майкрософт" w:date="2016-03-21T17:43:00Z"/>
          <w:del w:id="351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0D3A1B5B" w14:textId="5D0A4EC4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52" w:author="Учетная запись Майкрософт" w:date="2016-03-21T17:43:00Z"/>
          <w:del w:id="353" w:author="Grego Viktorio" w:date="2016-03-28T14:06:00Z"/>
          <w:rFonts w:ascii="Cambria" w:eastAsia="Times New Roman" w:hAnsi="Cambria" w:cs="Times"/>
          <w:bCs/>
          <w:szCs w:val="24"/>
          <w:u w:val="single"/>
          <w:lang w:eastAsia="ru-RU"/>
        </w:rPr>
      </w:pPr>
      <w:ins w:id="354" w:author="Учетная запись Майкрософт" w:date="2016-03-21T17:43:00Z">
        <w:del w:id="355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</w:del>
      </w:ins>
      <w:ins w:id="356" w:author="Учетная запись Майкрософт" w:date="2016-03-21T17:44:00Z">
        <w:del w:id="357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358" w:author="Учетная запись Майкрософт" w:date="2016-03-21T17:43:00Z">
        <w:del w:id="359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</w:delText>
          </w:r>
        </w:del>
      </w:ins>
      <w:ins w:id="360" w:author="Учетная запись Майкрософт" w:date="2016-03-21T17:44:00Z">
        <w:del w:id="361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4</w:delText>
          </w:r>
        </w:del>
      </w:ins>
      <w:ins w:id="362" w:author="Учетная запись Майкрософт" w:date="2016-03-21T17:43:00Z">
        <w:del w:id="363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 Case Presentation</w:delText>
          </w:r>
        </w:del>
      </w:ins>
    </w:p>
    <w:p w14:paraId="093829BC" w14:textId="19DB9B69" w:rsidR="0002271B" w:rsidRPr="001949DF" w:rsidDel="00D86EF6" w:rsidRDefault="0002271B" w:rsidP="0002271B">
      <w:pPr>
        <w:widowControl w:val="0"/>
        <w:autoSpaceDE w:val="0"/>
        <w:autoSpaceDN w:val="0"/>
        <w:adjustRightInd w:val="0"/>
        <w:ind w:firstLine="708"/>
        <w:rPr>
          <w:ins w:id="364" w:author="Учетная запись Майкрософт" w:date="2016-03-21T17:43:00Z"/>
          <w:del w:id="365" w:author="Grego Viktorio" w:date="2016-03-28T14:06:00Z"/>
          <w:rFonts w:ascii="Cambria" w:eastAsia="Times New Roman" w:hAnsi="Cambria" w:cs="Times"/>
          <w:b/>
          <w:bCs/>
          <w:szCs w:val="24"/>
          <w:lang w:eastAsia="ru-RU"/>
        </w:rPr>
      </w:pPr>
      <w:ins w:id="366" w:author="Учетная запись Майкрософт" w:date="2016-03-21T17:44:00Z">
        <w:del w:id="367" w:author="Grego Viktorio" w:date="2016-03-28T14:06:00Z">
          <w:r w:rsidDel="00D86EF6">
            <w:rPr>
              <w:rFonts w:ascii="Cambria" w:eastAsia="Times New Roman" w:hAnsi="Cambria" w:cs="Times"/>
              <w:b/>
              <w:bCs/>
              <w:szCs w:val="24"/>
              <w:lang w:eastAsia="ru-RU"/>
            </w:rPr>
            <w:delText>Bagrat Alekyan</w:delText>
          </w:r>
        </w:del>
      </w:ins>
    </w:p>
    <w:p w14:paraId="4AA5C333" w14:textId="18E5CA9D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68" w:author="Учетная запись Майкрософт" w:date="2016-03-21T17:43:00Z"/>
          <w:del w:id="369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543E5451" w14:textId="3E93539E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70" w:author="Учетная запись Майкрософт" w:date="2016-03-21T17:43:00Z"/>
          <w:del w:id="371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372" w:author="Учетная запись Майкрософт" w:date="2016-03-21T17:43:00Z">
        <w:del w:id="373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</w:del>
      </w:ins>
      <w:ins w:id="374" w:author="Учетная запись Майкрософт" w:date="2016-03-21T17:45:00Z">
        <w:del w:id="375" w:author="Grego Viktorio" w:date="2016-03-28T14:06:00Z">
          <w:r w:rsidR="00A0500D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376" w:author="Учетная запись Майкрософт" w:date="2016-03-21T17:43:00Z">
        <w:del w:id="377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</w:delText>
          </w:r>
        </w:del>
      </w:ins>
      <w:ins w:id="378" w:author="Учетная запись Майкрософт" w:date="2016-03-21T17:45:00Z">
        <w:del w:id="379" w:author="Grego Viktorio" w:date="2016-03-28T14:06:00Z">
          <w:r w:rsidR="00A0500D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4</w:delText>
          </w:r>
        </w:del>
      </w:ins>
      <w:ins w:id="380" w:author="Учетная запись Майкрософт" w:date="2016-03-21T17:43:00Z">
        <w:del w:id="381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</w:delText>
          </w:r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: How Would I </w:delText>
          </w:r>
        </w:del>
      </w:ins>
      <w:ins w:id="382" w:author="Учетная запись Майкрософт" w:date="2016-03-21T17:45:00Z">
        <w:del w:id="383" w:author="Grego Viktorio" w:date="2016-03-28T14:06:00Z">
          <w:r w:rsidR="00A0500D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manage</w:delText>
          </w:r>
        </w:del>
      </w:ins>
      <w:ins w:id="384" w:author="Учетная запись Майкрософт" w:date="2016-03-21T17:43:00Z">
        <w:del w:id="385" w:author="Grego Viktorio" w:date="2016-03-28T14:06:00Z"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 this Case?</w:delText>
          </w:r>
        </w:del>
      </w:ins>
    </w:p>
    <w:p w14:paraId="76358AA1" w14:textId="37552074" w:rsidR="0002271B" w:rsidRPr="007E6918" w:rsidDel="00D86EF6" w:rsidRDefault="0002271B" w:rsidP="0002271B">
      <w:pPr>
        <w:widowControl w:val="0"/>
        <w:autoSpaceDE w:val="0"/>
        <w:autoSpaceDN w:val="0"/>
        <w:adjustRightInd w:val="0"/>
        <w:ind w:firstLine="708"/>
        <w:rPr>
          <w:ins w:id="386" w:author="Учетная запись Майкрософт" w:date="2016-03-21T17:43:00Z"/>
          <w:del w:id="387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388" w:author="Учетная запись Майкрософт" w:date="2016-03-21T17:43:00Z">
        <w:del w:id="389" w:author="Grego Viktorio" w:date="2016-03-28T14:06:00Z">
          <w:r w:rsidRPr="007E6918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Panel</w:delText>
          </w:r>
        </w:del>
      </w:ins>
    </w:p>
    <w:p w14:paraId="7F142F35" w14:textId="57CACA25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390" w:author="Учетная запись Майкрософт" w:date="2016-03-21T17:43:00Z"/>
          <w:del w:id="391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4463F3AC" w14:textId="0720418D" w:rsidR="0002271B" w:rsidRPr="00411470" w:rsidDel="00D86EF6" w:rsidRDefault="000D720F" w:rsidP="0002271B">
      <w:pPr>
        <w:widowControl w:val="0"/>
        <w:autoSpaceDE w:val="0"/>
        <w:autoSpaceDN w:val="0"/>
        <w:adjustRightInd w:val="0"/>
        <w:rPr>
          <w:ins w:id="392" w:author="Учетная запись Майкрософт" w:date="2016-03-21T17:43:00Z"/>
          <w:del w:id="393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394" w:author="Учетная запись Майкрософт" w:date="2016-03-21T17:43:00Z">
        <w:del w:id="395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</w:del>
      </w:ins>
      <w:ins w:id="396" w:author="Учетная запись Майкрософт" w:date="2016-03-21T18:33:00Z">
        <w:del w:id="397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398" w:author="Учетная запись Майкрософт" w:date="2016-03-21T17:43:00Z">
        <w:del w:id="399" w:author="Grego Viktorio" w:date="2016-03-28T14:06:00Z">
          <w:r w:rsidR="0002271B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</w:delText>
          </w:r>
        </w:del>
      </w:ins>
      <w:ins w:id="400" w:author="Учетная запись Майкрософт" w:date="2016-03-21T18:33:00Z">
        <w:del w:id="401" w:author="Grego Viktorio" w:date="2016-03-28T14:06:00Z"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 </w:delText>
          </w:r>
        </w:del>
      </w:ins>
      <w:ins w:id="402" w:author="Учетная запись Майкрософт" w:date="2016-03-21T17:43:00Z">
        <w:del w:id="403" w:author="Grego Viktorio" w:date="2016-03-28T14:06:00Z">
          <w:r w:rsidR="0002271B"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</w:delText>
          </w:r>
        </w:del>
      </w:ins>
      <w:ins w:id="404" w:author="Учетная запись Майкрософт" w:date="2016-03-21T18:33:00Z">
        <w:del w:id="405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0</w:delText>
          </w:r>
        </w:del>
      </w:ins>
      <w:ins w:id="406" w:author="Учетная запись Майкрософт" w:date="2016-03-21T17:43:00Z">
        <w:del w:id="407" w:author="Grego Viktorio" w:date="2016-03-28T14:06:00Z">
          <w:r w:rsidR="0002271B"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 How Did I Treat this Case?</w:delText>
          </w:r>
        </w:del>
      </w:ins>
    </w:p>
    <w:p w14:paraId="015F25CF" w14:textId="627EDA1B" w:rsidR="00A0500D" w:rsidRPr="001949DF" w:rsidDel="00D86EF6" w:rsidRDefault="00A0500D" w:rsidP="0002271B">
      <w:pPr>
        <w:widowControl w:val="0"/>
        <w:autoSpaceDE w:val="0"/>
        <w:autoSpaceDN w:val="0"/>
        <w:adjustRightInd w:val="0"/>
        <w:ind w:firstLine="708"/>
        <w:rPr>
          <w:ins w:id="408" w:author="Учетная запись Майкрософт" w:date="2016-03-21T17:43:00Z"/>
          <w:del w:id="409" w:author="Grego Viktorio" w:date="2016-03-28T14:06:00Z"/>
          <w:rFonts w:ascii="Cambria" w:eastAsia="Times New Roman" w:hAnsi="Cambria" w:cs="Times"/>
          <w:b/>
          <w:bCs/>
          <w:szCs w:val="24"/>
          <w:lang w:eastAsia="ru-RU"/>
        </w:rPr>
      </w:pPr>
      <w:ins w:id="410" w:author="Учетная запись Майкрософт" w:date="2016-03-21T17:45:00Z">
        <w:del w:id="411" w:author="Grego Viktorio" w:date="2016-03-28T14:06:00Z">
          <w:r w:rsidDel="00D86EF6">
            <w:rPr>
              <w:rFonts w:ascii="Cambria" w:eastAsia="Times New Roman" w:hAnsi="Cambria" w:cs="Times"/>
              <w:b/>
              <w:bCs/>
              <w:szCs w:val="24"/>
              <w:lang w:eastAsia="ru-RU"/>
            </w:rPr>
            <w:delText>Bagrat Alekyan</w:delText>
          </w:r>
        </w:del>
      </w:ins>
    </w:p>
    <w:p w14:paraId="7E57A619" w14:textId="14A9CECA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412" w:author="Учетная запись Майкрософт" w:date="2016-03-21T17:43:00Z"/>
          <w:del w:id="413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414" w:author="Учетная запись Майкрософт" w:date="2016-03-21T17:43:00Z">
        <w:del w:id="415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 </w:delText>
          </w:r>
        </w:del>
      </w:ins>
    </w:p>
    <w:p w14:paraId="038BF65C" w14:textId="187122A8" w:rsidR="0002271B" w:rsidRPr="00411470" w:rsidDel="00D86EF6" w:rsidRDefault="0002271B" w:rsidP="0002271B">
      <w:pPr>
        <w:widowControl w:val="0"/>
        <w:autoSpaceDE w:val="0"/>
        <w:autoSpaceDN w:val="0"/>
        <w:adjustRightInd w:val="0"/>
        <w:rPr>
          <w:ins w:id="416" w:author="Учетная запись Майкрософт" w:date="2016-03-21T17:43:00Z"/>
          <w:del w:id="417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418" w:author="Учетная запись Майкрософт" w:date="2016-03-21T17:43:00Z">
        <w:del w:id="419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</w:delText>
          </w:r>
        </w:del>
      </w:ins>
      <w:ins w:id="420" w:author="Учетная запись Майкрософт" w:date="2016-03-21T18:33:00Z">
        <w:del w:id="421" w:author="Grego Viktorio" w:date="2016-03-28T14:06:00Z">
          <w:r w:rsidR="000D720F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2</w:delText>
          </w:r>
        </w:del>
      </w:ins>
      <w:ins w:id="422" w:author="Учетная запись Майкрософт" w:date="2016-03-21T17:43:00Z">
        <w:del w:id="423" w:author="Grego Viktorio" w:date="2016-03-28T14:06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:</w:delText>
          </w:r>
        </w:del>
      </w:ins>
      <w:ins w:id="424" w:author="Учетная запись Майкрософт" w:date="2016-03-21T18:33:00Z">
        <w:del w:id="425" w:author="Grego Viktorio" w:date="2016-03-28T14:06:00Z">
          <w:r w:rsidR="000D720F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55</w:delText>
          </w:r>
        </w:del>
      </w:ins>
      <w:ins w:id="426" w:author="Учетная запись Майкрософт" w:date="2016-03-21T17:43:00Z">
        <w:del w:id="427" w:author="Grego Viktorio" w:date="2016-03-28T14:06:00Z">
          <w:r w:rsidRPr="00411470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: </w:delText>
          </w:r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Key takeaway points </w:delText>
          </w:r>
        </w:del>
      </w:ins>
    </w:p>
    <w:p w14:paraId="2B76E2D7" w14:textId="2D32B1D7" w:rsidR="0002271B" w:rsidRPr="007E6918" w:rsidDel="00D86EF6" w:rsidRDefault="0002271B" w:rsidP="0002271B">
      <w:pPr>
        <w:widowControl w:val="0"/>
        <w:autoSpaceDE w:val="0"/>
        <w:autoSpaceDN w:val="0"/>
        <w:adjustRightInd w:val="0"/>
        <w:ind w:firstLine="708"/>
        <w:rPr>
          <w:ins w:id="428" w:author="Учетная запись Майкрософт" w:date="2016-03-21T17:43:00Z"/>
          <w:del w:id="429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  <w:ins w:id="430" w:author="Учетная запись Майкрософт" w:date="2016-03-21T17:43:00Z">
        <w:del w:id="431" w:author="Grego Viktorio" w:date="2016-03-28T14:06:00Z">
          <w:r w:rsidRPr="007E6918"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 xml:space="preserve">Panel </w:delText>
          </w:r>
        </w:del>
      </w:ins>
    </w:p>
    <w:p w14:paraId="069D3074" w14:textId="0CDD3DE8" w:rsidR="0002271B" w:rsidDel="00D86EF6" w:rsidRDefault="0002271B" w:rsidP="0097138E">
      <w:pPr>
        <w:widowControl w:val="0"/>
        <w:autoSpaceDE w:val="0"/>
        <w:autoSpaceDN w:val="0"/>
        <w:adjustRightInd w:val="0"/>
        <w:rPr>
          <w:ins w:id="432" w:author="Учетная запись Майкрософт" w:date="2016-03-21T17:43:00Z"/>
          <w:del w:id="433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575892A7" w14:textId="1E9C949F" w:rsidR="0002271B" w:rsidRPr="00411470" w:rsidDel="00D86EF6" w:rsidRDefault="0002271B" w:rsidP="0097138E">
      <w:pPr>
        <w:widowControl w:val="0"/>
        <w:autoSpaceDE w:val="0"/>
        <w:autoSpaceDN w:val="0"/>
        <w:adjustRightInd w:val="0"/>
        <w:rPr>
          <w:del w:id="434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438A003D" w14:textId="77FE5919" w:rsidR="0097138E" w:rsidDel="00D86EF6" w:rsidRDefault="0097138E" w:rsidP="0097138E">
      <w:pPr>
        <w:widowControl w:val="0"/>
        <w:autoSpaceDE w:val="0"/>
        <w:autoSpaceDN w:val="0"/>
        <w:adjustRightInd w:val="0"/>
        <w:rPr>
          <w:ins w:id="435" w:author="Учетная запись Майкрософт" w:date="2016-03-21T18:34:00Z"/>
          <w:del w:id="436" w:author="Grego Viktorio" w:date="2016-03-28T14:06:00Z"/>
          <w:rFonts w:ascii="Cambria" w:eastAsia="Times New Roman" w:hAnsi="Cambria" w:cs="Times"/>
          <w:bCs/>
          <w:szCs w:val="24"/>
          <w:lang w:eastAsia="ru-RU"/>
        </w:rPr>
      </w:pPr>
    </w:p>
    <w:p w14:paraId="618D61D8" w14:textId="0CAFD89E" w:rsidR="007E0394" w:rsidRPr="00E5394A" w:rsidRDefault="007E0394" w:rsidP="007E039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moveToRangeStart w:id="437" w:author="Учетная запись Майкрософт" w:date="2016-03-21T18:34:00Z" w:name="move446348580"/>
      <w:moveTo w:id="438" w:author="Учетная запись Майкрософт" w:date="2016-03-21T18:34:00Z"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3</w:t>
        </w:r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00-14:</w:t>
        </w:r>
        <w:del w:id="439" w:author="Учетная запись Майкрософт" w:date="2016-03-21T18:34:00Z">
          <w:r w:rsidDel="007E0394">
            <w:rPr>
              <w:rFonts w:asciiTheme="minorHAnsi" w:eastAsiaTheme="minorEastAsia" w:hAnsiTheme="minorHAnsi" w:cs="Times"/>
              <w:b/>
              <w:bCs/>
              <w:szCs w:val="24"/>
              <w:lang w:eastAsia="ru-RU"/>
            </w:rPr>
            <w:delText>30</w:delText>
          </w:r>
        </w:del>
      </w:moveTo>
      <w:ins w:id="440" w:author="Учетная запись Майкрософт" w:date="2016-03-21T18:34:00Z"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15</w:t>
        </w:r>
      </w:ins>
      <w:moveTo w:id="441" w:author="Учетная запись Майкрософт" w:date="2016-03-21T18:34:00Z"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 LUNCH AND LUNCH SYMPOSIA</w:t>
        </w:r>
      </w:moveTo>
    </w:p>
    <w:moveToRangeEnd w:id="437"/>
    <w:p w14:paraId="6BA8CEBB" w14:textId="77777777" w:rsidR="007E0394" w:rsidDel="00D86EF6" w:rsidRDefault="007E0394" w:rsidP="0097138E">
      <w:pPr>
        <w:widowControl w:val="0"/>
        <w:autoSpaceDE w:val="0"/>
        <w:autoSpaceDN w:val="0"/>
        <w:adjustRightInd w:val="0"/>
        <w:rPr>
          <w:ins w:id="442" w:author="Учетная запись Майкрософт" w:date="2016-03-21T18:34:00Z"/>
          <w:del w:id="443" w:author="Grego Viktorio" w:date="2016-03-28T14:07:00Z"/>
          <w:rFonts w:ascii="Cambria" w:eastAsia="Times New Roman" w:hAnsi="Cambria" w:cs="Times"/>
          <w:bCs/>
          <w:szCs w:val="24"/>
          <w:lang w:eastAsia="ru-RU"/>
        </w:rPr>
      </w:pPr>
    </w:p>
    <w:p w14:paraId="460FBA31" w14:textId="7FC35BE9" w:rsidR="007E0394" w:rsidDel="00D86EF6" w:rsidRDefault="007E0394" w:rsidP="0097138E">
      <w:pPr>
        <w:widowControl w:val="0"/>
        <w:autoSpaceDE w:val="0"/>
        <w:autoSpaceDN w:val="0"/>
        <w:adjustRightInd w:val="0"/>
        <w:rPr>
          <w:ins w:id="444" w:author="Учетная запись Майкрософт" w:date="2016-03-21T18:34:00Z"/>
          <w:del w:id="445" w:author="Grego Viktorio" w:date="2016-03-28T14:07:00Z"/>
          <w:rFonts w:ascii="Cambria" w:eastAsia="Times New Roman" w:hAnsi="Cambria" w:cs="Times"/>
          <w:bCs/>
          <w:szCs w:val="24"/>
          <w:lang w:eastAsia="ru-RU"/>
        </w:rPr>
      </w:pPr>
      <w:ins w:id="446" w:author="Учетная запись Майкрософт" w:date="2016-03-21T18:34:00Z">
        <w:del w:id="447" w:author="Grego Viktorio" w:date="2016-03-28T14:07:00Z">
          <w:r w:rsidDel="00D86EF6">
            <w:rPr>
              <w:rFonts w:ascii="Cambria" w:eastAsia="Times New Roman" w:hAnsi="Cambria" w:cs="Times"/>
              <w:bCs/>
              <w:szCs w:val="24"/>
              <w:lang w:eastAsia="ru-RU"/>
            </w:rPr>
            <w:delText>14:15 – 15:00: Live case of CHD</w:delText>
          </w:r>
        </w:del>
      </w:ins>
    </w:p>
    <w:p w14:paraId="33D3C837" w14:textId="77777777" w:rsidR="007E0394" w:rsidRDefault="007E0394" w:rsidP="0097138E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</w:rPr>
      </w:pPr>
    </w:p>
    <w:p w14:paraId="488BCFB4" w14:textId="77777777" w:rsidR="00746743" w:rsidRPr="00411470" w:rsidRDefault="00746743" w:rsidP="00746743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color w:val="17365D" w:themeColor="text2" w:themeShade="BF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CORONARY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</w:t>
      </w:r>
    </w:p>
    <w:p w14:paraId="36ABFAB1" w14:textId="16E452A5" w:rsidR="00746743" w:rsidRPr="00411470" w:rsidRDefault="00746743" w:rsidP="0074674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I</w:t>
      </w:r>
      <w:ins w:id="448" w:author="Grego Viktorio" w:date="2016-03-23T13:31:00Z">
        <w:r w:rsidR="007E6918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V</w:t>
        </w:r>
      </w:ins>
      <w:del w:id="449" w:author="Grego Viktorio" w:date="2016-03-23T13:31:00Z">
        <w:r w:rsidDel="007E6918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II</w:delText>
        </w:r>
      </w:del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: Indications and Patient Selection</w:t>
      </w:r>
    </w:p>
    <w:p w14:paraId="7EBD2B05" w14:textId="77777777" w:rsidR="00746743" w:rsidRPr="00411470" w:rsidRDefault="00746743" w:rsidP="0074674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3A284D09" w14:textId="77777777" w:rsidR="00746743" w:rsidRPr="007E6918" w:rsidRDefault="00746743" w:rsidP="0074674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C369CD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C44D94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Bagrat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Alekyan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, Gregg Stone</w:t>
      </w:r>
    </w:p>
    <w:p w14:paraId="3720339A" w14:textId="77777777" w:rsidR="00746743" w:rsidRPr="00411470" w:rsidRDefault="00746743" w:rsidP="00746743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Discussants/Live Case Panelists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S.J. Park</w:t>
      </w:r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 xml:space="preserve">,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Flavio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Ribichini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Yves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Louvard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, TBD-Russia, TBD-Russia</w:t>
      </w:r>
    </w:p>
    <w:p w14:paraId="179B03F6" w14:textId="77777777" w:rsidR="00D86EF6" w:rsidRDefault="00D86EF6" w:rsidP="00D86EF6">
      <w:pPr>
        <w:widowControl w:val="0"/>
        <w:autoSpaceDE w:val="0"/>
        <w:autoSpaceDN w:val="0"/>
        <w:adjustRightInd w:val="0"/>
        <w:rPr>
          <w:ins w:id="450" w:author="Grego Viktorio" w:date="2016-03-28T14:08:00Z"/>
          <w:rFonts w:ascii="Cambria" w:eastAsia="Times New Roman" w:hAnsi="Cambria" w:cs="Times"/>
          <w:bCs/>
          <w:szCs w:val="24"/>
          <w:lang w:eastAsia="ru-RU"/>
        </w:rPr>
      </w:pPr>
      <w:ins w:id="451" w:author="Grego Viktorio" w:date="2016-03-28T14:08:00Z">
        <w:r>
          <w:rPr>
            <w:rFonts w:ascii="Cambria" w:eastAsia="Times New Roman" w:hAnsi="Cambria" w:cs="Times"/>
            <w:bCs/>
            <w:szCs w:val="24"/>
            <w:lang w:eastAsia="ru-RU"/>
          </w:rPr>
          <w:t>14:15 – 14:35: Live Case (PCI)</w:t>
        </w:r>
      </w:ins>
    </w:p>
    <w:p w14:paraId="031031E7" w14:textId="77777777" w:rsidR="00D86EF6" w:rsidRDefault="00D86EF6" w:rsidP="00746743">
      <w:pPr>
        <w:widowControl w:val="0"/>
        <w:autoSpaceDE w:val="0"/>
        <w:autoSpaceDN w:val="0"/>
        <w:adjustRightInd w:val="0"/>
        <w:ind w:left="720" w:hanging="720"/>
        <w:rPr>
          <w:ins w:id="452" w:author="Grego Viktorio" w:date="2016-03-28T14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96872E9" w14:textId="7E1C0AD4" w:rsidR="00746743" w:rsidRPr="00411470" w:rsidRDefault="00746743" w:rsidP="00746743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/>
          <w:szCs w:val="24"/>
          <w:lang w:eastAsia="ru-RU"/>
        </w:rPr>
      </w:pPr>
      <w:del w:id="453" w:author="Учетная запись Майкрософт" w:date="2016-03-21T18:34:00Z">
        <w:r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>12</w:delText>
        </w:r>
      </w:del>
      <w:ins w:id="454" w:author="Учетная запись Майкрософт" w:date="2016-03-21T18:34:00Z">
        <w:del w:id="455" w:author="Grego Viktorio" w:date="2016-03-28T14:09:00Z">
          <w:r w:rsidR="007E0394"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</w:delText>
          </w:r>
        </w:del>
      </w:ins>
      <w:ins w:id="456" w:author="Grego Viktorio" w:date="2016-03-28T14:09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457" w:author="Grego Viktorio" w:date="2016-03-28T14:09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del w:id="458" w:author="Grego Viktorio" w:date="2016-03-28T14:09:00Z">
        <w:r w:rsidDel="00D86EF6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Keynote Lecture</w:t>
      </w:r>
      <w:r w:rsidRPr="0030773C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ACS Intervention 2016: Reconciling Academic</w:t>
      </w:r>
      <w:r w:rsidRPr="0030773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Guidelines into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the </w:t>
      </w:r>
      <w:r w:rsidRPr="0030773C">
        <w:rPr>
          <w:rFonts w:asciiTheme="minorHAnsi" w:eastAsiaTheme="minorEastAsia" w:hAnsiTheme="minorHAnsi" w:cs="Times"/>
          <w:bCs/>
          <w:szCs w:val="24"/>
          <w:lang w:eastAsia="ru-RU"/>
        </w:rPr>
        <w:t xml:space="preserve">Real-World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Enviroment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Pr="00411470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670D37EC" w14:textId="77777777" w:rsidR="00746743" w:rsidRPr="007E6918" w:rsidRDefault="00746743" w:rsidP="00746743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/>
          <w:b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Gregg Stone</w:t>
      </w:r>
    </w:p>
    <w:p w14:paraId="01274C6E" w14:textId="77777777" w:rsidR="00746743" w:rsidRPr="00411470" w:rsidDel="00D86EF6" w:rsidRDefault="00746743" w:rsidP="00746743">
      <w:pPr>
        <w:widowControl w:val="0"/>
        <w:autoSpaceDE w:val="0"/>
        <w:autoSpaceDN w:val="0"/>
        <w:adjustRightInd w:val="0"/>
        <w:rPr>
          <w:del w:id="459" w:author="Grego Viktorio" w:date="2016-03-28T14:1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BABB675" w14:textId="40A1D3CF" w:rsidR="00746743" w:rsidDel="007E0394" w:rsidRDefault="00746743" w:rsidP="00746743">
      <w:pPr>
        <w:widowControl w:val="0"/>
        <w:autoSpaceDE w:val="0"/>
        <w:autoSpaceDN w:val="0"/>
        <w:adjustRightInd w:val="0"/>
        <w:ind w:left="700" w:hanging="700"/>
        <w:rPr>
          <w:del w:id="460" w:author="Учетная запись Майкрософт" w:date="2016-03-21T18:35:00Z"/>
          <w:rFonts w:asciiTheme="minorHAnsi" w:eastAsiaTheme="minorEastAsia" w:hAnsiTheme="minorHAnsi" w:cs="Times"/>
          <w:bCs/>
          <w:szCs w:val="24"/>
          <w:lang w:eastAsia="ru-RU"/>
        </w:rPr>
      </w:pPr>
      <w:del w:id="461" w:author="Учетная запись Майкрософт" w:date="2016-03-21T18:35:00Z">
        <w:r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>12:20-13</w:delText>
        </w:r>
        <w:r w:rsidRPr="00411470"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  <w:r w:rsidRPr="00411470"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: </w:delText>
        </w:r>
        <w:r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Live Case of ACS with Complex Disease </w:delText>
        </w:r>
        <w:r w:rsidRPr="0082451F" w:rsidDel="007E0394">
          <w:rPr>
            <w:rFonts w:asciiTheme="minorHAnsi" w:eastAsiaTheme="minorEastAsia" w:hAnsiTheme="minorHAnsi" w:cs="Times"/>
            <w:bCs/>
            <w:szCs w:val="24"/>
            <w:lang w:eastAsia="ru-RU"/>
          </w:rPr>
          <w:delText>from Bakoulev Cardiovascular Center</w:delText>
        </w:r>
      </w:del>
    </w:p>
    <w:p w14:paraId="1F9C51BA" w14:textId="1B478A3D" w:rsidR="0097138E" w:rsidDel="007E0394" w:rsidRDefault="0097138E" w:rsidP="0012482A">
      <w:pPr>
        <w:widowControl w:val="0"/>
        <w:autoSpaceDE w:val="0"/>
        <w:autoSpaceDN w:val="0"/>
        <w:adjustRightInd w:val="0"/>
        <w:spacing w:after="240"/>
        <w:rPr>
          <w:del w:id="462" w:author="Учетная запись Майкрософт" w:date="2016-03-21T18:35:00Z"/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4AF801D8" w14:textId="0BEB6BA5" w:rsidR="00C6319F" w:rsidRPr="00E5394A" w:rsidDel="007E0394" w:rsidRDefault="00C6319F" w:rsidP="000F0D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moveFromRangeStart w:id="463" w:author="Учетная запись Майкрософт" w:date="2016-03-21T18:34:00Z" w:name="move446348580"/>
      <w:moveFrom w:id="464" w:author="Учетная запись Майкрософт" w:date="2016-03-21T18:34:00Z">
        <w:r w:rsidRPr="00E5394A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</w:t>
        </w:r>
        <w:r w:rsidR="00DE636D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3</w:t>
        </w:r>
        <w:r w:rsidRPr="00E5394A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</w:t>
        </w:r>
        <w:r w:rsidR="00DE636D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00</w:t>
        </w:r>
        <w:r w:rsidR="00D5435F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-14:</w:t>
        </w:r>
        <w:r w:rsidR="00DE636D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30</w:t>
        </w:r>
        <w:r w:rsidR="00A05D13" w:rsidRPr="00E5394A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</w:t>
        </w:r>
        <w:r w:rsidRPr="00E5394A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r w:rsidR="00E5394A" w:rsidRPr="00E5394A" w:rsidDel="007E0394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LUNCH AND LUNCH SYMPOSIA</w:t>
        </w:r>
      </w:moveFrom>
    </w:p>
    <w:moveFromRangeEnd w:id="463"/>
    <w:p w14:paraId="276B9AEE" w14:textId="228EF811" w:rsidR="00E5394A" w:rsidDel="007E0394" w:rsidRDefault="00E5394A" w:rsidP="00CA608F">
      <w:pPr>
        <w:widowControl w:val="0"/>
        <w:autoSpaceDE w:val="0"/>
        <w:autoSpaceDN w:val="0"/>
        <w:adjustRightInd w:val="0"/>
        <w:spacing w:after="240"/>
        <w:rPr>
          <w:del w:id="465" w:author="Учетная запись Майкрософт" w:date="2016-03-21T18:35:00Z"/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66235FAB" w14:textId="6A3A3526" w:rsidR="00D5435F" w:rsidDel="007E0394" w:rsidRDefault="00D5435F">
      <w:pPr>
        <w:rPr>
          <w:del w:id="466" w:author="Учетная запись Майкрософт" w:date="2016-03-21T18:35:00Z"/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del w:id="467" w:author="Учетная запись Майкрософт" w:date="2016-03-21T18:35:00Z">
        <w:r w:rsidDel="007E0394">
          <w:rPr>
            <w:rFonts w:asciiTheme="minorHAnsi" w:eastAsiaTheme="minorEastAsia" w:hAnsiTheme="minorHAnsi" w:cs="Times"/>
            <w:b/>
            <w:bCs/>
            <w:color w:val="17365D" w:themeColor="text2" w:themeShade="BF"/>
            <w:szCs w:val="24"/>
            <w:lang w:eastAsia="ru-RU"/>
          </w:rPr>
          <w:br w:type="page"/>
        </w:r>
      </w:del>
    </w:p>
    <w:p w14:paraId="3FAE947D" w14:textId="5615DF86" w:rsidR="00AB4D98" w:rsidDel="007E0394" w:rsidRDefault="00AB4D98">
      <w:pPr>
        <w:rPr>
          <w:del w:id="468" w:author="Учетная запись Майкрософт" w:date="2016-03-21T18:35:00Z"/>
          <w:rFonts w:asciiTheme="minorHAnsi" w:eastAsiaTheme="minorEastAsia" w:hAnsiTheme="minorHAnsi" w:cs="Times"/>
          <w:bCs/>
          <w:szCs w:val="24"/>
          <w:lang w:eastAsia="ru-RU"/>
        </w:rPr>
        <w:pPrChange w:id="469" w:author="Учетная запись Майкрософт" w:date="2016-03-21T18:35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2DBF365E" w14:textId="7E05384F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470" w:author="Учетная запись Майкрософт" w:date="2016-03-21T18:07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ins w:id="471" w:author="Учетная запись Майкрософт" w:date="2016-03-21T18:07:00Z"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Session </w:t>
        </w:r>
        <w:del w:id="472" w:author="Grego Viktorio" w:date="2016-03-23T13:31:00Z">
          <w:r w:rsidDel="007E6918">
            <w:rPr>
              <w:rFonts w:asciiTheme="minorHAnsi" w:eastAsiaTheme="minorEastAsia" w:hAnsiTheme="minorHAnsi" w:cs="Times"/>
              <w:b/>
              <w:bCs/>
              <w:i/>
              <w:color w:val="17365D" w:themeColor="text2" w:themeShade="BF"/>
              <w:szCs w:val="24"/>
              <w:u w:val="single"/>
              <w:lang w:eastAsia="ru-RU"/>
            </w:rPr>
            <w:delText>I</w:delText>
          </w:r>
        </w:del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V</w:t>
        </w:r>
        <w:r w:rsidRPr="00411470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Case-Illustrated Hot Coronary Topics: Complex ACS Intervention  </w:t>
        </w:r>
      </w:ins>
    </w:p>
    <w:p w14:paraId="1B956CA6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473" w:author="Учетная запись Майкрософт" w:date="2016-03-21T18:07:00Z"/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4E75CE22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474" w:author="Учетная запись Майкрософт" w:date="2016-03-21T18:07:00Z"/>
          <w:rFonts w:asciiTheme="minorHAnsi" w:eastAsiaTheme="minorEastAsia" w:hAnsiTheme="minorHAnsi" w:cs="Times"/>
          <w:szCs w:val="24"/>
          <w:lang w:eastAsia="ru-RU"/>
        </w:rPr>
      </w:pPr>
      <w:ins w:id="475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Chairs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i/>
            <w:iCs/>
            <w:szCs w:val="24"/>
            <w:lang w:eastAsia="ru-RU"/>
          </w:rPr>
          <w:t xml:space="preserve"> </w:t>
        </w:r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Gregg Stone, S.J. Park</w:t>
        </w:r>
      </w:ins>
    </w:p>
    <w:p w14:paraId="1871C02D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476" w:author="Учетная запись Майкрософт" w:date="2016-03-21T18:07:00Z"/>
          <w:rFonts w:asciiTheme="minorHAnsi" w:eastAsiaTheme="minorEastAsia" w:hAnsiTheme="minorHAnsi" w:cs="Times"/>
          <w:b/>
          <w:iCs/>
          <w:szCs w:val="24"/>
          <w:lang w:eastAsia="ru-RU"/>
        </w:rPr>
      </w:pPr>
      <w:ins w:id="477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Discussants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Flavio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Ribichini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, Yves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Louvard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, </w:t>
        </w:r>
        <w:r w:rsidRPr="007E6918">
          <w:rPr>
            <w:rFonts w:asciiTheme="minorHAnsi" w:eastAsiaTheme="minorEastAsia" w:hAnsiTheme="minorHAnsi" w:cs="Times"/>
            <w:b/>
            <w:iCs/>
            <w:szCs w:val="24"/>
            <w:lang w:eastAsia="ru-RU"/>
          </w:rPr>
          <w:t>TBD-Russia, TBD-Russia</w:t>
        </w:r>
      </w:ins>
    </w:p>
    <w:p w14:paraId="5EE63F4F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478" w:author="Учетная запись Майкрософт" w:date="2016-03-21T18:07:00Z"/>
          <w:rFonts w:asciiTheme="minorHAnsi" w:eastAsiaTheme="minorEastAsia" w:hAnsiTheme="minorHAnsi" w:cs="Times"/>
          <w:iCs/>
          <w:szCs w:val="24"/>
          <w:lang w:eastAsia="ru-RU"/>
        </w:rPr>
      </w:pPr>
    </w:p>
    <w:p w14:paraId="4217A60C" w14:textId="77777777" w:rsidR="007327F5" w:rsidRPr="00952033" w:rsidRDefault="007327F5" w:rsidP="007327F5">
      <w:pPr>
        <w:widowControl w:val="0"/>
        <w:autoSpaceDE w:val="0"/>
        <w:autoSpaceDN w:val="0"/>
        <w:adjustRightInd w:val="0"/>
        <w:rPr>
          <w:ins w:id="479" w:author="Учетная запись Майкрософт" w:date="2016-03-21T18:07:00Z"/>
          <w:rFonts w:asciiTheme="minorHAnsi" w:eastAsiaTheme="minorEastAsia" w:hAnsiTheme="minorHAnsi"/>
          <w:b/>
          <w:i/>
          <w:szCs w:val="24"/>
          <w:lang w:eastAsia="ru-RU"/>
        </w:rPr>
      </w:pPr>
      <w:ins w:id="480" w:author="Учетная запись Майкрософт" w:date="2016-03-21T18:07:00Z">
        <w:r w:rsidRPr="00952033">
          <w:rPr>
            <w:rFonts w:asciiTheme="minorHAnsi" w:eastAsiaTheme="minorEastAsia" w:hAnsiTheme="minorHAnsi" w:cs="Times"/>
            <w:b/>
            <w:i/>
            <w:iCs/>
            <w:szCs w:val="24"/>
            <w:lang w:eastAsia="ru-RU"/>
          </w:rPr>
          <w:t>Technique Tips and Tricks (Case-Based)</w:t>
        </w:r>
      </w:ins>
    </w:p>
    <w:p w14:paraId="2049E6DD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481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4E2A7138" w14:textId="664E6D0F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482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483" w:author="Учетная запись Майкрософт" w:date="2016-03-21T18:07:00Z">
        <w:del w:id="484" w:author="Grego Viktorio" w:date="2016-03-28T14:10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</w:delText>
          </w:r>
        </w:del>
      </w:ins>
      <w:ins w:id="485" w:author="Grego Viktorio" w:date="2016-03-28T14:10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ins w:id="486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del w:id="487" w:author="Grego Viktorio" w:date="2016-03-28T14:10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20</w:delText>
          </w:r>
        </w:del>
      </w:ins>
      <w:ins w:id="488" w:author="Grego Viktorio" w:date="2016-03-28T14:10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55</w:t>
        </w:r>
      </w:ins>
      <w:ins w:id="489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t xml:space="preserve">Large Thrombus Burden: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Peri</w:t>
        </w:r>
        <w:proofErr w:type="spellEnd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-Procedural Approach and Long-Term Management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</w:ins>
    </w:p>
    <w:p w14:paraId="4D464F61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490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491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Flavio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Ribichini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</w:ins>
    </w:p>
    <w:p w14:paraId="1D601482" w14:textId="77777777" w:rsidR="007327F5" w:rsidRPr="00411470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492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9FF71A8" w14:textId="49BD76FC" w:rsidR="007327F5" w:rsidRPr="00411470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493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494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15:</w:t>
        </w:r>
        <w:del w:id="495" w:author="Grego Viktorio" w:date="2016-03-28T14:10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30</w:delText>
          </w:r>
        </w:del>
      </w:ins>
      <w:ins w:id="496" w:author="Grego Viktorio" w:date="2016-03-28T14:10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05</w:t>
        </w:r>
      </w:ins>
      <w:ins w:id="497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Left Main and Multi-Vessel Disease: Making the Case for Staged Procedures?</w:t>
        </w:r>
      </w:ins>
    </w:p>
    <w:p w14:paraId="27B7F6E0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498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499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>S. J. Park</w:t>
        </w:r>
      </w:ins>
    </w:p>
    <w:p w14:paraId="5786B5BB" w14:textId="77777777" w:rsidR="007327F5" w:rsidRPr="00411470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0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5F6B646" w14:textId="71FD1A82" w:rsidR="007327F5" w:rsidRPr="00411470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01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502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15:</w:t>
        </w:r>
        <w:del w:id="503" w:author="Grego Viktorio" w:date="2016-03-28T14:10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40</w:delText>
          </w:r>
        </w:del>
      </w:ins>
      <w:ins w:id="504" w:author="Grego Viktorio" w:date="2016-03-28T14:10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ins w:id="505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Patient with Indications for Systemic Anticoagulation: Implications for Device Selection </w:t>
        </w:r>
      </w:ins>
    </w:p>
    <w:p w14:paraId="44BB987C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06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507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>Gregg Stone</w:t>
        </w:r>
      </w:ins>
    </w:p>
    <w:p w14:paraId="6BD5ACF4" w14:textId="77777777" w:rsidR="007327F5" w:rsidRPr="00411470" w:rsidDel="00D86EF6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08" w:author="Учетная запись Майкрософт" w:date="2016-03-21T18:07:00Z"/>
          <w:del w:id="509" w:author="Grego Viktorio" w:date="2016-03-28T14:1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F58F9A8" w14:textId="6E297435" w:rsidR="007327F5" w:rsidRPr="00373B68" w:rsidDel="00D63547" w:rsidRDefault="007327F5">
      <w:pPr>
        <w:widowControl w:val="0"/>
        <w:autoSpaceDE w:val="0"/>
        <w:autoSpaceDN w:val="0"/>
        <w:adjustRightInd w:val="0"/>
        <w:rPr>
          <w:ins w:id="510" w:author="Учетная запись Майкрософт" w:date="2016-03-21T18:07:00Z"/>
          <w:del w:id="511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12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13" w:author="Учетная запись Майкрософт" w:date="2016-03-21T18:07:00Z">
        <w:del w:id="514" w:author="Grego Viktorio" w:date="2016-03-21T19:11:00Z">
          <w:r w:rsidRPr="00373B68" w:rsidDel="00D63547">
            <w:rPr>
              <w:rFonts w:ascii="Cambria" w:eastAsia="Times New Roman" w:hAnsi="Cambria" w:cs="Times"/>
              <w:b/>
              <w:bCs/>
              <w:i/>
              <w:szCs w:val="24"/>
              <w:u w:val="single"/>
              <w:lang w:eastAsia="ru-RU"/>
            </w:rPr>
            <w:delText>Case Vignette III</w:delText>
          </w:r>
          <w:r w:rsidRPr="00952033" w:rsidDel="00D63547">
            <w:rPr>
              <w:rFonts w:ascii="Cambria" w:eastAsia="Times New Roman" w:hAnsi="Cambria" w:cs="Times"/>
              <w:b/>
              <w:bCs/>
              <w:i/>
              <w:szCs w:val="24"/>
              <w:lang w:eastAsia="ru-RU"/>
            </w:rPr>
            <w:delText xml:space="preserve">: PCI </w:delText>
          </w:r>
          <w:r w:rsidDel="00D63547">
            <w:rPr>
              <w:rFonts w:ascii="Cambria" w:eastAsia="Times New Roman" w:hAnsi="Cambria" w:cs="Times"/>
              <w:b/>
              <w:bCs/>
              <w:i/>
              <w:szCs w:val="24"/>
              <w:lang w:eastAsia="ru-RU"/>
            </w:rPr>
            <w:delText xml:space="preserve">Case </w:delText>
          </w:r>
          <w:r w:rsidRPr="00952033" w:rsidDel="00D63547">
            <w:rPr>
              <w:rFonts w:ascii="Cambria" w:eastAsia="Times New Roman" w:hAnsi="Cambria" w:cs="Times"/>
              <w:b/>
              <w:bCs/>
              <w:i/>
              <w:szCs w:val="24"/>
              <w:lang w:eastAsia="ru-RU"/>
            </w:rPr>
            <w:delText>in Complex ACS Setting</w:delText>
          </w:r>
        </w:del>
      </w:ins>
    </w:p>
    <w:p w14:paraId="17FC1668" w14:textId="2E1E0FD0" w:rsidR="007327F5" w:rsidDel="00D63547" w:rsidRDefault="007327F5">
      <w:pPr>
        <w:widowControl w:val="0"/>
        <w:autoSpaceDE w:val="0"/>
        <w:autoSpaceDN w:val="0"/>
        <w:adjustRightInd w:val="0"/>
        <w:rPr>
          <w:ins w:id="515" w:author="Учетная запись Майкрософт" w:date="2016-03-21T18:07:00Z"/>
          <w:del w:id="516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17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18" w:author="Учетная запись Майкрософт" w:date="2016-03-21T18:07:00Z">
        <w:del w:id="519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15:00:</w:delText>
          </w:r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tab/>
            <w:delText>Case Presentation</w:delText>
          </w:r>
        </w:del>
      </w:ins>
    </w:p>
    <w:p w14:paraId="3CF451AC" w14:textId="18D88C5D" w:rsidR="007327F5" w:rsidDel="00D63547" w:rsidRDefault="007327F5">
      <w:pPr>
        <w:widowControl w:val="0"/>
        <w:autoSpaceDE w:val="0"/>
        <w:autoSpaceDN w:val="0"/>
        <w:adjustRightInd w:val="0"/>
        <w:rPr>
          <w:ins w:id="520" w:author="Учетная запись Майкрософт" w:date="2016-03-21T18:07:00Z"/>
          <w:del w:id="521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22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23" w:author="Учетная запись Майкрософт" w:date="2016-03-21T18:07:00Z">
        <w:del w:id="524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tab/>
            <w:delText xml:space="preserve"> Vladimir Ganyukov</w:delText>
          </w:r>
        </w:del>
      </w:ins>
    </w:p>
    <w:p w14:paraId="03EE0EAD" w14:textId="468D7F09" w:rsidR="007327F5" w:rsidDel="00D63547" w:rsidRDefault="007327F5">
      <w:pPr>
        <w:widowControl w:val="0"/>
        <w:autoSpaceDE w:val="0"/>
        <w:autoSpaceDN w:val="0"/>
        <w:adjustRightInd w:val="0"/>
        <w:rPr>
          <w:ins w:id="525" w:author="Учетная запись Майкрософт" w:date="2016-03-21T18:07:00Z"/>
          <w:del w:id="526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27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5EB5B87F" w14:textId="290BB1CF" w:rsidR="007327F5" w:rsidDel="00D63547" w:rsidRDefault="007327F5">
      <w:pPr>
        <w:widowControl w:val="0"/>
        <w:autoSpaceDE w:val="0"/>
        <w:autoSpaceDN w:val="0"/>
        <w:adjustRightInd w:val="0"/>
        <w:rPr>
          <w:ins w:id="528" w:author="Учетная запись Майкрософт" w:date="2016-03-21T18:07:00Z"/>
          <w:del w:id="529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30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31" w:author="Учетная запись Майкрософт" w:date="2016-03-21T18:07:00Z">
        <w:del w:id="532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15:05: How Would We Manage This Case?</w:delText>
          </w:r>
        </w:del>
      </w:ins>
    </w:p>
    <w:p w14:paraId="7C73BC12" w14:textId="660AA34A" w:rsidR="007327F5" w:rsidDel="00D63547" w:rsidRDefault="007327F5">
      <w:pPr>
        <w:widowControl w:val="0"/>
        <w:autoSpaceDE w:val="0"/>
        <w:autoSpaceDN w:val="0"/>
        <w:adjustRightInd w:val="0"/>
        <w:rPr>
          <w:ins w:id="533" w:author="Учетная запись Майкрософт" w:date="2016-03-21T18:07:00Z"/>
          <w:del w:id="534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35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36" w:author="Учетная запись Майкрософт" w:date="2016-03-21T18:07:00Z">
        <w:del w:id="537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tab/>
            <w:delText>Panel</w:delText>
          </w:r>
        </w:del>
      </w:ins>
    </w:p>
    <w:p w14:paraId="7F02F9DE" w14:textId="41273150" w:rsidR="007327F5" w:rsidDel="00D63547" w:rsidRDefault="007327F5">
      <w:pPr>
        <w:widowControl w:val="0"/>
        <w:autoSpaceDE w:val="0"/>
        <w:autoSpaceDN w:val="0"/>
        <w:adjustRightInd w:val="0"/>
        <w:rPr>
          <w:ins w:id="538" w:author="Учетная запись Майкрософт" w:date="2016-03-21T18:07:00Z"/>
          <w:del w:id="539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40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3038B941" w14:textId="49224422" w:rsidR="007327F5" w:rsidDel="00D63547" w:rsidRDefault="007327F5">
      <w:pPr>
        <w:widowControl w:val="0"/>
        <w:autoSpaceDE w:val="0"/>
        <w:autoSpaceDN w:val="0"/>
        <w:adjustRightInd w:val="0"/>
        <w:rPr>
          <w:ins w:id="541" w:author="Учетная запись Майкрософт" w:date="2016-03-21T18:07:00Z"/>
          <w:del w:id="542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43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44" w:author="Учетная запись Майкрософт" w:date="2016-03-21T18:07:00Z">
        <w:del w:id="545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15:15: How Did I Manage the Case?</w:delText>
          </w:r>
        </w:del>
      </w:ins>
    </w:p>
    <w:p w14:paraId="0B27B2FB" w14:textId="0E52DAF8" w:rsidR="007327F5" w:rsidDel="00D63547" w:rsidRDefault="007327F5">
      <w:pPr>
        <w:widowControl w:val="0"/>
        <w:autoSpaceDE w:val="0"/>
        <w:autoSpaceDN w:val="0"/>
        <w:adjustRightInd w:val="0"/>
        <w:rPr>
          <w:ins w:id="546" w:author="Учетная запись Майкрософт" w:date="2016-03-21T18:07:00Z"/>
          <w:del w:id="547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48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49" w:author="Учетная запись Майкрософт" w:date="2016-03-21T18:07:00Z">
        <w:del w:id="550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tab/>
            <w:delText xml:space="preserve"> Vladimir Ganyukov</w:delText>
          </w:r>
        </w:del>
      </w:ins>
    </w:p>
    <w:p w14:paraId="0D09FBC9" w14:textId="1BA70B4D" w:rsidR="007327F5" w:rsidDel="00D63547" w:rsidRDefault="007327F5">
      <w:pPr>
        <w:widowControl w:val="0"/>
        <w:autoSpaceDE w:val="0"/>
        <w:autoSpaceDN w:val="0"/>
        <w:adjustRightInd w:val="0"/>
        <w:rPr>
          <w:ins w:id="551" w:author="Учетная запись Майкрософт" w:date="2016-03-21T18:07:00Z"/>
          <w:del w:id="552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53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530D1520" w14:textId="4CBEFCBD" w:rsidR="007327F5" w:rsidDel="00D63547" w:rsidRDefault="007327F5">
      <w:pPr>
        <w:widowControl w:val="0"/>
        <w:autoSpaceDE w:val="0"/>
        <w:autoSpaceDN w:val="0"/>
        <w:adjustRightInd w:val="0"/>
        <w:rPr>
          <w:ins w:id="554" w:author="Учетная запись Майкрософт" w:date="2016-03-21T18:07:00Z"/>
          <w:del w:id="555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56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57" w:author="Учетная запись Майкрософт" w:date="2016-03-21T18:07:00Z">
        <w:del w:id="558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15:20: Key Takeaway Points</w:delText>
          </w:r>
        </w:del>
      </w:ins>
    </w:p>
    <w:p w14:paraId="37F054ED" w14:textId="5C6BCEDC" w:rsidR="007327F5" w:rsidDel="00D63547" w:rsidRDefault="007327F5">
      <w:pPr>
        <w:widowControl w:val="0"/>
        <w:autoSpaceDE w:val="0"/>
        <w:autoSpaceDN w:val="0"/>
        <w:adjustRightInd w:val="0"/>
        <w:rPr>
          <w:ins w:id="559" w:author="Учетная запись Майкрософт" w:date="2016-03-21T18:07:00Z"/>
          <w:del w:id="560" w:author="Grego Viktorio" w:date="2016-03-21T19:11:00Z"/>
          <w:rFonts w:asciiTheme="minorHAnsi" w:eastAsiaTheme="minorEastAsia" w:hAnsiTheme="minorHAnsi" w:cs="Times"/>
          <w:bCs/>
          <w:szCs w:val="24"/>
          <w:lang w:eastAsia="ru-RU"/>
        </w:rPr>
        <w:pPrChange w:id="561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ins w:id="562" w:author="Учетная запись Майкрософт" w:date="2016-03-21T18:07:00Z">
        <w:del w:id="563" w:author="Grego Viktorio" w:date="2016-03-21T19:11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tab/>
            <w:delText>Panel</w:delText>
          </w:r>
        </w:del>
      </w:ins>
    </w:p>
    <w:p w14:paraId="19F6DBF2" w14:textId="77777777" w:rsidR="007327F5" w:rsidRDefault="007327F5">
      <w:pPr>
        <w:widowControl w:val="0"/>
        <w:autoSpaceDE w:val="0"/>
        <w:autoSpaceDN w:val="0"/>
        <w:adjustRightInd w:val="0"/>
        <w:rPr>
          <w:ins w:id="564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  <w:pPrChange w:id="565" w:author="Grego Viktorio" w:date="2016-03-28T14:1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2E609035" w14:textId="2F6CFBE8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66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567" w:author="Учетная запись Майкрософт" w:date="2016-03-21T18:07:00Z"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Session </w:t>
        </w:r>
        <w:r w:rsidRPr="00411470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V</w:t>
        </w:r>
      </w:ins>
      <w:ins w:id="568" w:author="Grego Viktorio" w:date="2016-03-23T13:40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ins w:id="569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:</w:t>
        </w:r>
      </w:ins>
      <w:ins w:id="570" w:author="Grego Viktorio" w:date="2016-03-23T13:40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ab/>
        </w:r>
      </w:ins>
      <w:ins w:id="571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 </w:t>
        </w:r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Stent for Life: </w:t>
        </w:r>
      </w:ins>
    </w:p>
    <w:p w14:paraId="49890B0F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72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297A1511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573" w:author="Учетная запись Майкрософт" w:date="2016-03-21T18:07:00Z"/>
          <w:rFonts w:asciiTheme="minorHAnsi" w:eastAsiaTheme="minorEastAsia" w:hAnsiTheme="minorHAnsi" w:cs="Times"/>
          <w:b/>
          <w:szCs w:val="24"/>
          <w:lang w:eastAsia="ru-RU"/>
        </w:rPr>
      </w:pPr>
      <w:ins w:id="574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Chairs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i/>
            <w:i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Bagrat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Alekyan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, Gregg Stone</w:t>
        </w:r>
      </w:ins>
    </w:p>
    <w:p w14:paraId="4B87061E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575" w:author="Учетная запись Майкрософт" w:date="2016-03-21T18:07:00Z"/>
          <w:rFonts w:asciiTheme="minorHAnsi" w:eastAsiaTheme="minorEastAsia" w:hAnsiTheme="minorHAnsi" w:cs="Times"/>
          <w:iCs/>
          <w:szCs w:val="24"/>
          <w:lang w:eastAsia="ru-RU"/>
        </w:rPr>
      </w:pPr>
      <w:ins w:id="576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Discussants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Wojciech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Wojakowski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, Robert Gil, Gerhard Schuler, </w:t>
        </w:r>
        <w:r w:rsidRPr="007E6918">
          <w:rPr>
            <w:rFonts w:asciiTheme="minorHAnsi" w:eastAsiaTheme="minorEastAsia" w:hAnsiTheme="minorHAnsi" w:cs="Times"/>
            <w:b/>
            <w:iCs/>
            <w:szCs w:val="24"/>
            <w:lang w:eastAsia="ru-RU"/>
          </w:rPr>
          <w:t>Petr Kala, TBD-Russia</w:t>
        </w:r>
      </w:ins>
    </w:p>
    <w:p w14:paraId="160277AE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77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7B60C53" w14:textId="4CE32E69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78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579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del w:id="580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3</w:delText>
          </w:r>
        </w:del>
      </w:ins>
      <w:ins w:id="581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25</w:t>
        </w:r>
      </w:ins>
      <w:ins w:id="582" w:author="Учетная запись Майкрософт" w:date="2016-03-21T18:07:00Z">
        <w:del w:id="583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Stent for Life 2016: A Status Update from the ESC</w:t>
        </w:r>
      </w:ins>
    </w:p>
    <w:p w14:paraId="1E03BC3F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84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585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>Petr Kala</w:t>
        </w:r>
      </w:ins>
    </w:p>
    <w:p w14:paraId="10598C8A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86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67140D4" w14:textId="5A63801A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587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588" w:author="Учетная запись Майкрософт" w:date="2016-03-21T18:07:00Z">
        <w:del w:id="589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  <w:del w:id="590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5</w:delText>
          </w:r>
        </w:del>
      </w:ins>
      <w:ins w:id="591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ins w:id="592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del w:id="593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4</w:delText>
          </w:r>
        </w:del>
      </w:ins>
      <w:ins w:id="594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ins w:id="595" w:author="Учетная запись Майкрософт" w:date="2016-03-21T18:07:00Z">
        <w:del w:id="596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Stent for Life 2016 in Russia</w:t>
        </w:r>
      </w:ins>
    </w:p>
    <w:p w14:paraId="51D0F5C8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/>
        <w:rPr>
          <w:ins w:id="597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ins w:id="598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Bagrat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Alekyan</w:t>
        </w:r>
        <w:proofErr w:type="spellEnd"/>
      </w:ins>
    </w:p>
    <w:p w14:paraId="5871E1A8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599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23EAC85E" w14:textId="5C054FCA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0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601" w:author="Учетная запись Майкрософт" w:date="2016-03-21T18:07:00Z">
        <w:del w:id="602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  <w:del w:id="603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5</w:delText>
          </w:r>
        </w:del>
      </w:ins>
      <w:ins w:id="604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ins w:id="605" w:author="Учетная запись Майкрософт" w:date="2016-03-21T18:07:00Z">
        <w:del w:id="606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.</w:delText>
          </w:r>
        </w:del>
      </w:ins>
      <w:ins w:id="607" w:author="Grego Viktorio" w:date="2016-03-21T19:12:00Z">
        <w:r w:rsidR="00D63547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</w:ins>
      <w:ins w:id="608" w:author="Учетная запись Майкрософт" w:date="2016-03-21T18:07:00Z">
        <w:del w:id="609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5</w:delText>
          </w:r>
        </w:del>
      </w:ins>
      <w:ins w:id="610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ins w:id="611" w:author="Учетная запись Майкрософт" w:date="2016-03-21T18:07:00Z">
        <w:del w:id="612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Interventional Pharmacology in Primary PCI: Dissecting the Multi-Drug Conundrum</w:t>
        </w:r>
      </w:ins>
    </w:p>
    <w:p w14:paraId="01158BEE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13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614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Wojciech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Wojakowski</w:t>
        </w:r>
        <w:proofErr w:type="spellEnd"/>
      </w:ins>
    </w:p>
    <w:p w14:paraId="32A5CB68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615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1D791320" w14:textId="5724BC73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16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617" w:author="Учетная запись Майкрософт" w:date="2016-03-21T18:07:00Z">
        <w:del w:id="618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lastRenderedPageBreak/>
            <w:delText>16</w:delText>
          </w:r>
        </w:del>
      </w:ins>
      <w:ins w:id="619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15</w:t>
        </w:r>
      </w:ins>
      <w:ins w:id="620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:</w:t>
        </w:r>
        <w:del w:id="621" w:author="Grego Viktorio" w:date="2016-03-21T19:12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</w:ins>
      <w:ins w:id="622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55</w:t>
        </w:r>
      </w:ins>
      <w:ins w:id="623" w:author="Учетная запись Майкрософт" w:date="2016-03-21T18:07:00Z">
        <w:del w:id="624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/>
            <w:szCs w:val="24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Culprit-Only or Complete Revascularization in STEMI? A 2016 Evidence-Based Approach</w:t>
        </w:r>
      </w:ins>
    </w:p>
    <w:p w14:paraId="48DF7666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25" w:author="Учетная запись Майкрософт" w:date="2016-03-21T18:07:00Z"/>
          <w:rFonts w:asciiTheme="minorHAnsi" w:eastAsiaTheme="minorEastAsia" w:hAnsiTheme="minorHAnsi"/>
          <w:b/>
          <w:szCs w:val="24"/>
          <w:lang w:eastAsia="ru-RU"/>
        </w:rPr>
      </w:pPr>
      <w:ins w:id="626" w:author="Учетная запись Майкрософт" w:date="2016-03-21T18:07:00Z"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ab/>
          <w:t>Robert Gil</w:t>
        </w:r>
      </w:ins>
    </w:p>
    <w:p w14:paraId="3FCDF8FD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27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5BD5E078" w14:textId="4684EE3B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28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  <w:ins w:id="629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16:</w:t>
        </w:r>
        <w:del w:id="630" w:author="Grego Viktorio" w:date="2016-03-21T19:12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</w:ins>
      <w:ins w:id="631" w:author="Grego Viktorio" w:date="2016-03-28T14:11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05</w:t>
        </w:r>
      </w:ins>
      <w:ins w:id="632" w:author="Учетная запись Майкрософт" w:date="2016-03-21T18:07:00Z">
        <w:del w:id="633" w:author="Grego Viktorio" w:date="2016-03-28T14:11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: 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>Cardiogenic Shock</w:t>
        </w:r>
        <w:r>
          <w:rPr>
            <w:rFonts w:asciiTheme="minorHAnsi" w:eastAsiaTheme="minorEastAsia" w:hAnsiTheme="minorHAnsi"/>
            <w:szCs w:val="24"/>
            <w:lang w:eastAsia="ru-RU"/>
          </w:rPr>
          <w:t xml:space="preserve">: 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>Interventional</w:t>
        </w:r>
        <w:r>
          <w:rPr>
            <w:rFonts w:asciiTheme="minorHAnsi" w:eastAsiaTheme="minorEastAsia" w:hAnsiTheme="minorHAnsi"/>
            <w:szCs w:val="24"/>
            <w:lang w:eastAsia="ru-RU"/>
          </w:rPr>
          <w:t xml:space="preserve"> Approach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 xml:space="preserve"> </w:t>
        </w:r>
        <w:r>
          <w:rPr>
            <w:rFonts w:asciiTheme="minorHAnsi" w:eastAsiaTheme="minorEastAsia" w:hAnsiTheme="minorHAnsi"/>
            <w:szCs w:val="24"/>
            <w:lang w:eastAsia="ru-RU"/>
          </w:rPr>
          <w:t>and Indications for Hemodynamic Support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 xml:space="preserve"> </w:t>
        </w:r>
      </w:ins>
    </w:p>
    <w:p w14:paraId="37113E46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34" w:author="Учетная запись Майкрософт" w:date="2016-03-21T18:07:00Z"/>
          <w:rFonts w:asciiTheme="minorHAnsi" w:eastAsiaTheme="minorEastAsia" w:hAnsiTheme="minorHAnsi"/>
          <w:b/>
          <w:szCs w:val="24"/>
          <w:lang w:eastAsia="ru-RU"/>
        </w:rPr>
      </w:pPr>
      <w:ins w:id="635" w:author="Учетная запись Майкрософт" w:date="2016-03-21T18:07:00Z"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ab/>
          <w:t>Gerhard Schuler</w:t>
        </w:r>
      </w:ins>
    </w:p>
    <w:p w14:paraId="2B8EE5BD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36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24104320" w14:textId="549E3D5B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37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  <w:ins w:id="638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16:</w:t>
        </w:r>
        <w:del w:id="639" w:author="Grego Viktorio" w:date="2016-03-21T19:12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2</w:delText>
          </w:r>
        </w:del>
      </w:ins>
      <w:ins w:id="640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15</w:t>
        </w:r>
      </w:ins>
      <w:ins w:id="641" w:author="Учетная запись Майкрософт" w:date="2016-03-21T18:07:00Z">
        <w:del w:id="642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/>
            <w:szCs w:val="24"/>
            <w:lang w:eastAsia="ru-RU"/>
          </w:rPr>
          <w:t>: Treatment of STEMI Patients in Moscow</w:t>
        </w:r>
      </w:ins>
    </w:p>
    <w:p w14:paraId="1EEBF6B2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43" w:author="Учетная запись Майкрософт" w:date="2016-03-21T18:07:00Z"/>
          <w:rFonts w:asciiTheme="minorHAnsi" w:eastAsiaTheme="minorEastAsia" w:hAnsiTheme="minorHAnsi"/>
          <w:b/>
          <w:szCs w:val="24"/>
          <w:lang w:eastAsia="ru-RU"/>
        </w:rPr>
      </w:pPr>
      <w:ins w:id="644" w:author="Учетная запись Майкрософт" w:date="2016-03-21T18:07:00Z"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ab/>
          <w:t xml:space="preserve">Elena </w:t>
        </w:r>
        <w:proofErr w:type="spellStart"/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>Vasilyeva</w:t>
        </w:r>
        <w:proofErr w:type="spellEnd"/>
      </w:ins>
    </w:p>
    <w:p w14:paraId="5D63DCDC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45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5B1CC7BA" w14:textId="3FF50F25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46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  <w:ins w:id="647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16:</w:t>
        </w:r>
        <w:del w:id="648" w:author="Grego Viktorio" w:date="2016-03-21T19:12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3</w:delText>
          </w:r>
        </w:del>
      </w:ins>
      <w:ins w:id="649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25</w:t>
        </w:r>
      </w:ins>
      <w:ins w:id="650" w:author="Учетная запись Майкрософт" w:date="2016-03-21T18:07:00Z">
        <w:del w:id="651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/>
            <w:szCs w:val="24"/>
            <w:lang w:eastAsia="ru-RU"/>
          </w:rPr>
          <w:t xml:space="preserve">: </w:t>
        </w:r>
        <w:proofErr w:type="spellStart"/>
        <w:r>
          <w:rPr>
            <w:rFonts w:asciiTheme="minorHAnsi" w:eastAsiaTheme="minorEastAsia" w:hAnsiTheme="minorHAnsi"/>
            <w:szCs w:val="24"/>
            <w:lang w:eastAsia="ru-RU"/>
          </w:rPr>
          <w:t>Transradial</w:t>
        </w:r>
        <w:proofErr w:type="spellEnd"/>
        <w:r>
          <w:rPr>
            <w:rFonts w:asciiTheme="minorHAnsi" w:eastAsiaTheme="minorEastAsia" w:hAnsiTheme="minorHAnsi"/>
            <w:szCs w:val="24"/>
            <w:lang w:eastAsia="ru-RU"/>
          </w:rPr>
          <w:t xml:space="preserve"> Approach in STEMI patients</w:t>
        </w:r>
      </w:ins>
    </w:p>
    <w:p w14:paraId="7A27024F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52" w:author="Учетная запись Майкрософт" w:date="2016-03-21T18:07:00Z"/>
          <w:rFonts w:asciiTheme="minorHAnsi" w:eastAsiaTheme="minorEastAsia" w:hAnsiTheme="minorHAnsi"/>
          <w:b/>
          <w:szCs w:val="24"/>
          <w:lang w:eastAsia="ru-RU"/>
        </w:rPr>
      </w:pPr>
      <w:ins w:id="653" w:author="Учетная запись Майкрософт" w:date="2016-03-21T18:07:00Z"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ab/>
          <w:t xml:space="preserve">Alexey </w:t>
        </w:r>
        <w:proofErr w:type="spellStart"/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>Protopopov</w:t>
        </w:r>
        <w:proofErr w:type="spellEnd"/>
      </w:ins>
    </w:p>
    <w:p w14:paraId="45908570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54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545BF387" w14:textId="373B52C8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55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  <w:ins w:id="656" w:author="Учетная запись Майкрософт" w:date="2016-03-21T18:07:00Z">
        <w:del w:id="657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1</w:delText>
          </w:r>
        </w:del>
        <w:del w:id="658" w:author="Grego Viktorio" w:date="2016-03-21T19:12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6</w:delText>
          </w:r>
        </w:del>
      </w:ins>
      <w:ins w:id="659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16</w:t>
        </w:r>
      </w:ins>
      <w:ins w:id="660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:</w:t>
        </w:r>
        <w:del w:id="661" w:author="Grego Viktorio" w:date="2016-03-21T19:12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4</w:delText>
          </w:r>
        </w:del>
      </w:ins>
      <w:ins w:id="662" w:author="Grego Viktorio" w:date="2016-03-28T14:11:00Z">
        <w:r w:rsidR="00D86EF6">
          <w:rPr>
            <w:rFonts w:asciiTheme="minorHAnsi" w:eastAsiaTheme="minorEastAsia" w:hAnsiTheme="minorHAnsi"/>
            <w:szCs w:val="24"/>
            <w:lang w:eastAsia="ru-RU"/>
          </w:rPr>
          <w:t>35</w:t>
        </w:r>
      </w:ins>
      <w:ins w:id="663" w:author="Учетная запись Майкрософт" w:date="2016-03-21T18:07:00Z">
        <w:del w:id="664" w:author="Grego Viktorio" w:date="2016-03-28T14:11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/>
            <w:szCs w:val="24"/>
            <w:lang w:eastAsia="ru-RU"/>
          </w:rPr>
          <w:t>: Multi-Vessel and Left Main Interventions in Primary PCI: Patient Selection and Current Recommendations</w:t>
        </w:r>
      </w:ins>
    </w:p>
    <w:p w14:paraId="669A53B6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65" w:author="Учетная запись Майкрософт" w:date="2016-03-21T18:07:00Z"/>
          <w:rFonts w:asciiTheme="minorHAnsi" w:eastAsiaTheme="minorEastAsia" w:hAnsiTheme="minorHAnsi"/>
          <w:b/>
          <w:szCs w:val="24"/>
          <w:lang w:eastAsia="ru-RU"/>
        </w:rPr>
      </w:pPr>
      <w:ins w:id="666" w:author="Учетная запись Майкрософт" w:date="2016-03-21T18:07:00Z"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ab/>
          <w:t xml:space="preserve">Vladimir </w:t>
        </w:r>
        <w:proofErr w:type="spellStart"/>
        <w:r w:rsidRPr="007E6918">
          <w:rPr>
            <w:rFonts w:asciiTheme="minorHAnsi" w:eastAsiaTheme="minorEastAsia" w:hAnsiTheme="minorHAnsi"/>
            <w:b/>
            <w:szCs w:val="24"/>
            <w:lang w:eastAsia="ru-RU"/>
          </w:rPr>
          <w:t>Ganyukov</w:t>
        </w:r>
        <w:proofErr w:type="spellEnd"/>
      </w:ins>
    </w:p>
    <w:p w14:paraId="498A6CDF" w14:textId="77777777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67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</w:p>
    <w:p w14:paraId="5E7F753C" w14:textId="24930BEC" w:rsidR="007327F5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68" w:author="Учетная запись Майкрософт" w:date="2016-03-21T18:07:00Z"/>
          <w:rFonts w:asciiTheme="minorHAnsi" w:eastAsiaTheme="minorEastAsia" w:hAnsiTheme="minorHAnsi"/>
          <w:szCs w:val="24"/>
          <w:lang w:eastAsia="ru-RU"/>
        </w:rPr>
      </w:pPr>
      <w:ins w:id="669" w:author="Учетная запись Майкрософт" w:date="2016-03-21T18:07:00Z">
        <w:del w:id="670" w:author="Grego Viktorio" w:date="2016-03-28T14:12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1</w:delText>
          </w:r>
        </w:del>
        <w:del w:id="671" w:author="Grego Viktorio" w:date="2016-03-21T19:13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6</w:delText>
          </w:r>
        </w:del>
      </w:ins>
      <w:ins w:id="672" w:author="Grego Viktorio" w:date="2016-03-28T14:12:00Z">
        <w:r w:rsidR="00D86EF6">
          <w:rPr>
            <w:rFonts w:asciiTheme="minorHAnsi" w:eastAsiaTheme="minorEastAsia" w:hAnsiTheme="minorHAnsi"/>
            <w:szCs w:val="24"/>
            <w:lang w:eastAsia="ru-RU"/>
          </w:rPr>
          <w:t>16</w:t>
        </w:r>
      </w:ins>
      <w:ins w:id="673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:</w:t>
        </w:r>
        <w:del w:id="674" w:author="Grego Viktorio" w:date="2016-03-21T19:13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5</w:delText>
          </w:r>
        </w:del>
      </w:ins>
      <w:ins w:id="675" w:author="Grego Viktorio" w:date="2016-03-28T14:12:00Z">
        <w:r w:rsidR="00D86EF6">
          <w:rPr>
            <w:rFonts w:asciiTheme="minorHAnsi" w:eastAsiaTheme="minorEastAsia" w:hAnsiTheme="minorHAnsi"/>
            <w:szCs w:val="24"/>
            <w:lang w:eastAsia="ru-RU"/>
          </w:rPr>
          <w:t>45</w:t>
        </w:r>
      </w:ins>
      <w:ins w:id="676" w:author="Учетная запись Майкрософт" w:date="2016-03-21T18:07:00Z">
        <w:del w:id="677" w:author="Grego Viktorio" w:date="2016-03-28T14:12:00Z">
          <w:r w:rsidDel="00D86EF6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/>
            <w:szCs w:val="24"/>
            <w:lang w:eastAsia="ru-RU"/>
          </w:rPr>
          <w:t>: Moderated Discussion</w:t>
        </w:r>
      </w:ins>
    </w:p>
    <w:p w14:paraId="5AC170E9" w14:textId="77777777" w:rsidR="007327F5" w:rsidDel="00D86EF6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78" w:author="Учетная запись Майкрософт" w:date="2016-03-21T18:07:00Z"/>
          <w:del w:id="679" w:author="Grego Viktorio" w:date="2016-03-28T14:12:00Z"/>
          <w:rFonts w:asciiTheme="minorHAnsi" w:eastAsiaTheme="minorEastAsia" w:hAnsiTheme="minorHAnsi"/>
          <w:szCs w:val="24"/>
          <w:lang w:eastAsia="ru-RU"/>
        </w:rPr>
      </w:pPr>
    </w:p>
    <w:p w14:paraId="4A158CFC" w14:textId="77777777" w:rsidR="007327F5" w:rsidDel="00D86EF6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80" w:author="Учетная запись Майкрософт" w:date="2016-03-21T18:07:00Z"/>
          <w:del w:id="681" w:author="Grego Viktorio" w:date="2016-03-28T14:1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7CE806E" w14:textId="77777777" w:rsidR="007327F5" w:rsidDel="00D86EF6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82" w:author="Учетная запись Майкрософт" w:date="2016-03-21T18:07:00Z"/>
          <w:del w:id="683" w:author="Grego Viktorio" w:date="2016-03-28T14:1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821D07C" w14:textId="77777777" w:rsidR="007327F5" w:rsidDel="00D86EF6" w:rsidRDefault="007327F5" w:rsidP="007327F5">
      <w:pPr>
        <w:widowControl w:val="0"/>
        <w:autoSpaceDE w:val="0"/>
        <w:autoSpaceDN w:val="0"/>
        <w:adjustRightInd w:val="0"/>
        <w:ind w:left="700" w:hanging="700"/>
        <w:rPr>
          <w:ins w:id="684" w:author="Учетная запись Майкрософт" w:date="2016-03-21T18:07:00Z"/>
          <w:del w:id="685" w:author="Grego Viktorio" w:date="2016-03-28T14:1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447D454" w14:textId="77777777" w:rsidR="007327F5" w:rsidRDefault="007327F5">
      <w:pPr>
        <w:widowControl w:val="0"/>
        <w:autoSpaceDE w:val="0"/>
        <w:autoSpaceDN w:val="0"/>
        <w:adjustRightInd w:val="0"/>
        <w:rPr>
          <w:ins w:id="686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  <w:pPrChange w:id="687" w:author="Grego Viktorio" w:date="2016-03-28T14:12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22A96599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688" w:author="Учетная запись Майкрософт" w:date="2016-03-21T18:07:00Z"/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  <w:ins w:id="689" w:author="Учетная запись Майкрософт" w:date="2016-03-21T18:07:00Z">
        <w:r w:rsidRPr="00411470"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 xml:space="preserve">Session </w:t>
        </w:r>
        <w:del w:id="690" w:author="Grego Viktorio" w:date="2016-03-23T13:41:00Z">
          <w:r w:rsidDel="00841515">
            <w:rPr>
              <w:rFonts w:asciiTheme="minorHAnsi" w:eastAsiaTheme="minorEastAsia" w:hAnsiTheme="minorHAnsi"/>
              <w:b/>
              <w:i/>
              <w:color w:val="17365D" w:themeColor="text2" w:themeShade="BF"/>
              <w:szCs w:val="24"/>
              <w:u w:val="single"/>
              <w:lang w:eastAsia="ru-RU"/>
            </w:rPr>
            <w:delText>X</w:delText>
          </w:r>
        </w:del>
        <w:r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>V</w:t>
        </w:r>
        <w:del w:id="691" w:author="Grego Viktorio" w:date="2016-03-23T13:41:00Z">
          <w:r w:rsidDel="00841515">
            <w:rPr>
              <w:rFonts w:asciiTheme="minorHAnsi" w:eastAsiaTheme="minorEastAsia" w:hAnsiTheme="minorHAnsi"/>
              <w:b/>
              <w:i/>
              <w:color w:val="17365D" w:themeColor="text2" w:themeShade="BF"/>
              <w:szCs w:val="24"/>
              <w:u w:val="single"/>
              <w:lang w:eastAsia="ru-RU"/>
            </w:rPr>
            <w:delText>I</w:delText>
          </w:r>
        </w:del>
        <w:r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>II</w:t>
        </w:r>
        <w:r w:rsidRPr="00411470"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Case-Illustrated Hot Coronary Topics: </w:t>
        </w:r>
        <w:r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>Target Vessel Failure - Thrombosis and Restenosis</w:t>
        </w:r>
      </w:ins>
    </w:p>
    <w:p w14:paraId="57AB5235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692" w:author="Учетная запись Майкрософт" w:date="2016-03-21T18:07:00Z"/>
          <w:rFonts w:asciiTheme="minorHAnsi" w:eastAsiaTheme="minorEastAsia" w:hAnsiTheme="minorHAnsi"/>
          <w:color w:val="17365D" w:themeColor="text2" w:themeShade="BF"/>
          <w:szCs w:val="24"/>
          <w:lang w:eastAsia="ru-RU"/>
        </w:rPr>
      </w:pPr>
    </w:p>
    <w:p w14:paraId="627D9ADC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693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694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Chairs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i/>
            <w:iCs/>
            <w:szCs w:val="24"/>
            <w:lang w:eastAsia="ru-RU"/>
          </w:rPr>
          <w:t xml:space="preserve"> </w:t>
        </w:r>
        <w:proofErr w:type="spellStart"/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Azeem</w:t>
        </w:r>
        <w:proofErr w:type="spellEnd"/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  <w:proofErr w:type="spellStart"/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Latib</w:t>
        </w:r>
        <w:proofErr w:type="spellEnd"/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,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Yves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Louvard</w:t>
        </w:r>
        <w:proofErr w:type="spellEnd"/>
      </w:ins>
    </w:p>
    <w:p w14:paraId="07AAE170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695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696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iCs/>
            <w:szCs w:val="24"/>
            <w:u w:val="single"/>
            <w:lang w:eastAsia="ru-RU"/>
          </w:rPr>
          <w:t>Discussants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 xml:space="preserve"> Evelyn </w:t>
        </w:r>
        <w:proofErr w:type="spellStart"/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>Regar</w:t>
        </w:r>
        <w:proofErr w:type="spellEnd"/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>,</w:t>
        </w:r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 xml:space="preserve"> </w:t>
        </w:r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 xml:space="preserve">Greg </w:t>
        </w:r>
        <w:proofErr w:type="spellStart"/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>Kaluza</w:t>
        </w:r>
        <w:proofErr w:type="spellEnd"/>
        <w:r w:rsidRPr="00411470">
          <w:rPr>
            <w:rFonts w:asciiTheme="minorHAnsi" w:eastAsiaTheme="minorEastAsia" w:hAnsiTheme="minorHAnsi" w:cs="Times"/>
            <w:iCs/>
            <w:szCs w:val="24"/>
            <w:lang w:eastAsia="ru-RU"/>
          </w:rPr>
          <w:t xml:space="preserve">, TBD-Russia </w:t>
        </w:r>
      </w:ins>
    </w:p>
    <w:p w14:paraId="41972E4D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697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FD804AE" w14:textId="77777777" w:rsidR="007327F5" w:rsidRPr="00E20CAA" w:rsidRDefault="007327F5" w:rsidP="007327F5">
      <w:pPr>
        <w:widowControl w:val="0"/>
        <w:autoSpaceDE w:val="0"/>
        <w:autoSpaceDN w:val="0"/>
        <w:adjustRightInd w:val="0"/>
        <w:rPr>
          <w:ins w:id="698" w:author="Учетная запись Майкрософт" w:date="2016-03-21T18:07:00Z"/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ins w:id="699" w:author="Учетная запись Майкрософт" w:date="2016-03-21T18:07:00Z">
        <w:r w:rsidRPr="00E20CAA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t>Biological Mechanisms of Stent Failure: Implications for Future Device Development</w:t>
        </w:r>
      </w:ins>
    </w:p>
    <w:p w14:paraId="7D3876B3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70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A2EBC04" w14:textId="7F7E2627" w:rsidR="007327F5" w:rsidRDefault="007327F5" w:rsidP="007327F5">
      <w:pPr>
        <w:widowControl w:val="0"/>
        <w:autoSpaceDE w:val="0"/>
        <w:autoSpaceDN w:val="0"/>
        <w:adjustRightInd w:val="0"/>
        <w:rPr>
          <w:ins w:id="701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702" w:author="Учетная запись Майкрософт" w:date="2016-03-21T18:07:00Z">
        <w:del w:id="703" w:author="Grego Viktorio" w:date="2016-03-28T14:12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17</w:delText>
          </w:r>
        </w:del>
      </w:ins>
      <w:ins w:id="704" w:author="Grego Viktorio" w:date="2016-03-28T14:12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ins w:id="705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del w:id="706" w:author="Grego Viktorio" w:date="2016-03-21T19:13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</w:ins>
      <w:ins w:id="707" w:author="Grego Viktorio" w:date="2016-03-28T14:12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55</w:t>
        </w:r>
      </w:ins>
      <w:ins w:id="708" w:author="Учетная запись Майкрософт" w:date="2016-03-21T18:07:00Z">
        <w:del w:id="709" w:author="Grego Viktorio" w:date="2016-03-28T14:12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: 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Experimental Insights into Stent Failure: Thrombosis, Restenosis, </w:t>
        </w:r>
        <w:proofErr w:type="spellStart"/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Neoatherosclerosis</w:t>
        </w:r>
        <w:proofErr w:type="spellEnd"/>
      </w:ins>
    </w:p>
    <w:p w14:paraId="6DEFE38E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710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711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 xml:space="preserve">Greg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Kaluza</w:t>
        </w:r>
        <w:proofErr w:type="spellEnd"/>
      </w:ins>
    </w:p>
    <w:p w14:paraId="26F9B367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712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46430C9" w14:textId="48FE1936" w:rsidR="007327F5" w:rsidRDefault="007327F5" w:rsidP="007327F5">
      <w:pPr>
        <w:widowControl w:val="0"/>
        <w:autoSpaceDE w:val="0"/>
        <w:autoSpaceDN w:val="0"/>
        <w:adjustRightInd w:val="0"/>
        <w:rPr>
          <w:ins w:id="713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714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  <w:del w:id="715" w:author="Grego Viktorio" w:date="2016-03-21T19:13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</w:ins>
      <w:ins w:id="716" w:author="Grego Viktorio" w:date="2016-03-28T14:12:00Z">
        <w:r w:rsidR="00D86EF6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ins w:id="717" w:author="Учетная запись Майкрософт" w:date="2016-03-21T18:07:00Z">
        <w:del w:id="718" w:author="Grego Viktorio" w:date="2016-03-28T14:12:00Z">
          <w:r w:rsidDel="00D86EF6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Lessons Learned from In Vivo Imaging Studies</w:t>
        </w:r>
      </w:ins>
    </w:p>
    <w:p w14:paraId="22B07BF8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719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720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 xml:space="preserve">Evelyn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Regar</w:t>
        </w:r>
        <w:proofErr w:type="spellEnd"/>
      </w:ins>
    </w:p>
    <w:p w14:paraId="6790909D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721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008C7BB" w14:textId="7D372696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22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723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  <w:del w:id="724" w:author="Grego Viktorio" w:date="2016-03-21T19:13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2</w:delText>
          </w:r>
        </w:del>
      </w:ins>
      <w:ins w:id="725" w:author="Grego Viktorio" w:date="2016-03-28T14:12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ins w:id="726" w:author="Учетная запись Майкрософт" w:date="2016-03-21T18:07:00Z">
        <w:del w:id="727" w:author="Grego Viktorio" w:date="2016-03-28T14:12:00Z">
          <w:r w:rsidDel="000C6EAC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BRS Thrombosis: Mechanistic and Prognostic Differences Compared to DES</w:t>
        </w:r>
      </w:ins>
    </w:p>
    <w:p w14:paraId="5BE30B9A" w14:textId="77777777" w:rsidR="007327F5" w:rsidRPr="007E6918" w:rsidRDefault="007327F5" w:rsidP="007327F5">
      <w:pPr>
        <w:widowControl w:val="0"/>
        <w:autoSpaceDE w:val="0"/>
        <w:autoSpaceDN w:val="0"/>
        <w:adjustRightInd w:val="0"/>
        <w:ind w:firstLine="708"/>
        <w:rPr>
          <w:ins w:id="728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ins w:id="729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Azeem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Latib</w:t>
        </w:r>
        <w:proofErr w:type="spellEnd"/>
      </w:ins>
    </w:p>
    <w:p w14:paraId="3040F567" w14:textId="77777777" w:rsidR="007327F5" w:rsidRPr="00411470" w:rsidRDefault="007327F5" w:rsidP="007327F5">
      <w:pPr>
        <w:widowControl w:val="0"/>
        <w:autoSpaceDE w:val="0"/>
        <w:autoSpaceDN w:val="0"/>
        <w:adjustRightInd w:val="0"/>
        <w:ind w:firstLine="708"/>
        <w:rPr>
          <w:ins w:id="73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7133DD2" w14:textId="00AFD313" w:rsidR="007327F5" w:rsidRDefault="007327F5" w:rsidP="007327F5">
      <w:pPr>
        <w:rPr>
          <w:ins w:id="731" w:author="Учетная запись Майкрософт" w:date="2016-03-21T18:07:00Z"/>
          <w:rFonts w:asciiTheme="minorHAnsi" w:eastAsiaTheme="minorEastAsia" w:hAnsiTheme="minorHAnsi" w:cs="Times"/>
          <w:szCs w:val="24"/>
          <w:lang w:eastAsia="ru-RU"/>
        </w:rPr>
      </w:pPr>
      <w:ins w:id="732" w:author="Учетная запись Майкрософт" w:date="2016-03-21T18:07:00Z">
        <w:r>
          <w:rPr>
            <w:rFonts w:asciiTheme="minorHAnsi" w:eastAsiaTheme="minorEastAsia" w:hAnsiTheme="minorHAnsi"/>
            <w:szCs w:val="24"/>
            <w:lang w:eastAsia="ru-RU"/>
          </w:rPr>
          <w:t>17:</w:t>
        </w:r>
        <w:del w:id="733" w:author="Grego Viktorio" w:date="2016-03-21T19:13:00Z">
          <w:r w:rsidDel="00D63547">
            <w:rPr>
              <w:rFonts w:asciiTheme="minorHAnsi" w:eastAsiaTheme="minorEastAsia" w:hAnsiTheme="minorHAnsi"/>
              <w:szCs w:val="24"/>
              <w:lang w:eastAsia="ru-RU"/>
            </w:rPr>
            <w:delText>3</w:delText>
          </w:r>
        </w:del>
      </w:ins>
      <w:ins w:id="734" w:author="Grego Viktorio" w:date="2016-03-28T14:12:00Z">
        <w:r w:rsidR="000C6EAC">
          <w:rPr>
            <w:rFonts w:asciiTheme="minorHAnsi" w:eastAsiaTheme="minorEastAsia" w:hAnsiTheme="minorHAnsi"/>
            <w:szCs w:val="24"/>
            <w:lang w:eastAsia="ru-RU"/>
          </w:rPr>
          <w:t>30</w:t>
        </w:r>
      </w:ins>
      <w:ins w:id="735" w:author="Учетная запись Майкрософт" w:date="2016-03-21T18:07:00Z">
        <w:del w:id="736" w:author="Grego Viktorio" w:date="2016-03-28T14:12:00Z">
          <w:r w:rsidDel="000C6EAC">
            <w:rPr>
              <w:rFonts w:asciiTheme="minorHAnsi" w:eastAsiaTheme="minorEastAsia" w:hAnsiTheme="minorHAnsi"/>
              <w:szCs w:val="24"/>
              <w:lang w:eastAsia="ru-RU"/>
            </w:rPr>
            <w:delText>0</w:delText>
          </w:r>
        </w:del>
        <w:r w:rsidRPr="00411470">
          <w:rPr>
            <w:rFonts w:asciiTheme="minorHAnsi" w:eastAsiaTheme="minorEastAsia" w:hAnsiTheme="minorHAnsi"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ab/>
        </w:r>
        <w:r>
          <w:rPr>
            <w:rFonts w:asciiTheme="minorHAnsi" w:eastAsiaTheme="minorEastAsia" w:hAnsiTheme="minorHAnsi" w:cs="Times"/>
            <w:szCs w:val="24"/>
            <w:lang w:eastAsia="ru-RU"/>
          </w:rPr>
          <w:t xml:space="preserve">In-Stent Restenosis: Clinical </w:t>
        </w:r>
        <w:proofErr w:type="spellStart"/>
        <w:r>
          <w:rPr>
            <w:rFonts w:asciiTheme="minorHAnsi" w:eastAsiaTheme="minorEastAsia" w:hAnsiTheme="minorHAnsi" w:cs="Times"/>
            <w:szCs w:val="24"/>
            <w:lang w:eastAsia="ru-RU"/>
          </w:rPr>
          <w:t>Assesment</w:t>
        </w:r>
        <w:proofErr w:type="spellEnd"/>
        <w:r>
          <w:rPr>
            <w:rFonts w:asciiTheme="minorHAnsi" w:eastAsiaTheme="minorEastAsia" w:hAnsiTheme="minorHAnsi" w:cs="Times"/>
            <w:szCs w:val="24"/>
            <w:lang w:eastAsia="ru-RU"/>
          </w:rPr>
          <w:t xml:space="preserve"> and Therapeutic Options</w:t>
        </w:r>
      </w:ins>
    </w:p>
    <w:p w14:paraId="48376D1E" w14:textId="1969940A" w:rsidR="007327F5" w:rsidRDefault="007327F5" w:rsidP="007327F5">
      <w:pPr>
        <w:widowControl w:val="0"/>
        <w:autoSpaceDE w:val="0"/>
        <w:autoSpaceDN w:val="0"/>
        <w:adjustRightInd w:val="0"/>
        <w:ind w:firstLine="708"/>
        <w:rPr>
          <w:ins w:id="737" w:author="Grego Viktorio" w:date="2016-03-28T14:59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738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Yves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Louvard</w:t>
        </w:r>
      </w:ins>
      <w:proofErr w:type="spellEnd"/>
    </w:p>
    <w:p w14:paraId="026115D5" w14:textId="77777777" w:rsidR="00E330D3" w:rsidRPr="007E6918" w:rsidRDefault="00E330D3" w:rsidP="007327F5">
      <w:pPr>
        <w:widowControl w:val="0"/>
        <w:autoSpaceDE w:val="0"/>
        <w:autoSpaceDN w:val="0"/>
        <w:adjustRightInd w:val="0"/>
        <w:ind w:firstLine="708"/>
        <w:rPr>
          <w:ins w:id="739" w:author="Учетная запись Майкрософт" w:date="2016-03-21T18:07:00Z"/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1161EAD9" w14:textId="3E67E815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4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741" w:author="Учетная запись Майкрософт" w:date="2016-03-21T18:07:00Z">
        <w:del w:id="742" w:author="Grego Viktorio" w:date="2016-03-28T14:12:00Z">
          <w:r w:rsidDel="000C6EAC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  <w:del w:id="743" w:author="Grego Viktorio" w:date="2016-03-21T19:13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7</w:delText>
          </w:r>
        </w:del>
      </w:ins>
      <w:ins w:id="744" w:author="Grego Viktorio" w:date="2016-03-28T14:12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ins w:id="745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del w:id="746" w:author="Grego Viktorio" w:date="2016-03-21T19:13:00Z">
          <w:r w:rsidDel="00D63547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4</w:delText>
          </w:r>
        </w:del>
      </w:ins>
      <w:ins w:id="747" w:author="Grego Viktorio" w:date="2016-03-28T14:12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40</w:t>
        </w:r>
      </w:ins>
      <w:ins w:id="748" w:author="Учетная запись Майкрософт" w:date="2016-03-21T18:07:00Z">
        <w:del w:id="749" w:author="Grego Viktorio" w:date="2016-03-28T14:12:00Z">
          <w:r w:rsidDel="000C6EAC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0</w:delText>
          </w:r>
        </w:del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Moderated Discussion</w:t>
        </w:r>
      </w:ins>
    </w:p>
    <w:p w14:paraId="747B3D3A" w14:textId="77777777" w:rsidR="007327F5" w:rsidRPr="00411470" w:rsidRDefault="007327F5" w:rsidP="007327F5">
      <w:pPr>
        <w:widowControl w:val="0"/>
        <w:autoSpaceDE w:val="0"/>
        <w:autoSpaceDN w:val="0"/>
        <w:adjustRightInd w:val="0"/>
        <w:ind w:firstLine="708"/>
        <w:rPr>
          <w:ins w:id="75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D4CC9B7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51" w:author="Учетная запись Майкрософт" w:date="2016-03-21T18:07:00Z"/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  <w:ins w:id="752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>OPENING CEREMONY</w:t>
        </w:r>
      </w:ins>
    </w:p>
    <w:p w14:paraId="25E32EEC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53" w:author="Учетная запись Майкрософт" w:date="2016-03-21T18:07:00Z"/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178BEB7A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54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  <w:ins w:id="755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 xml:space="preserve">Moderators: Leo </w:t>
        </w:r>
        <w:proofErr w:type="spellStart"/>
        <w:r w:rsidRPr="00411470"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>Bockeria</w:t>
        </w:r>
        <w:proofErr w:type="spellEnd"/>
        <w:r w:rsidRPr="00411470">
          <w:rPr>
            <w:rFonts w:asciiTheme="minorHAnsi" w:eastAsiaTheme="minorEastAsia" w:hAnsiTheme="minorHAnsi" w:cs="Times"/>
            <w:b/>
            <w:bCs/>
            <w:iCs/>
            <w:color w:val="17365D" w:themeColor="text2" w:themeShade="BF"/>
            <w:szCs w:val="24"/>
            <w:lang w:eastAsia="ru-RU"/>
          </w:rPr>
          <w:t>, Gregg Stone</w:t>
        </w:r>
      </w:ins>
    </w:p>
    <w:p w14:paraId="6DD575B1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56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14:paraId="3111075B" w14:textId="1D210EA2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57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  <w:ins w:id="758" w:author="Учетная запись Майкрософт" w:date="2016-03-21T18:07:00Z">
        <w:del w:id="759" w:author="Grego Viktorio" w:date="2016-03-28T14:12:00Z">
          <w:r w:rsidDel="000C6EAC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1</w:delText>
          </w:r>
        </w:del>
        <w:del w:id="760" w:author="Grego Viktorio" w:date="2016-03-21T19:13:00Z">
          <w:r w:rsidDel="00D63547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7</w:delText>
          </w:r>
        </w:del>
      </w:ins>
      <w:ins w:id="761" w:author="Grego Viktorio" w:date="2016-03-28T14:12:00Z">
        <w:r w:rsidR="000C6EAC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17</w:t>
        </w:r>
      </w:ins>
      <w:ins w:id="762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:</w:t>
        </w:r>
        <w:del w:id="763" w:author="Grego Viktorio" w:date="2016-03-21T19:13:00Z">
          <w:r w:rsidDel="00D63547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5</w:delText>
          </w:r>
        </w:del>
      </w:ins>
      <w:ins w:id="764" w:author="Grego Viktorio" w:date="2016-03-28T14:12:00Z">
        <w:r w:rsidR="000C6EAC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50</w:t>
        </w:r>
      </w:ins>
      <w:ins w:id="765" w:author="Учетная запись Майкрософт" w:date="2016-03-21T18:07:00Z">
        <w:del w:id="766" w:author="Grego Viktorio" w:date="2016-03-28T14:12:00Z">
          <w:r w:rsidDel="000C6EAC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0</w:delText>
          </w:r>
        </w:del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ab/>
          <w:t>TCT-Russia 201</w:t>
        </w:r>
        <w:r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6</w:t>
        </w:r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 xml:space="preserve"> </w:t>
        </w:r>
      </w:ins>
    </w:p>
    <w:p w14:paraId="7553F1DE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767" w:author="Учетная запись Майкрософт" w:date="2016-03-21T18:07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  <w:ins w:id="768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ab/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Bagrat</w:t>
        </w:r>
        <w:proofErr w:type="spellEnd"/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 xml:space="preserve"> </w:t>
        </w:r>
        <w:proofErr w:type="spellStart"/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Alekyan</w:t>
        </w:r>
        <w:proofErr w:type="spellEnd"/>
      </w:ins>
    </w:p>
    <w:p w14:paraId="3072BA40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69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14:paraId="3C5FF29B" w14:textId="6635F993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70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  <w:ins w:id="771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18:</w:t>
        </w:r>
        <w:del w:id="772" w:author="Grego Viktorio" w:date="2016-03-21T19:13:00Z">
          <w:r w:rsidDel="00D63547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00</w:delText>
          </w:r>
        </w:del>
      </w:ins>
      <w:ins w:id="773" w:author="Grego Viktorio" w:date="2016-03-28T14:12:00Z">
        <w:r w:rsidR="000C6EAC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0</w:t>
        </w:r>
      </w:ins>
      <w:ins w:id="774" w:author="Grego Viktorio" w:date="2016-03-28T14:13:00Z">
        <w:r w:rsidR="000C6EAC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0</w:t>
        </w:r>
      </w:ins>
      <w:ins w:id="775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ab/>
          <w:t>CRF Salutes TCT Russia 201</w:t>
        </w:r>
        <w:r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6</w:t>
        </w:r>
      </w:ins>
    </w:p>
    <w:p w14:paraId="47EAF77B" w14:textId="77777777" w:rsidR="007327F5" w:rsidRDefault="007327F5" w:rsidP="007327F5">
      <w:pPr>
        <w:widowControl w:val="0"/>
        <w:autoSpaceDE w:val="0"/>
        <w:autoSpaceDN w:val="0"/>
        <w:adjustRightInd w:val="0"/>
        <w:rPr>
          <w:ins w:id="776" w:author="Alex Nikanorov" w:date="2016-03-23T11:56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  <w:ins w:id="777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ab/>
          <w:t>Gregg Stone</w:t>
        </w:r>
      </w:ins>
    </w:p>
    <w:p w14:paraId="22FCF994" w14:textId="77777777" w:rsidR="00611221" w:rsidRDefault="00611221" w:rsidP="007327F5">
      <w:pPr>
        <w:widowControl w:val="0"/>
        <w:autoSpaceDE w:val="0"/>
        <w:autoSpaceDN w:val="0"/>
        <w:adjustRightInd w:val="0"/>
        <w:rPr>
          <w:ins w:id="778" w:author="Alex Nikanorov" w:date="2016-03-23T11:56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</w:p>
    <w:p w14:paraId="5DFF562A" w14:textId="0BC7A946" w:rsidR="00611221" w:rsidRDefault="00611221" w:rsidP="007327F5">
      <w:pPr>
        <w:widowControl w:val="0"/>
        <w:autoSpaceDE w:val="0"/>
        <w:autoSpaceDN w:val="0"/>
        <w:adjustRightInd w:val="0"/>
        <w:rPr>
          <w:ins w:id="779" w:author="Alex Nikanorov" w:date="2016-03-23T12:01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  <w:ins w:id="780" w:author="Alex Nikanorov" w:date="2016-03-23T11:56:00Z"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18:</w:t>
        </w:r>
        <w:del w:id="781" w:author="Grego Viktorio" w:date="2016-03-28T14:13:00Z">
          <w:r w:rsidDel="000C6EAC">
            <w:rPr>
              <w:rFonts w:asciiTheme="minorHAnsi" w:eastAsiaTheme="minorEastAsia" w:hAnsiTheme="minorHAnsi" w:cs="Times"/>
              <w:b/>
              <w:bCs/>
              <w:iCs/>
              <w:szCs w:val="24"/>
              <w:lang w:eastAsia="ru-RU"/>
            </w:rPr>
            <w:delText>20</w:delText>
          </w:r>
        </w:del>
      </w:ins>
      <w:ins w:id="782" w:author="Grego Viktorio" w:date="2016-03-28T14:13:00Z">
        <w:r w:rsidR="000C6EAC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05</w:t>
        </w:r>
      </w:ins>
      <w:ins w:id="783" w:author="Alex Nikanorov" w:date="2016-03-23T11:56:00Z"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: CRF</w:t>
        </w:r>
      </w:ins>
      <w:ins w:id="784" w:author="Alex Nikanorov" w:date="2016-03-23T12:00:00Z"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, TCT Russia</w:t>
        </w:r>
      </w:ins>
      <w:ins w:id="785" w:author="Alex Nikanorov" w:date="2016-03-23T11:56:00Z"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 xml:space="preserve"> and Global </w:t>
        </w:r>
        <w:proofErr w:type="spellStart"/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Intergartion</w:t>
        </w:r>
        <w:proofErr w:type="spellEnd"/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.</w:t>
        </w:r>
      </w:ins>
    </w:p>
    <w:p w14:paraId="21580A9C" w14:textId="79D2117E" w:rsidR="00611221" w:rsidRPr="007E6918" w:rsidRDefault="00611221" w:rsidP="007327F5">
      <w:pPr>
        <w:widowControl w:val="0"/>
        <w:autoSpaceDE w:val="0"/>
        <w:autoSpaceDN w:val="0"/>
        <w:adjustRightInd w:val="0"/>
        <w:rPr>
          <w:ins w:id="786" w:author="Учетная запись Майкрософт" w:date="2016-03-21T18:07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  <w:ins w:id="787" w:author="Alex Nikanorov" w:date="2016-03-23T12:01:00Z"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lastRenderedPageBreak/>
          <w:tab/>
          <w:t xml:space="preserve">Jack </w:t>
        </w:r>
        <w:proofErr w:type="spellStart"/>
        <w:r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>Lewin</w:t>
        </w:r>
      </w:ins>
      <w:proofErr w:type="spellEnd"/>
    </w:p>
    <w:p w14:paraId="1C24F4FD" w14:textId="77777777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88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</w:p>
    <w:p w14:paraId="50D75671" w14:textId="295E613D" w:rsidR="007327F5" w:rsidRPr="00411470" w:rsidRDefault="007327F5" w:rsidP="007327F5">
      <w:pPr>
        <w:widowControl w:val="0"/>
        <w:autoSpaceDE w:val="0"/>
        <w:autoSpaceDN w:val="0"/>
        <w:adjustRightInd w:val="0"/>
        <w:rPr>
          <w:ins w:id="789" w:author="Учетная запись Майкрософт" w:date="2016-03-21T18:07:00Z"/>
          <w:rFonts w:asciiTheme="minorHAnsi" w:eastAsiaTheme="minorEastAsia" w:hAnsiTheme="minorHAnsi" w:cs="Times"/>
          <w:bCs/>
          <w:iCs/>
          <w:szCs w:val="24"/>
          <w:lang w:eastAsia="ru-RU"/>
        </w:rPr>
      </w:pPr>
      <w:ins w:id="790" w:author="Учетная запись Майкрософт" w:date="2016-03-21T18:07:00Z">
        <w:r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18:</w:t>
        </w:r>
      </w:ins>
      <w:ins w:id="791" w:author="Grego Viktorio" w:date="2016-03-28T14:13:00Z">
        <w:r w:rsidR="000C6EAC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10</w:t>
        </w:r>
      </w:ins>
      <w:ins w:id="792" w:author="Alex Nikanorov" w:date="2016-03-23T12:01:00Z">
        <w:del w:id="793" w:author="Grego Viktorio" w:date="2016-03-28T14:13:00Z">
          <w:r w:rsidR="00611221" w:rsidDel="000C6EAC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5</w:delText>
          </w:r>
        </w:del>
      </w:ins>
      <w:ins w:id="794" w:author="Grego Viktorio" w:date="2016-03-21T19:13:00Z">
        <w:del w:id="795" w:author="Alex Nikanorov" w:date="2016-03-23T12:01:00Z">
          <w:r w:rsidR="00D63547" w:rsidDel="00611221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0</w:delText>
          </w:r>
        </w:del>
      </w:ins>
      <w:ins w:id="796" w:author="Учетная запись Майкрософт" w:date="2016-03-21T18:07:00Z">
        <w:del w:id="797" w:author="Grego Viktorio" w:date="2016-03-21T19:13:00Z">
          <w:r w:rsidDel="00D63547">
            <w:rPr>
              <w:rFonts w:asciiTheme="minorHAnsi" w:eastAsiaTheme="minorEastAsia" w:hAnsiTheme="minorHAnsi" w:cs="Times"/>
              <w:bCs/>
              <w:iCs/>
              <w:szCs w:val="24"/>
              <w:lang w:eastAsia="ru-RU"/>
            </w:rPr>
            <w:delText>05</w:delText>
          </w:r>
        </w:del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tab/>
          <w:t>Overall Program Structure</w:t>
        </w:r>
      </w:ins>
    </w:p>
    <w:p w14:paraId="701C004B" w14:textId="77777777" w:rsidR="007327F5" w:rsidRPr="007E6918" w:rsidRDefault="007327F5" w:rsidP="007327F5">
      <w:pPr>
        <w:widowControl w:val="0"/>
        <w:autoSpaceDE w:val="0"/>
        <w:autoSpaceDN w:val="0"/>
        <w:adjustRightInd w:val="0"/>
        <w:rPr>
          <w:ins w:id="798" w:author="Учетная запись Майкрософт" w:date="2016-03-21T18:07:00Z"/>
          <w:rFonts w:asciiTheme="minorHAnsi" w:eastAsiaTheme="minorEastAsia" w:hAnsiTheme="minorHAnsi" w:cs="Times"/>
          <w:b/>
          <w:bCs/>
          <w:iCs/>
          <w:szCs w:val="24"/>
          <w:lang w:eastAsia="ru-RU"/>
        </w:rPr>
      </w:pPr>
      <w:ins w:id="799" w:author="Учетная запись Майкрософт" w:date="2016-03-21T18:07:00Z">
        <w:r w:rsidRPr="007E6918">
          <w:rPr>
            <w:rFonts w:asciiTheme="minorHAnsi" w:eastAsiaTheme="minorEastAsia" w:hAnsiTheme="minorHAnsi" w:cs="Times"/>
            <w:b/>
            <w:bCs/>
            <w:iCs/>
            <w:szCs w:val="24"/>
            <w:lang w:eastAsia="ru-RU"/>
          </w:rPr>
          <w:tab/>
          <w:t>Juan F. Granada</w:t>
        </w:r>
      </w:ins>
    </w:p>
    <w:p w14:paraId="7D4435E1" w14:textId="77777777" w:rsidR="007327F5" w:rsidRPr="00411470" w:rsidRDefault="007327F5" w:rsidP="007327F5">
      <w:pPr>
        <w:rPr>
          <w:ins w:id="800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CD3E3A9" w14:textId="5F98A27F" w:rsidR="007327F5" w:rsidRDefault="007327F5" w:rsidP="007327F5">
      <w:pPr>
        <w:rPr>
          <w:ins w:id="801" w:author="Учетная запись Майкрософт" w:date="2016-03-21T18:07:00Z"/>
          <w:rFonts w:asciiTheme="minorHAnsi" w:eastAsiaTheme="minorEastAsia" w:hAnsiTheme="minorHAnsi" w:cs="Times"/>
          <w:bCs/>
          <w:szCs w:val="24"/>
          <w:lang w:eastAsia="ru-RU"/>
        </w:rPr>
      </w:pPr>
      <w:ins w:id="802" w:author="Учетная запись Майкрософт" w:date="2016-03-21T18:07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18:</w:t>
        </w:r>
      </w:ins>
      <w:ins w:id="803" w:author="Alex Nikanorov" w:date="2016-03-23T12:01:00Z">
        <w:del w:id="804" w:author="Grego Viktorio" w:date="2016-03-28T14:13:00Z">
          <w:r w:rsidR="00611221" w:rsidDel="000C6EAC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30</w:delText>
          </w:r>
        </w:del>
      </w:ins>
      <w:ins w:id="805" w:author="Grego Viktorio" w:date="2016-03-28T14:13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ins w:id="806" w:author="Учетная запись Майкрософт" w:date="2016-03-21T18:07:00Z">
        <w:del w:id="807" w:author="Alex Nikanorov" w:date="2016-03-23T12:01:00Z">
          <w:r w:rsidDel="00611221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1</w:delText>
          </w:r>
        </w:del>
      </w:ins>
      <w:ins w:id="808" w:author="Grego Viktorio" w:date="2016-03-21T19:13:00Z">
        <w:del w:id="809" w:author="Alex Nikanorov" w:date="2016-03-23T12:01:00Z">
          <w:r w:rsidR="00D63547" w:rsidDel="00611221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2</w:delText>
          </w:r>
        </w:del>
      </w:ins>
      <w:ins w:id="810" w:author="Учетная запись Майкрософт" w:date="2016-03-21T18:07:00Z">
        <w:del w:id="811" w:author="Alex Nikanorov" w:date="2016-03-23T12:01:00Z">
          <w:r w:rsidDel="00611221">
            <w:rPr>
              <w:rFonts w:asciiTheme="minorHAnsi" w:eastAsiaTheme="minorEastAsia" w:hAnsiTheme="minorHAnsi" w:cs="Times"/>
              <w:bCs/>
              <w:szCs w:val="24"/>
              <w:lang w:eastAsia="ru-RU"/>
            </w:rPr>
            <w:delText>5</w:delText>
          </w:r>
        </w:del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t>Adjourn</w:t>
        </w:r>
      </w:ins>
    </w:p>
    <w:p w14:paraId="6AD11355" w14:textId="77777777" w:rsidR="00D63547" w:rsidRDefault="00D63547" w:rsidP="00D6354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</w:p>
    <w:p w14:paraId="2D425D86" w14:textId="77777777" w:rsidR="00841515" w:rsidRDefault="00841515">
      <w:pPr>
        <w:rPr>
          <w:ins w:id="812" w:author="Grego Viktorio" w:date="2016-03-23T13:49:00Z"/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ins w:id="813" w:author="Grego Viktorio" w:date="2016-03-23T13:49:00Z">
        <w:r>
          <w:rPr>
            <w:rFonts w:asciiTheme="minorHAnsi" w:eastAsiaTheme="minorEastAsia" w:hAnsiTheme="minorHAnsi" w:cs="Times"/>
            <w:b/>
            <w:bCs/>
            <w:color w:val="17365D" w:themeColor="text2" w:themeShade="BF"/>
            <w:sz w:val="32"/>
            <w:szCs w:val="32"/>
            <w:lang w:eastAsia="ru-RU"/>
          </w:rPr>
          <w:br w:type="page"/>
        </w:r>
      </w:ins>
    </w:p>
    <w:p w14:paraId="717D8E02" w14:textId="601F5665" w:rsidR="00D63547" w:rsidRDefault="00D63547" w:rsidP="00D6354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lastRenderedPageBreak/>
        <w:t xml:space="preserve">FRIDAY, JUNE 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3</w:t>
      </w:r>
      <w:r w:rsidRPr="00D20C38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vertAlign w:val="superscript"/>
          <w:lang w:eastAsia="ru-RU"/>
        </w:rPr>
        <w:t>rd</w:t>
      </w:r>
    </w:p>
    <w:p w14:paraId="78BDD211" w14:textId="77777777" w:rsidR="00D63547" w:rsidRPr="00411470" w:rsidRDefault="00D63547" w:rsidP="00D6354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2530D362" w14:textId="77777777" w:rsidR="00D63547" w:rsidRPr="00411470" w:rsidRDefault="00D63547" w:rsidP="00D6354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PERIPHERAL AND ENDOVASCULAR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S </w:t>
      </w:r>
      <w:del w:id="814" w:author="Grego Viktorio" w:date="2016-03-21T19:17:00Z">
        <w:r w:rsidDel="00D63547">
          <w:rPr>
            <w:rFonts w:asciiTheme="minorHAnsi" w:eastAsiaTheme="minorEastAsia" w:hAnsiTheme="minorHAnsi" w:cs="Times"/>
            <w:b/>
            <w:bCs/>
            <w:color w:val="17365D" w:themeColor="text2" w:themeShade="BF"/>
            <w:szCs w:val="24"/>
            <w:lang w:eastAsia="ru-RU"/>
          </w:rPr>
          <w:delText>I</w:delText>
        </w:r>
      </w:del>
    </w:p>
    <w:p w14:paraId="5D2A1E28" w14:textId="77777777" w:rsidR="00D63547" w:rsidRPr="00411470" w:rsidRDefault="00D63547" w:rsidP="00D6354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</w:p>
    <w:p w14:paraId="3E649595" w14:textId="59847FD8" w:rsidR="00D63547" w:rsidRPr="00411470" w:rsidRDefault="00D63547" w:rsidP="00D63547">
      <w:pPr>
        <w:widowControl w:val="0"/>
        <w:autoSpaceDE w:val="0"/>
        <w:autoSpaceDN w:val="0"/>
        <w:adjustRightInd w:val="0"/>
        <w:rPr>
          <w:ins w:id="815" w:author="Grego Viktorio" w:date="2016-03-21T19:18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V</w:t>
      </w:r>
      <w:ins w:id="816" w:author="Grego Viktorio" w:date="2016-03-23T13:41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II</w:t>
        </w:r>
      </w:ins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I</w:t>
      </w: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Case-Illustrated Hot Topics in Above-the-Knee</w:t>
      </w: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Intervention</w:t>
      </w:r>
      <w:ins w:id="817" w:author="Grego Viktorio" w:date="2016-03-21T19:18:00Z">
        <w:r w:rsidRPr="00D63547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 xml:space="preserve"> </w:t>
        </w:r>
        <w:r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and Critical Limb Ischemia</w:t>
        </w:r>
      </w:ins>
    </w:p>
    <w:p w14:paraId="4FDA5F5D" w14:textId="6F342EC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0789551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11470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William Gray,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Michael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Jaff</w:t>
      </w:r>
      <w:proofErr w:type="spellEnd"/>
    </w:p>
    <w:p w14:paraId="3A92392F" w14:textId="090AD36C" w:rsidR="00924EC6" w:rsidRDefault="00924EC6" w:rsidP="00924EC6">
      <w:pPr>
        <w:widowControl w:val="0"/>
        <w:autoSpaceDE w:val="0"/>
        <w:autoSpaceDN w:val="0"/>
        <w:adjustRightInd w:val="0"/>
        <w:rPr>
          <w:ins w:id="818" w:author="Grego Viktorio" w:date="2016-03-28T14:14:00Z"/>
          <w:rFonts w:asciiTheme="minorHAnsi" w:eastAsiaTheme="minorEastAsia" w:hAnsiTheme="minorHAnsi" w:cs="Times"/>
          <w:i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</w:t>
      </w:r>
      <w:r w:rsidRPr="00411470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Mahmood </w:t>
      </w:r>
      <w:proofErr w:type="spellStart"/>
      <w:r>
        <w:rPr>
          <w:rFonts w:asciiTheme="minorHAnsi" w:eastAsiaTheme="minorEastAsia" w:hAnsiTheme="minorHAnsi" w:cs="Times"/>
          <w:bCs/>
          <w:iCs/>
          <w:szCs w:val="24"/>
          <w:lang w:eastAsia="ru-RU"/>
        </w:rPr>
        <w:t>Razavi</w:t>
      </w:r>
      <w:proofErr w:type="spellEnd"/>
      <w:r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Emilio Calabrese,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Alexander </w:t>
      </w:r>
      <w:proofErr w:type="spellStart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Nikanorov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Lew Schwartz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TBD-Russia, TBD-Russia</w:t>
      </w:r>
    </w:p>
    <w:p w14:paraId="7F5D8D61" w14:textId="08C4CC65" w:rsidR="000C6EAC" w:rsidRDefault="000C6EAC" w:rsidP="00924EC6">
      <w:pPr>
        <w:widowControl w:val="0"/>
        <w:autoSpaceDE w:val="0"/>
        <w:autoSpaceDN w:val="0"/>
        <w:adjustRightInd w:val="0"/>
        <w:rPr>
          <w:ins w:id="819" w:author="Grego Viktorio" w:date="2016-03-28T14:14:00Z"/>
          <w:rFonts w:asciiTheme="minorHAnsi" w:eastAsiaTheme="minorEastAsia" w:hAnsiTheme="minorHAnsi" w:cs="Times"/>
          <w:iCs/>
          <w:szCs w:val="24"/>
          <w:lang w:eastAsia="ru-RU"/>
        </w:rPr>
      </w:pPr>
    </w:p>
    <w:p w14:paraId="00E1E9B4" w14:textId="6E5AF3E0" w:rsidR="000C6EAC" w:rsidRPr="00411470" w:rsidRDefault="000C6EAC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ins w:id="820" w:author="Grego Viktorio" w:date="2016-03-28T14:14:00Z">
        <w:r>
          <w:rPr>
            <w:rFonts w:asciiTheme="minorHAnsi" w:eastAsiaTheme="minorEastAsia" w:hAnsiTheme="minorHAnsi" w:cs="Times"/>
            <w:iCs/>
            <w:szCs w:val="24"/>
            <w:lang w:eastAsia="ru-RU"/>
          </w:rPr>
          <w:t>09:00-09:50: Live Case (PAD)</w:t>
        </w:r>
      </w:ins>
    </w:p>
    <w:p w14:paraId="16A8942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C4821A3" w14:textId="3E6BD6B2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821" w:author="Grego Viktorio" w:date="2016-03-28T14:14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</w:delText>
        </w:r>
      </w:del>
      <w:ins w:id="822" w:author="Grego Viktorio" w:date="2016-03-28T14:15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09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823" w:author="Grego Viktorio" w:date="2016-03-28T14:15:00Z">
        <w:r w:rsidRPr="0041147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824" w:author="Grego Viktorio" w:date="2016-03-28T14:15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Keynote Lecture: Clinical Indications for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Paripheral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Artery Disease  Intervention: Diagnosis, Timing and Approach</w:t>
      </w:r>
    </w:p>
    <w:p w14:paraId="563F4E05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Michael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Jaff</w:t>
      </w:r>
      <w:proofErr w:type="spellEnd"/>
      <w:r w:rsidRPr="007E6918" w:rsidDel="00534A84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</w:p>
    <w:p w14:paraId="55A0ED8E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9C65554" w14:textId="153B4048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825" w:author="Grego Viktorio" w:date="2016-03-28T14:15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</w:delText>
        </w:r>
      </w:del>
      <w:ins w:id="826" w:author="Grego Viktorio" w:date="2016-03-28T14:15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827" w:author="Grego Viktorio" w:date="2016-03-28T14:15:00Z">
        <w:r w:rsidRPr="0041147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828" w:author="Grego Viktorio" w:date="2016-03-28T14:15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Device Selection in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Above-the Knee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Intervention: Available Technologies and Clinical Results</w:t>
      </w:r>
    </w:p>
    <w:p w14:paraId="68C42AD7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Lew Schwartz</w:t>
      </w:r>
    </w:p>
    <w:p w14:paraId="48AC6434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88D0086" w14:textId="77334D78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829" w:author="Grego Viktorio" w:date="2016-03-28T14:15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</w:delText>
        </w:r>
      </w:del>
      <w:ins w:id="830" w:author="Grego Viktorio" w:date="2016-03-28T14:15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831" w:author="Grego Viktorio" w:date="2016-03-28T14:15:00Z">
        <w:r w:rsidRPr="0041147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832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Therapeutic Approach to Calcified Lesions: </w:t>
      </w:r>
      <w:proofErr w:type="spellStart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Atherectomy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or Lesion Modification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? </w:t>
      </w:r>
    </w:p>
    <w:p w14:paraId="7459E227" w14:textId="2A54E622" w:rsidR="00924EC6" w:rsidRPr="007E6918" w:rsidDel="000C6EAC" w:rsidRDefault="00924EC6" w:rsidP="00924EC6">
      <w:pPr>
        <w:widowControl w:val="0"/>
        <w:autoSpaceDE w:val="0"/>
        <w:autoSpaceDN w:val="0"/>
        <w:adjustRightInd w:val="0"/>
        <w:rPr>
          <w:del w:id="833" w:author="Grego Viktorio" w:date="2016-03-28T14:15:00Z"/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Alexander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Nikanorov</w:t>
      </w:r>
      <w:proofErr w:type="spellEnd"/>
    </w:p>
    <w:p w14:paraId="160D649F" w14:textId="538BF18D" w:rsidR="00924EC6" w:rsidDel="000C6EAC" w:rsidRDefault="00924EC6" w:rsidP="00924EC6">
      <w:pPr>
        <w:widowControl w:val="0"/>
        <w:autoSpaceDE w:val="0"/>
        <w:autoSpaceDN w:val="0"/>
        <w:adjustRightInd w:val="0"/>
        <w:rPr>
          <w:del w:id="834" w:author="Grego Viktorio" w:date="2016-03-28T14:15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ABE98B2" w14:textId="5E5496C4" w:rsidR="00924EC6" w:rsidRPr="00924EC6" w:rsidDel="000C6EAC" w:rsidRDefault="00B50E11" w:rsidP="00924EC6">
      <w:pPr>
        <w:widowControl w:val="0"/>
        <w:autoSpaceDE w:val="0"/>
        <w:autoSpaceDN w:val="0"/>
        <w:adjustRightInd w:val="0"/>
        <w:rPr>
          <w:del w:id="835" w:author="Grego Viktorio" w:date="2016-03-28T14:15:00Z"/>
          <w:rFonts w:ascii="Cambria" w:eastAsia="Times New Roman" w:hAnsi="Cambria" w:cs="Times"/>
          <w:bCs/>
          <w:szCs w:val="24"/>
          <w:lang w:eastAsia="ru-RU"/>
          <w:rPrChange w:id="836" w:author="Grego Viktorio" w:date="2016-03-21T19:33:00Z">
            <w:rPr>
              <w:del w:id="837" w:author="Grego Viktorio" w:date="2016-03-28T14:15:00Z"/>
              <w:rFonts w:asciiTheme="minorHAnsi" w:eastAsiaTheme="minorEastAsia" w:hAnsiTheme="minorHAnsi" w:cs="Times"/>
              <w:bCs/>
              <w:i/>
              <w:szCs w:val="24"/>
              <w:u w:val="single"/>
              <w:lang w:eastAsia="ru-RU"/>
            </w:rPr>
          </w:rPrChange>
        </w:rPr>
      </w:pPr>
      <w:del w:id="838" w:author="Grego Viktorio" w:date="2016-03-28T14:15:00Z">
        <w:r w:rsidDel="000C6EAC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</w:del>
    </w:p>
    <w:p w14:paraId="3745EB54" w14:textId="77777777" w:rsidR="00924EC6" w:rsidRPr="00411470" w:rsidDel="00DA6BD4" w:rsidRDefault="00924EC6" w:rsidP="00924EC6">
      <w:pPr>
        <w:widowControl w:val="0"/>
        <w:autoSpaceDE w:val="0"/>
        <w:autoSpaceDN w:val="0"/>
        <w:adjustRightInd w:val="0"/>
        <w:rPr>
          <w:del w:id="839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061C46B" w14:textId="1CBE7F80" w:rsidR="00924EC6" w:rsidRPr="003D6A98" w:rsidDel="00DA6BD4" w:rsidRDefault="00924EC6">
      <w:pPr>
        <w:widowControl w:val="0"/>
        <w:autoSpaceDE w:val="0"/>
        <w:autoSpaceDN w:val="0"/>
        <w:adjustRightInd w:val="0"/>
        <w:rPr>
          <w:del w:id="840" w:author="Grego Viktorio" w:date="2016-03-21T19:34:00Z"/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del w:id="841" w:author="Grego Viktorio" w:date="2016-03-21T19:34:00Z"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Case Vignette V</w:delText>
        </w:r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RPr="003D6A98"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>Case Presentation of Above-the Knee Intervention</w:delText>
        </w:r>
      </w:del>
    </w:p>
    <w:p w14:paraId="11B8FA9D" w14:textId="532E0CEB" w:rsidR="00924EC6" w:rsidDel="00DA6BD4" w:rsidRDefault="00924EC6">
      <w:pPr>
        <w:widowControl w:val="0"/>
        <w:autoSpaceDE w:val="0"/>
        <w:autoSpaceDN w:val="0"/>
        <w:adjustRightInd w:val="0"/>
        <w:rPr>
          <w:del w:id="842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43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0073264A" w14:textId="73D63507" w:rsidR="00924EC6" w:rsidDel="00DA6BD4" w:rsidRDefault="00924EC6">
      <w:pPr>
        <w:widowControl w:val="0"/>
        <w:autoSpaceDE w:val="0"/>
        <w:autoSpaceDN w:val="0"/>
        <w:adjustRightInd w:val="0"/>
        <w:rPr>
          <w:del w:id="844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45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46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09:35:</w:delText>
        </w:r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5C90A2C6" w14:textId="654E110F" w:rsidR="00924EC6" w:rsidDel="00DA6BD4" w:rsidRDefault="00924EC6">
      <w:pPr>
        <w:widowControl w:val="0"/>
        <w:autoSpaceDE w:val="0"/>
        <w:autoSpaceDN w:val="0"/>
        <w:adjustRightInd w:val="0"/>
        <w:rPr>
          <w:del w:id="847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48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49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 (or Emilio Calabrese)</w:delText>
        </w:r>
      </w:del>
    </w:p>
    <w:p w14:paraId="33C1611F" w14:textId="7EF14E3A" w:rsidR="00924EC6" w:rsidDel="00DA6BD4" w:rsidRDefault="00924EC6">
      <w:pPr>
        <w:widowControl w:val="0"/>
        <w:autoSpaceDE w:val="0"/>
        <w:autoSpaceDN w:val="0"/>
        <w:adjustRightInd w:val="0"/>
        <w:rPr>
          <w:del w:id="850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51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1CB7A360" w14:textId="0D8895D9" w:rsidR="00924EC6" w:rsidDel="00DA6BD4" w:rsidRDefault="00924EC6">
      <w:pPr>
        <w:widowControl w:val="0"/>
        <w:autoSpaceDE w:val="0"/>
        <w:autoSpaceDN w:val="0"/>
        <w:adjustRightInd w:val="0"/>
        <w:rPr>
          <w:del w:id="852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53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54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09:40: How Would We Manage This Case?</w:delText>
        </w:r>
      </w:del>
    </w:p>
    <w:p w14:paraId="4C036DCB" w14:textId="508437D7" w:rsidR="00924EC6" w:rsidDel="00DA6BD4" w:rsidRDefault="00924EC6">
      <w:pPr>
        <w:widowControl w:val="0"/>
        <w:autoSpaceDE w:val="0"/>
        <w:autoSpaceDN w:val="0"/>
        <w:adjustRightInd w:val="0"/>
        <w:rPr>
          <w:del w:id="855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56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57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 (Angiologist, Vascular Surgeon, Interventional Radiologist)</w:delText>
        </w:r>
      </w:del>
    </w:p>
    <w:p w14:paraId="3A97EF5F" w14:textId="7B5F05C0" w:rsidR="00924EC6" w:rsidDel="00DA6BD4" w:rsidRDefault="00924EC6">
      <w:pPr>
        <w:widowControl w:val="0"/>
        <w:autoSpaceDE w:val="0"/>
        <w:autoSpaceDN w:val="0"/>
        <w:adjustRightInd w:val="0"/>
        <w:rPr>
          <w:del w:id="858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59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71C6D531" w14:textId="69D38BC9" w:rsidR="00924EC6" w:rsidDel="00DA6BD4" w:rsidRDefault="00924EC6">
      <w:pPr>
        <w:widowControl w:val="0"/>
        <w:autoSpaceDE w:val="0"/>
        <w:autoSpaceDN w:val="0"/>
        <w:adjustRightInd w:val="0"/>
        <w:rPr>
          <w:del w:id="860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61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62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09:45: How Did I Manage the Case?</w:delText>
        </w:r>
      </w:del>
    </w:p>
    <w:p w14:paraId="73EDB627" w14:textId="593377CD" w:rsidR="00924EC6" w:rsidDel="00DA6BD4" w:rsidRDefault="00924EC6">
      <w:pPr>
        <w:widowControl w:val="0"/>
        <w:autoSpaceDE w:val="0"/>
        <w:autoSpaceDN w:val="0"/>
        <w:adjustRightInd w:val="0"/>
        <w:rPr>
          <w:del w:id="863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64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65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0171F207" w14:textId="2687CF69" w:rsidR="00924EC6" w:rsidDel="00DA6BD4" w:rsidRDefault="00924EC6">
      <w:pPr>
        <w:widowControl w:val="0"/>
        <w:autoSpaceDE w:val="0"/>
        <w:autoSpaceDN w:val="0"/>
        <w:adjustRightInd w:val="0"/>
        <w:rPr>
          <w:del w:id="866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67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0B5EB3C3" w14:textId="26BC1962" w:rsidR="00924EC6" w:rsidDel="00DA6BD4" w:rsidRDefault="00924EC6">
      <w:pPr>
        <w:widowControl w:val="0"/>
        <w:autoSpaceDE w:val="0"/>
        <w:autoSpaceDN w:val="0"/>
        <w:adjustRightInd w:val="0"/>
        <w:rPr>
          <w:del w:id="868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69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70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09:48: Key Takeaway Points</w:delText>
        </w:r>
      </w:del>
    </w:p>
    <w:p w14:paraId="4B2302AD" w14:textId="79A78613" w:rsidR="00924EC6" w:rsidDel="00DA6BD4" w:rsidRDefault="00924EC6">
      <w:pPr>
        <w:widowControl w:val="0"/>
        <w:autoSpaceDE w:val="0"/>
        <w:autoSpaceDN w:val="0"/>
        <w:adjustRightInd w:val="0"/>
        <w:rPr>
          <w:del w:id="871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72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73" w:author="Grego Viktorio" w:date="2016-03-21T19:34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192A8D17" w14:textId="77777777" w:rsidR="00924EC6" w:rsidDel="00DA6BD4" w:rsidRDefault="00924EC6">
      <w:pPr>
        <w:widowControl w:val="0"/>
        <w:autoSpaceDE w:val="0"/>
        <w:autoSpaceDN w:val="0"/>
        <w:adjustRightInd w:val="0"/>
        <w:rPr>
          <w:del w:id="874" w:author="Grego Viktorio" w:date="2016-03-21T19:34:00Z"/>
          <w:rFonts w:asciiTheme="minorHAnsi" w:eastAsiaTheme="minorEastAsia" w:hAnsiTheme="minorHAnsi" w:cs="Times"/>
          <w:bCs/>
          <w:szCs w:val="24"/>
          <w:lang w:eastAsia="ru-RU"/>
        </w:rPr>
        <w:pPrChange w:id="875" w:author="Grego Viktorio" w:date="2016-03-21T19:34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10736C3F" w14:textId="71433E7C" w:rsidR="00924EC6" w:rsidRPr="00411470" w:rsidDel="00DA6BD4" w:rsidRDefault="00924EC6" w:rsidP="00924EC6">
      <w:pPr>
        <w:widowControl w:val="0"/>
        <w:autoSpaceDE w:val="0"/>
        <w:autoSpaceDN w:val="0"/>
        <w:adjustRightInd w:val="0"/>
        <w:rPr>
          <w:del w:id="876" w:author="Grego Viktorio" w:date="2016-03-21T19:34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del w:id="877" w:author="Grego Viktorio" w:date="2016-03-21T19:34:00Z">
        <w:r w:rsidRPr="00411470"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 xml:space="preserve">Session </w:delText>
        </w:r>
        <w:r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VII</w:delText>
        </w:r>
        <w:r w:rsidRPr="00411470"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 xml:space="preserve">: </w:delText>
        </w:r>
        <w:r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Case-Illustrated Hot Topics in Below-the-Knee</w:delText>
        </w:r>
        <w:r w:rsidRPr="00411470"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 xml:space="preserve"> Intervention</w:delText>
        </w:r>
        <w:r w:rsidDel="00DA6BD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 xml:space="preserve"> and Critical Limb Ischemia</w:delText>
        </w:r>
      </w:del>
    </w:p>
    <w:p w14:paraId="370C6BE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72944D8A" w14:textId="6EA38B07" w:rsidR="00924EC6" w:rsidRPr="00411470" w:rsidDel="00DA6BD4" w:rsidRDefault="00924EC6">
      <w:pPr>
        <w:widowControl w:val="0"/>
        <w:autoSpaceDE w:val="0"/>
        <w:autoSpaceDN w:val="0"/>
        <w:adjustRightInd w:val="0"/>
        <w:rPr>
          <w:del w:id="878" w:author="Grego Viktorio" w:date="2016-03-21T19:35:00Z"/>
          <w:rFonts w:asciiTheme="minorHAnsi" w:eastAsiaTheme="minorEastAsia" w:hAnsiTheme="minorHAnsi" w:cs="Times"/>
          <w:bCs/>
          <w:szCs w:val="24"/>
          <w:lang w:eastAsia="ru-RU"/>
        </w:rPr>
      </w:pPr>
      <w:del w:id="879" w:author="Grego Viktorio" w:date="2016-03-21T19:35:00Z">
        <w:r w:rsidRPr="00411470" w:rsidDel="00DA6BD4">
          <w:rPr>
            <w:rFonts w:asciiTheme="minorHAnsi" w:eastAsiaTheme="minorEastAsia" w:hAnsiTheme="minorHAnsi" w:cs="Times"/>
            <w:bCs/>
            <w:iCs/>
            <w:szCs w:val="24"/>
            <w:u w:val="single"/>
            <w:lang w:eastAsia="ru-RU"/>
          </w:rPr>
          <w:delText>Chairs:</w:delText>
        </w:r>
        <w:r w:rsidRPr="00411470" w:rsidDel="00DA6BD4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delText xml:space="preserve"> </w:delText>
        </w:r>
        <w:r w:rsidRPr="00411470"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William Gray, </w:delText>
        </w:r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Michael Jaff</w:delText>
        </w:r>
      </w:del>
    </w:p>
    <w:p w14:paraId="3E6F920E" w14:textId="3876EC7C" w:rsidR="00924EC6" w:rsidDel="00DA6BD4" w:rsidRDefault="00924EC6">
      <w:pPr>
        <w:widowControl w:val="0"/>
        <w:autoSpaceDE w:val="0"/>
        <w:autoSpaceDN w:val="0"/>
        <w:adjustRightInd w:val="0"/>
        <w:rPr>
          <w:del w:id="880" w:author="Grego Viktorio" w:date="2016-03-21T19:35:00Z"/>
          <w:rFonts w:asciiTheme="minorHAnsi" w:eastAsiaTheme="minorEastAsia" w:hAnsiTheme="minorHAnsi" w:cs="Times"/>
          <w:bCs/>
          <w:szCs w:val="24"/>
          <w:lang w:eastAsia="ru-RU"/>
        </w:rPr>
        <w:pPrChange w:id="881" w:author="Grego Viktorio" w:date="2016-03-21T19:35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882" w:author="Grego Viktorio" w:date="2016-03-21T19:35:00Z">
        <w:r w:rsidRPr="00411470" w:rsidDel="00DA6BD4">
          <w:rPr>
            <w:rFonts w:asciiTheme="minorHAnsi" w:eastAsiaTheme="minorEastAsia" w:hAnsiTheme="minorHAnsi" w:cs="Times"/>
            <w:bCs/>
            <w:iCs/>
            <w:szCs w:val="24"/>
            <w:u w:val="single"/>
            <w:lang w:eastAsia="ru-RU"/>
          </w:rPr>
          <w:delText>Discussants</w:delText>
        </w:r>
        <w:r w:rsidRPr="00411470" w:rsidDel="00DA6BD4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delText xml:space="preserve">: </w:delText>
        </w:r>
        <w:r w:rsidDel="00DA6BD4">
          <w:rPr>
            <w:rFonts w:asciiTheme="minorHAnsi" w:eastAsiaTheme="minorEastAsia" w:hAnsiTheme="minorHAnsi" w:cs="Times"/>
            <w:bCs/>
            <w:iCs/>
            <w:szCs w:val="24"/>
            <w:lang w:eastAsia="ru-RU"/>
          </w:rPr>
          <w:delText xml:space="preserve">Mahmood Razavi, Emilio Calabrese, </w:delText>
        </w:r>
        <w:r w:rsidRPr="00411470"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Alexander Nikanorov, </w:delText>
        </w:r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Lew Schwartz</w:delText>
        </w:r>
        <w:r w:rsidRPr="00411470"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, </w:delText>
        </w:r>
        <w:r w:rsidRPr="00411470" w:rsidDel="00DA6BD4">
          <w:rPr>
            <w:rFonts w:asciiTheme="minorHAnsi" w:eastAsiaTheme="minorEastAsia" w:hAnsiTheme="minorHAnsi" w:cs="Times"/>
            <w:iCs/>
            <w:szCs w:val="24"/>
            <w:lang w:eastAsia="ru-RU"/>
          </w:rPr>
          <w:delText>TBD-Russia, TBD-Russia</w:delText>
        </w:r>
      </w:del>
    </w:p>
    <w:p w14:paraId="594304B7" w14:textId="77777777" w:rsidR="00924EC6" w:rsidRDefault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  <w:pPrChange w:id="883" w:author="Grego Viktorio" w:date="2016-03-21T19:35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7B18D451" w14:textId="412D981A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884" w:author="Grego Viktorio" w:date="2016-03-21T19:35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09</w:delText>
        </w:r>
      </w:del>
      <w:ins w:id="885" w:author="Grego Viktorio" w:date="2016-03-21T19:35:00Z">
        <w:r w:rsidR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886" w:author="Grego Viktorio" w:date="2016-03-21T19:35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del w:id="887" w:author="Grego Viktorio" w:date="2016-03-28T14:15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</w:del>
      <w:ins w:id="888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Clinical Indications for BTK and CLI Intervention: Diagnosis, Timing and Approach</w:t>
      </w:r>
    </w:p>
    <w:p w14:paraId="02962097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Mahmood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Razavi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</w:p>
    <w:p w14:paraId="546CE964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142856F" w14:textId="47247CE5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del w:id="889" w:author="Grego Viktorio" w:date="2016-03-21T19:35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del w:id="890" w:author="Grego Viktorio" w:date="2016-03-28T14:16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891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Device Selection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for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BTK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Intervention: Available Technologies and Clinical Results</w:t>
      </w:r>
    </w:p>
    <w:p w14:paraId="2005D795" w14:textId="6BE0D34F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William Gray</w:t>
      </w:r>
    </w:p>
    <w:p w14:paraId="2B175D29" w14:textId="786EEA7F" w:rsidR="00DA6BD4" w:rsidRDefault="00DA6BD4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F7BAC97" w14:textId="088CF616" w:rsidR="00DA6BD4" w:rsidRPr="00841515" w:rsidRDefault="00DA6BD4" w:rsidP="00DA6BD4">
      <w:pPr>
        <w:widowControl w:val="0"/>
        <w:autoSpaceDE w:val="0"/>
        <w:autoSpaceDN w:val="0"/>
        <w:adjustRightInd w:val="0"/>
        <w:rPr>
          <w:ins w:id="892" w:author="Grego Viktorio" w:date="2016-03-21T19:36:00Z"/>
          <w:rFonts w:asciiTheme="minorHAnsi" w:eastAsiaTheme="minorEastAsia" w:hAnsiTheme="minorHAnsi" w:cs="Times"/>
          <w:b/>
          <w:bCs/>
          <w:color w:val="FF0000"/>
          <w:szCs w:val="24"/>
          <w:lang w:eastAsia="ru-RU"/>
          <w:rPrChange w:id="893" w:author="Grego Viktorio" w:date="2016-03-23T13:44:00Z">
            <w:rPr>
              <w:ins w:id="894" w:author="Grego Viktorio" w:date="2016-03-21T19:36:00Z"/>
              <w:rFonts w:asciiTheme="minorHAnsi" w:eastAsiaTheme="minorEastAsia" w:hAnsiTheme="minorHAnsi" w:cs="Times"/>
              <w:bCs/>
              <w:szCs w:val="24"/>
              <w:lang w:eastAsia="ru-RU"/>
            </w:rPr>
          </w:rPrChange>
        </w:rPr>
      </w:pPr>
      <w:ins w:id="895" w:author="Grego Viktorio" w:date="2016-03-21T19:36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10:</w:t>
        </w:r>
      </w:ins>
      <w:del w:id="896" w:author="Grego Viktorio" w:date="2016-03-28T14:16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3</w:delText>
        </w:r>
      </w:del>
      <w:ins w:id="897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40</w:t>
        </w:r>
      </w:ins>
      <w:ins w:id="898" w:author="Grego Viktorio" w:date="2016-03-21T19:36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</w:ins>
      <w:ins w:id="899" w:author="Grego Viktorio" w:date="2016-03-23T13:45:00Z">
        <w:r w:rsidR="00841515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Le</w:t>
        </w:r>
      </w:ins>
      <w:ins w:id="900" w:author="Grego Viktorio" w:date="2016-03-23T13:42:00Z">
        <w:r w:rsidR="00841515" w:rsidRPr="00841515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  <w:rPrChange w:id="901" w:author="Grego Viktorio" w:date="2016-03-23T13:43:00Z">
              <w:rPr>
                <w:rFonts w:asciiTheme="minorHAnsi" w:eastAsiaTheme="minorEastAsia" w:hAnsiTheme="minorHAnsi" w:cs="Times"/>
                <w:bCs/>
                <w:szCs w:val="24"/>
                <w:lang w:eastAsia="ru-RU"/>
              </w:rPr>
            </w:rPrChange>
          </w:rPr>
          <w:t>cture</w:t>
        </w:r>
      </w:ins>
      <w:ins w:id="902" w:author="Grego Viktorio" w:date="2016-03-23T13:45:00Z">
        <w:r w:rsidR="00841515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 xml:space="preserve"> title</w:t>
        </w:r>
      </w:ins>
      <w:ins w:id="903" w:author="Grego Viktorio" w:date="2016-03-23T13:42:00Z">
        <w:r w:rsidR="00841515" w:rsidRPr="00841515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  <w:rPrChange w:id="904" w:author="Grego Viktorio" w:date="2016-03-23T13:43:00Z">
              <w:rPr>
                <w:rFonts w:asciiTheme="minorHAnsi" w:eastAsiaTheme="minorEastAsia" w:hAnsiTheme="minorHAnsi" w:cs="Times"/>
                <w:bCs/>
                <w:szCs w:val="24"/>
                <w:lang w:eastAsia="ru-RU"/>
              </w:rPr>
            </w:rPrChange>
          </w:rPr>
          <w:t xml:space="preserve"> should be added.</w:t>
        </w:r>
      </w:ins>
      <w:ins w:id="905" w:author="Alex Nikanorov" w:date="2016-03-23T11:47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 xml:space="preserve"> </w:t>
        </w:r>
      </w:ins>
      <w:ins w:id="906" w:author="Alex Nikanorov" w:date="2016-03-23T11:50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Proposed: “Limb Salvage</w:t>
        </w:r>
      </w:ins>
      <w:ins w:id="907" w:author="Alex Nikanorov" w:date="2016-03-23T11:51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:</w:t>
        </w:r>
      </w:ins>
      <w:ins w:id="908" w:author="Alex Nikanorov" w:date="2016-03-23T11:50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 xml:space="preserve"> </w:t>
        </w:r>
      </w:ins>
      <w:ins w:id="909" w:author="Alex Nikanorov" w:date="2016-03-23T11:52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Complex</w:t>
        </w:r>
      </w:ins>
      <w:ins w:id="910" w:author="Alex Nikanorov" w:date="2016-03-23T11:50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 xml:space="preserve"> Integrated Approach</w:t>
        </w:r>
      </w:ins>
      <w:ins w:id="911" w:author="Alex Nikanorov" w:date="2016-03-23T11:51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”</w:t>
        </w:r>
      </w:ins>
      <w:ins w:id="912" w:author="Alex Nikanorov" w:date="2016-03-23T11:53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, or “Limb Salvage: Interdisciplinary Approach</w:t>
        </w:r>
      </w:ins>
      <w:ins w:id="913" w:author="Alex Nikanorov" w:date="2016-03-23T11:54:00Z">
        <w:r w:rsidR="005F60E7">
          <w:rPr>
            <w:rFonts w:asciiTheme="minorHAnsi" w:eastAsiaTheme="minorEastAsia" w:hAnsiTheme="minorHAnsi" w:cs="Times"/>
            <w:b/>
            <w:bCs/>
            <w:color w:val="FF0000"/>
            <w:szCs w:val="24"/>
            <w:lang w:eastAsia="ru-RU"/>
          </w:rPr>
          <w:t>”</w:t>
        </w:r>
      </w:ins>
    </w:p>
    <w:p w14:paraId="6698D187" w14:textId="03F568ED" w:rsidR="00DA6BD4" w:rsidRPr="007E6918" w:rsidRDefault="00DA6BD4" w:rsidP="00DA6BD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ins w:id="914" w:author="Grego Viktorio" w:date="2016-03-21T19:36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t>Emilio Calabrese</w:t>
        </w:r>
      </w:ins>
    </w:p>
    <w:p w14:paraId="441BD129" w14:textId="77777777" w:rsidR="00B50E11" w:rsidRDefault="00B50E11" w:rsidP="00DA6BD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8C708DD" w14:textId="2819382B" w:rsidR="00B50E11" w:rsidRPr="00411470" w:rsidRDefault="00B50E11" w:rsidP="00DA6BD4">
      <w:pPr>
        <w:widowControl w:val="0"/>
        <w:autoSpaceDE w:val="0"/>
        <w:autoSpaceDN w:val="0"/>
        <w:adjustRightInd w:val="0"/>
        <w:rPr>
          <w:ins w:id="915" w:author="Grego Viktorio" w:date="2016-03-21T19:36:00Z"/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del w:id="916" w:author="Grego Viktorio" w:date="2016-03-28T14:16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45 </w:delText>
        </w:r>
      </w:del>
      <w:ins w:id="917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50: 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Moderated Discussion</w:t>
      </w:r>
    </w:p>
    <w:p w14:paraId="5227149A" w14:textId="77777777" w:rsidR="00DA6BD4" w:rsidRPr="00411470" w:rsidDel="00DA6BD4" w:rsidRDefault="00DA6BD4" w:rsidP="00924EC6">
      <w:pPr>
        <w:widowControl w:val="0"/>
        <w:autoSpaceDE w:val="0"/>
        <w:autoSpaceDN w:val="0"/>
        <w:adjustRightInd w:val="0"/>
        <w:rPr>
          <w:del w:id="918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B2C241B" w14:textId="77777777" w:rsidR="00924EC6" w:rsidRPr="00411470" w:rsidDel="00DA6BD4" w:rsidRDefault="00924EC6" w:rsidP="00924EC6">
      <w:pPr>
        <w:widowControl w:val="0"/>
        <w:autoSpaceDE w:val="0"/>
        <w:autoSpaceDN w:val="0"/>
        <w:adjustRightInd w:val="0"/>
        <w:rPr>
          <w:del w:id="919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771E366" w14:textId="23C840D4" w:rsidR="00924EC6" w:rsidRPr="00C667F1" w:rsidDel="00DA6BD4" w:rsidRDefault="00924EC6" w:rsidP="00924EC6">
      <w:pPr>
        <w:widowControl w:val="0"/>
        <w:autoSpaceDE w:val="0"/>
        <w:autoSpaceDN w:val="0"/>
        <w:adjustRightInd w:val="0"/>
        <w:rPr>
          <w:del w:id="920" w:author="Grego Viktorio" w:date="2016-03-21T19:37:00Z"/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commentRangeStart w:id="921"/>
      <w:del w:id="922" w:author="Grego Viktorio" w:date="2016-03-21T19:37:00Z"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Case Vignette V</w:delText>
        </w:r>
        <w:r w:rsidDel="00DA6BD4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I</w:delText>
        </w:r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RPr="00C667F1"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 xml:space="preserve">Case Presentation of </w:delText>
        </w:r>
        <w:r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>Below</w:delText>
        </w:r>
        <w:r w:rsidRPr="00C667F1"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>-the Knee Intervention</w:delText>
        </w:r>
      </w:del>
    </w:p>
    <w:p w14:paraId="372D6D63" w14:textId="546BC23B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23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4CA44AE" w14:textId="5FEDFD88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24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25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10:10:</w:delText>
        </w:r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3EB9BF9F" w14:textId="323E00A1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26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27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76F90CA0" w14:textId="0FAB01C0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28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B665C79" w14:textId="67222460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29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30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10:15: How Would We Manage This Case?</w:delText>
        </w:r>
      </w:del>
    </w:p>
    <w:p w14:paraId="30F65BA9" w14:textId="0E92D1E4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1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32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762723BB" w14:textId="318AC89C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3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692A5C2" w14:textId="5C926218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4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35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10:20: How Did I Manage the Case?</w:delText>
        </w:r>
      </w:del>
    </w:p>
    <w:p w14:paraId="52EDE1CF" w14:textId="402E1D2C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6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37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0AFCB657" w14:textId="4422059D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8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BEBEFEA" w14:textId="32561F19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39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40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10:25: Key Takeaway Points</w:delText>
        </w:r>
      </w:del>
    </w:p>
    <w:p w14:paraId="455FA259" w14:textId="1E3B0D18" w:rsidR="00924EC6" w:rsidRPr="00411470" w:rsidDel="00DA6BD4" w:rsidRDefault="00924EC6" w:rsidP="00924EC6">
      <w:pPr>
        <w:widowControl w:val="0"/>
        <w:autoSpaceDE w:val="0"/>
        <w:autoSpaceDN w:val="0"/>
        <w:adjustRightInd w:val="0"/>
        <w:rPr>
          <w:del w:id="941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42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00E40EF8" w14:textId="5A7222A4" w:rsidR="00924EC6" w:rsidDel="00DA6BD4" w:rsidRDefault="00924EC6" w:rsidP="00924EC6">
      <w:pPr>
        <w:widowControl w:val="0"/>
        <w:autoSpaceDE w:val="0"/>
        <w:autoSpaceDN w:val="0"/>
        <w:adjustRightInd w:val="0"/>
        <w:rPr>
          <w:del w:id="943" w:author="Grego Viktorio" w:date="2016-03-21T19:37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</w:p>
    <w:p w14:paraId="481F0361" w14:textId="230326E8" w:rsidR="00924EC6" w:rsidRPr="00C667F1" w:rsidDel="00DA6BD4" w:rsidRDefault="00924EC6" w:rsidP="00924EC6">
      <w:pPr>
        <w:widowControl w:val="0"/>
        <w:autoSpaceDE w:val="0"/>
        <w:autoSpaceDN w:val="0"/>
        <w:adjustRightInd w:val="0"/>
        <w:rPr>
          <w:del w:id="944" w:author="Grego Viktorio" w:date="2016-03-21T19:37:00Z"/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del w:id="945" w:author="Grego Viktorio" w:date="2016-03-21T19:37:00Z"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Case Vignette V</w:delText>
        </w:r>
        <w:r w:rsidDel="00DA6BD4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II</w:delText>
        </w:r>
        <w:r w:rsidRPr="00EC15C3" w:rsidDel="00DA6BD4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RPr="00C667F1"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 xml:space="preserve">Case Presentation of </w:delText>
        </w:r>
        <w:r w:rsidDel="00DA6BD4">
          <w:rPr>
            <w:rFonts w:asciiTheme="minorHAnsi" w:eastAsiaTheme="minorEastAsia" w:hAnsiTheme="minorHAnsi" w:cs="Times"/>
            <w:b/>
            <w:bCs/>
            <w:i/>
            <w:szCs w:val="24"/>
            <w:lang w:eastAsia="ru-RU"/>
          </w:rPr>
          <w:delText>CLI Intervention</w:delText>
        </w:r>
      </w:del>
    </w:p>
    <w:p w14:paraId="68D17E6C" w14:textId="4AF85F28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46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7EBE6E7" w14:textId="4953822B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47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48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10:30:</w:delText>
        </w:r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4005F473" w14:textId="0903EC8E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49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50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3F7FB306" w14:textId="7696C140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1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2103BF74" w14:textId="48E3AA3B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2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53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10:35: How Would We Manage This Case?</w:delText>
        </w:r>
      </w:del>
    </w:p>
    <w:p w14:paraId="27D4898D" w14:textId="4F1F5A7F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4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55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1FADB9D8" w14:textId="00DFAC8E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6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6BF6237" w14:textId="295CFA4E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7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58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10:40: How Did I Manage the Case?</w:delText>
        </w:r>
      </w:del>
    </w:p>
    <w:p w14:paraId="5727D483" w14:textId="3772E0FB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59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60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2E107B16" w14:textId="4D2DC317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61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94EB822" w14:textId="3CE1C7AB" w:rsidR="00924EC6" w:rsidDel="00DA6BD4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962" w:author="Grego Viktorio" w:date="2016-03-21T19:37:00Z"/>
          <w:rFonts w:asciiTheme="minorHAnsi" w:eastAsiaTheme="minorEastAsia" w:hAnsiTheme="minorHAnsi" w:cs="Times"/>
          <w:bCs/>
          <w:szCs w:val="24"/>
          <w:lang w:eastAsia="ru-RU"/>
        </w:rPr>
      </w:pPr>
      <w:del w:id="963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10:45: Key Takeaway Points</w:delText>
        </w:r>
      </w:del>
    </w:p>
    <w:commentRangeEnd w:id="921"/>
    <w:p w14:paraId="6BFAD295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Style w:val="CommentReference"/>
        </w:rPr>
        <w:commentReference w:id="921"/>
      </w:r>
    </w:p>
    <w:p w14:paraId="106D7CFE" w14:textId="0E8D2CD5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del w:id="964" w:author="Grego Viktorio" w:date="2016-03-23T13:45:00Z">
        <w:r w:rsidDel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VIII</w:delText>
        </w:r>
      </w:del>
      <w:ins w:id="965" w:author="Grego Viktorio" w:date="2016-03-23T13:45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IX</w:t>
        </w:r>
      </w:ins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Case-Illustrated Hot Topics in Other Vascular Territories</w:t>
      </w:r>
    </w:p>
    <w:p w14:paraId="5360CE4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</w:p>
    <w:p w14:paraId="43D54D0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Chairs: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Michel Henry, Bernhard </w:t>
      </w:r>
      <w:proofErr w:type="spellStart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Reimers</w:t>
      </w:r>
      <w:proofErr w:type="spellEnd"/>
    </w:p>
    <w:p w14:paraId="68F824CF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Discussants: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William Gray, Mahmood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Razavi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Michael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Jaff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TBD-Russia, TBD-Russia</w:t>
      </w:r>
    </w:p>
    <w:p w14:paraId="12A9064C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9635711" w14:textId="77777777" w:rsidR="00924EC6" w:rsidRPr="003D6A9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r w:rsidRPr="003D6A98"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  <w:t>Percutaneous Treatment of Carotid Artery Stenosis</w:t>
      </w:r>
    </w:p>
    <w:p w14:paraId="73100F9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A344F0E" w14:textId="7483E10A" w:rsidR="00924EC6" w:rsidRPr="00411470" w:rsidRDefault="00924EC6" w:rsidP="00924EC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 w:cs="Times"/>
          <w:bCs/>
          <w:szCs w:val="24"/>
          <w:lang w:eastAsia="ru-RU"/>
        </w:rPr>
      </w:pPr>
      <w:del w:id="966" w:author="Grego Viktorio" w:date="2016-03-28T14:16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ins w:id="967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11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968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  <w:r w:rsidRPr="00411470"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del w:id="969" w:author="Grego Viktorio" w:date="2016-03-28T14:16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970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Clinical Indications, Therapeutic Options and Trial Outcomes</w:t>
      </w:r>
    </w:p>
    <w:p w14:paraId="53C9B582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Michael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Jaff</w:t>
      </w:r>
      <w:proofErr w:type="spellEnd"/>
    </w:p>
    <w:p w14:paraId="7C452BDE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4B0D638" w14:textId="7E4B268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971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del w:id="972" w:author="Grego Viktorio" w:date="2016-03-28T14:16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ins w:id="973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Practical Guide to Cerebral Protection in 2016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0F16CB7C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Michel Henry</w:t>
      </w:r>
    </w:p>
    <w:p w14:paraId="7888FCCE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A5763D9" w14:textId="4F9F7C3E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974" w:author="Grego Viktorio" w:date="2016-03-21T19:37:00Z">
        <w:r w:rsidDel="00DA6BD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del w:id="975" w:author="Grego Viktorio" w:date="2016-03-28T14:16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</w:del>
      <w:ins w:id="976" w:author="Grego Viktorio" w:date="2016-03-28T14:16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Complication Management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Procedural Approach and Clinical Outcomes</w:t>
      </w:r>
    </w:p>
    <w:p w14:paraId="459E3CCB" w14:textId="2A9D6E3B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Bernhard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Reimers</w:t>
      </w:r>
      <w:proofErr w:type="spellEnd"/>
    </w:p>
    <w:p w14:paraId="6DEEF149" w14:textId="6C330542" w:rsidR="00DA6BD4" w:rsidRDefault="00DA6BD4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DA8C7D6" w14:textId="7E27C308" w:rsidR="00DA6BD4" w:rsidRPr="00924EC6" w:rsidRDefault="00DA6BD4" w:rsidP="00DA6BD4">
      <w:pPr>
        <w:widowControl w:val="0"/>
        <w:autoSpaceDE w:val="0"/>
        <w:autoSpaceDN w:val="0"/>
        <w:adjustRightInd w:val="0"/>
        <w:rPr>
          <w:rFonts w:ascii="Cambria" w:eastAsia="Times New Roman" w:hAnsi="Cambria" w:cs="Times"/>
          <w:bCs/>
          <w:szCs w:val="24"/>
          <w:lang w:eastAsia="ru-RU"/>
          <w:rPrChange w:id="977" w:author="Grego Viktorio" w:date="2016-03-21T19:33:00Z">
            <w:rPr>
              <w:rFonts w:asciiTheme="minorHAnsi" w:eastAsiaTheme="minorEastAsia" w:hAnsiTheme="minorHAnsi" w:cs="Times"/>
              <w:bCs/>
              <w:i/>
              <w:szCs w:val="24"/>
              <w:u w:val="single"/>
              <w:lang w:eastAsia="ru-RU"/>
            </w:rPr>
          </w:rPrChange>
        </w:rPr>
      </w:pPr>
      <w:r>
        <w:rPr>
          <w:rFonts w:ascii="Cambria" w:eastAsia="Times New Roman" w:hAnsi="Cambria" w:cs="Times"/>
          <w:bCs/>
          <w:szCs w:val="24"/>
          <w:lang w:eastAsia="ru-RU"/>
        </w:rPr>
        <w:lastRenderedPageBreak/>
        <w:t>11</w:t>
      </w:r>
      <w:ins w:id="978" w:author="Grego Viktorio" w:date="2016-03-21T19:33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</w:ins>
      <w:del w:id="979" w:author="Grego Viktorio" w:date="2016-03-28T14:17:00Z">
        <w:r w:rsidR="00B50E11" w:rsidDel="000C6EAC">
          <w:rPr>
            <w:rFonts w:ascii="Cambria" w:eastAsia="Times New Roman" w:hAnsi="Cambria" w:cs="Times"/>
            <w:bCs/>
            <w:szCs w:val="24"/>
            <w:lang w:eastAsia="ru-RU"/>
          </w:rPr>
          <w:delText>2</w:delText>
        </w:r>
      </w:del>
      <w:ins w:id="980" w:author="Grego Viktorio" w:date="2016-03-28T14:17:00Z">
        <w:r w:rsidR="000C6EAC">
          <w:rPr>
            <w:rFonts w:ascii="Cambria" w:eastAsia="Times New Roman" w:hAnsi="Cambria" w:cs="Times"/>
            <w:bCs/>
            <w:szCs w:val="24"/>
            <w:lang w:eastAsia="ru-RU"/>
          </w:rPr>
          <w:t xml:space="preserve">30 </w:t>
        </w:r>
      </w:ins>
      <w:ins w:id="981" w:author="Grego Viktorio" w:date="2016-03-21T19:33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– </w:t>
        </w:r>
      </w:ins>
      <w:del w:id="982" w:author="Grego Viktorio" w:date="2016-03-28T14:17:00Z">
        <w:r w:rsidR="00B50E11" w:rsidDel="000C6EAC">
          <w:rPr>
            <w:rFonts w:ascii="Cambria" w:eastAsia="Times New Roman" w:hAnsi="Cambria" w:cs="Times"/>
            <w:bCs/>
            <w:szCs w:val="24"/>
            <w:lang w:eastAsia="ru-RU"/>
          </w:rPr>
          <w:delText>1</w:delText>
        </w:r>
      </w:del>
      <w:ins w:id="983" w:author="Grego Viktorio" w:date="2016-03-28T14:17:00Z">
        <w:r w:rsidR="000C6EAC">
          <w:rPr>
            <w:rFonts w:ascii="Cambria" w:eastAsia="Times New Roman" w:hAnsi="Cambria" w:cs="Times"/>
            <w:bCs/>
            <w:szCs w:val="24"/>
            <w:lang w:eastAsia="ru-RU"/>
          </w:rPr>
          <w:t>12</w:t>
        </w:r>
      </w:ins>
      <w:ins w:id="984" w:author="Grego Viktorio" w:date="2016-03-21T19:33:00Z">
        <w:r>
          <w:rPr>
            <w:rFonts w:ascii="Cambria" w:eastAsia="Times New Roman" w:hAnsi="Cambria" w:cs="Times"/>
            <w:bCs/>
            <w:szCs w:val="24"/>
            <w:lang w:eastAsia="ru-RU"/>
          </w:rPr>
          <w:t>:</w:t>
        </w:r>
      </w:ins>
      <w:del w:id="985" w:author="Grego Viktorio" w:date="2016-03-28T14:17:00Z">
        <w:r w:rsidR="00B50E11" w:rsidDel="000C6EAC">
          <w:rPr>
            <w:rFonts w:ascii="Cambria" w:eastAsia="Times New Roman" w:hAnsi="Cambria" w:cs="Times"/>
            <w:bCs/>
            <w:szCs w:val="24"/>
            <w:lang w:eastAsia="ru-RU"/>
          </w:rPr>
          <w:delText>4</w:delText>
        </w:r>
        <w:r w:rsidDel="000C6EAC">
          <w:rPr>
            <w:rFonts w:ascii="Cambria" w:eastAsia="Times New Roman" w:hAnsi="Cambria" w:cs="Times"/>
            <w:bCs/>
            <w:szCs w:val="24"/>
            <w:lang w:eastAsia="ru-RU"/>
          </w:rPr>
          <w:delText>5</w:delText>
        </w:r>
      </w:del>
      <w:ins w:id="986" w:author="Grego Viktorio" w:date="2016-03-28T14:17:00Z">
        <w:r w:rsidR="000C6EAC">
          <w:rPr>
            <w:rFonts w:ascii="Cambria" w:eastAsia="Times New Roman" w:hAnsi="Cambria" w:cs="Times"/>
            <w:bCs/>
            <w:szCs w:val="24"/>
            <w:lang w:eastAsia="ru-RU"/>
          </w:rPr>
          <w:t>20</w:t>
        </w:r>
      </w:ins>
      <w:ins w:id="987" w:author="Grego Viktorio" w:date="2016-03-21T19:33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: Live </w:t>
        </w:r>
      </w:ins>
      <w:ins w:id="988" w:author="Grego Viktorio" w:date="2016-03-28T14:16:00Z">
        <w:r w:rsidR="000C6EAC">
          <w:rPr>
            <w:rFonts w:ascii="Cambria" w:eastAsia="Times New Roman" w:hAnsi="Cambria" w:cs="Times"/>
            <w:bCs/>
            <w:szCs w:val="24"/>
            <w:lang w:eastAsia="ru-RU"/>
          </w:rPr>
          <w:t>C</w:t>
        </w:r>
      </w:ins>
      <w:ins w:id="989" w:author="Grego Viktorio" w:date="2016-03-21T19:33:00Z">
        <w:r>
          <w:rPr>
            <w:rFonts w:ascii="Cambria" w:eastAsia="Times New Roman" w:hAnsi="Cambria" w:cs="Times"/>
            <w:bCs/>
            <w:szCs w:val="24"/>
            <w:lang w:eastAsia="ru-RU"/>
          </w:rPr>
          <w:t xml:space="preserve">ase </w:t>
        </w:r>
      </w:ins>
      <w:ins w:id="990" w:author="Grego Viktorio" w:date="2016-03-28T14:17:00Z">
        <w:r w:rsidR="000C6EAC">
          <w:rPr>
            <w:rFonts w:ascii="Cambria" w:eastAsia="Times New Roman" w:hAnsi="Cambria" w:cs="Times"/>
            <w:bCs/>
            <w:szCs w:val="24"/>
            <w:lang w:eastAsia="ru-RU"/>
          </w:rPr>
          <w:t>(ICA+TAA)</w:t>
        </w:r>
      </w:ins>
    </w:p>
    <w:p w14:paraId="408E1548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5D3350A" w14:textId="77777777" w:rsidR="00924EC6" w:rsidRPr="003D6A9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r w:rsidRPr="003D6A98"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  <w:t>Interventional Therapy of Other Vascular Territories</w:t>
      </w:r>
    </w:p>
    <w:p w14:paraId="32A677DB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750E161" w14:textId="6732D698" w:rsidR="00924EC6" w:rsidRPr="00D07540" w:rsidRDefault="00924EC6" w:rsidP="00924EC6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991" w:author="Grego Viktorio" w:date="2016-03-28T14:17:00Z">
        <w:r w:rsidRPr="00D0754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</w:del>
      <w:ins w:id="992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12</w:t>
        </w:r>
      </w:ins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993" w:author="Grego Viktorio" w:date="2016-03-28T14:17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  <w:r w:rsidR="00DA6BD4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994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>: Stroke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Intervention</w:t>
      </w:r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Update for 2016</w:t>
      </w:r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34E3116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             William Gray</w:t>
      </w:r>
    </w:p>
    <w:p w14:paraId="061F0A4A" w14:textId="77777777" w:rsidR="00924EC6" w:rsidRPr="00D0754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FDA6E01" w14:textId="7F353B87" w:rsidR="00924EC6" w:rsidRPr="00D07540" w:rsidRDefault="00924EC6" w:rsidP="00924EC6">
      <w:pPr>
        <w:rPr>
          <w:rFonts w:asciiTheme="minorHAnsi" w:eastAsiaTheme="minorEastAsia" w:hAnsiTheme="minorHAnsi" w:cs="Times"/>
          <w:bCs/>
          <w:szCs w:val="24"/>
          <w:lang w:eastAsia="ru-RU"/>
        </w:rPr>
      </w:pPr>
      <w:del w:id="995" w:author="Grego Viktorio" w:date="2016-03-28T14:17:00Z">
        <w:r w:rsidRPr="00D0754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</w:del>
      <w:ins w:id="996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12</w:t>
        </w:r>
      </w:ins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997" w:author="Grego Viktorio" w:date="2016-03-28T14:17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  <w:r w:rsidR="00DA6BD4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998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>: Percutaneous Intervention in Venous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Thrombo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>-Embolic</w:t>
      </w:r>
      <w:r w:rsidRPr="00D0754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Disease</w:t>
      </w:r>
    </w:p>
    <w:p w14:paraId="29BB1440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Michael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Jaff</w:t>
      </w:r>
      <w:proofErr w:type="spellEnd"/>
    </w:p>
    <w:p w14:paraId="0904A6B5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127C1DDC" w14:textId="36C28408" w:rsidR="00924EC6" w:rsidRDefault="00924EC6" w:rsidP="00924EC6">
      <w:pPr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del w:id="999" w:author="Grego Viktorio" w:date="2016-03-28T14:17:00Z">
        <w:r w:rsidRPr="0041147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1000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12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01" w:author="Grego Viktorio" w:date="2016-03-28T14:17:00Z"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  <w:r w:rsidR="00DA6BD4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1002" w:author="Grego Viktorio" w:date="2016-03-28T14:17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14:paraId="3E924BED" w14:textId="4D4BB475" w:rsidR="00924EC6" w:rsidRDefault="00924EC6" w:rsidP="00924EC6">
      <w:pPr>
        <w:widowControl w:val="0"/>
        <w:autoSpaceDE w:val="0"/>
        <w:autoSpaceDN w:val="0"/>
        <w:adjustRightInd w:val="0"/>
        <w:rPr>
          <w:ins w:id="1003" w:author="Grego Viktorio" w:date="2016-03-28T14:18:00Z"/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6C56CA3D" w14:textId="70E7D6D2" w:rsidR="000C6EAC" w:rsidRPr="000C6EAC" w:rsidRDefault="000C6EAC" w:rsidP="00924EC6">
      <w:pPr>
        <w:widowControl w:val="0"/>
        <w:autoSpaceDE w:val="0"/>
        <w:autoSpaceDN w:val="0"/>
        <w:adjustRightInd w:val="0"/>
        <w:rPr>
          <w:ins w:id="1004" w:author="Grego Viktorio" w:date="2016-03-28T14:18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  <w:rPrChange w:id="1005" w:author="Grego Viktorio" w:date="2016-03-28T14:18:00Z">
            <w:rPr>
              <w:ins w:id="1006" w:author="Grego Viktorio" w:date="2016-03-28T14:18:00Z"/>
              <w:rFonts w:asciiTheme="minorHAnsi" w:eastAsiaTheme="minorEastAsia" w:hAnsiTheme="minorHAnsi" w:cs="Times"/>
              <w:b/>
              <w:bCs/>
              <w:szCs w:val="24"/>
              <w:lang w:eastAsia="ru-RU"/>
            </w:rPr>
          </w:rPrChange>
        </w:rPr>
      </w:pPr>
      <w:ins w:id="1007" w:author="Grego Viktorio" w:date="2016-03-28T14:18:00Z"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3</w:t>
        </w:r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00</w:t>
        </w:r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-14:</w:t>
        </w:r>
        <w:r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15</w:t>
        </w:r>
        <w:r w:rsidRPr="00E5394A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: LUNCH AND LUNCH SYMPOSIA</w:t>
        </w:r>
      </w:ins>
    </w:p>
    <w:p w14:paraId="2135EAE9" w14:textId="77777777" w:rsidR="000C6EAC" w:rsidRDefault="000C6EAC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0D77961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del w:id="1008" w:author="Grego Viktorio" w:date="2016-03-23T13:45:00Z">
        <w:r w:rsidDel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I</w:delText>
        </w:r>
      </w:del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X</w:t>
      </w: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Interventional Innovation: An Industry Roundtable Discussion</w:t>
      </w:r>
    </w:p>
    <w:p w14:paraId="3FC6E0A1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</w:p>
    <w:p w14:paraId="4BA4514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commentRangeStart w:id="1009"/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Chairs: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, Gregg Stone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79CE49D5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Discussants: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Greg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Kaluza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Antonio Colombo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Alexander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Nikanorov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>, Gerhard Schuler, Keith Dawkins, TBD</w:t>
      </w:r>
    </w:p>
    <w:p w14:paraId="79F3700E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commentRangeEnd w:id="1009"/>
    <w:p w14:paraId="0B1EB6B6" w14:textId="77777777" w:rsidR="00924EC6" w:rsidRPr="003D6A9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r>
        <w:rPr>
          <w:rStyle w:val="CommentReference"/>
        </w:rPr>
        <w:commentReference w:id="1009"/>
      </w:r>
      <w:r w:rsidRPr="003D6A98"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  <w:t>Technology Trends, Challenges and Opportunities</w:t>
      </w:r>
    </w:p>
    <w:p w14:paraId="34540DB4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79E84F7" w14:textId="7F181862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10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12</w:delText>
        </w:r>
      </w:del>
      <w:ins w:id="1011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50E11"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Metallic Stent Design and Polymeric Carriers</w:t>
      </w:r>
    </w:p>
    <w:p w14:paraId="375FB1A7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Antonio Colombo</w:t>
      </w:r>
    </w:p>
    <w:p w14:paraId="6D2F16CD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28AAD16" w14:textId="1B2BC0C5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12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B50E11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1013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A93183">
        <w:rPr>
          <w:rFonts w:asciiTheme="minorHAnsi" w:eastAsiaTheme="minorEastAsia" w:hAnsiTheme="minorHAnsi" w:cs="Times"/>
          <w:bCs/>
          <w:szCs w:val="24"/>
          <w:lang w:eastAsia="ru-RU"/>
        </w:rPr>
        <w:t>22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Bioresorbable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Vascular Scaffolds</w:t>
      </w:r>
    </w:p>
    <w:p w14:paraId="5D1EED26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Gregg Stone</w:t>
      </w:r>
    </w:p>
    <w:p w14:paraId="067CA193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B3F935E" w14:textId="34708E9C" w:rsidR="00841515" w:rsidRDefault="00924EC6">
      <w:pPr>
        <w:rPr>
          <w:ins w:id="1014" w:author="Grego Viktorio" w:date="2016-03-23T13:46:00Z"/>
          <w:rFonts w:asciiTheme="minorHAnsi" w:hAnsiTheme="minorHAnsi"/>
        </w:rPr>
      </w:pPr>
      <w:del w:id="1015" w:author="Grego Viktorio" w:date="2016-03-28T14:18:00Z">
        <w:r w:rsidRPr="006376F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12</w:delText>
        </w:r>
      </w:del>
      <w:ins w:id="1016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 w:rsidRPr="006376F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A93183">
        <w:rPr>
          <w:rFonts w:asciiTheme="minorHAnsi" w:eastAsiaTheme="minorEastAsia" w:hAnsiTheme="minorHAnsi" w:cs="Times"/>
          <w:bCs/>
          <w:szCs w:val="24"/>
          <w:lang w:eastAsia="ru-RU"/>
        </w:rPr>
        <w:t>29</w:t>
      </w:r>
      <w:r w:rsidRPr="006376F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Pr="00085701">
        <w:rPr>
          <w:rFonts w:asciiTheme="minorHAnsi" w:hAnsiTheme="minorHAnsi"/>
        </w:rPr>
        <w:t xml:space="preserve">The Digital Transformation </w:t>
      </w:r>
      <w:proofErr w:type="gramStart"/>
      <w:r w:rsidRPr="00085701">
        <w:rPr>
          <w:rFonts w:asciiTheme="minorHAnsi" w:hAnsiTheme="minorHAnsi"/>
        </w:rPr>
        <w:t>of  Post</w:t>
      </w:r>
      <w:proofErr w:type="gramEnd"/>
      <w:r w:rsidRPr="00085701">
        <w:rPr>
          <w:rFonts w:asciiTheme="minorHAnsi" w:hAnsiTheme="minorHAnsi"/>
        </w:rPr>
        <w:t xml:space="preserve">-Acute Cardiovascular Care: Impacts for Interventional </w:t>
      </w:r>
      <w:ins w:id="1017" w:author="Grego Viktorio" w:date="2016-03-23T13:46:00Z">
        <w:r w:rsidR="00841515">
          <w:rPr>
            <w:rFonts w:asciiTheme="minorHAnsi" w:hAnsiTheme="minorHAnsi"/>
          </w:rPr>
          <w:t xml:space="preserve">  </w:t>
        </w:r>
      </w:ins>
    </w:p>
    <w:p w14:paraId="764F44EA" w14:textId="1FD5B404" w:rsidR="00924EC6" w:rsidRPr="00085701" w:rsidRDefault="00841515">
      <w:pPr>
        <w:rPr>
          <w:rFonts w:asciiTheme="minorHAnsi" w:hAnsiTheme="minorHAnsi"/>
        </w:rPr>
      </w:pPr>
      <w:ins w:id="1018" w:author="Grego Viktorio" w:date="2016-03-23T13:46:00Z">
        <w:r>
          <w:rPr>
            <w:rFonts w:asciiTheme="minorHAnsi" w:hAnsiTheme="minorHAnsi"/>
          </w:rPr>
          <w:t xml:space="preserve"> </w:t>
        </w:r>
        <w:r>
          <w:rPr>
            <w:rFonts w:asciiTheme="minorHAnsi" w:hAnsiTheme="minorHAnsi"/>
          </w:rPr>
          <w:tab/>
        </w:r>
      </w:ins>
      <w:r w:rsidR="00924EC6" w:rsidRPr="00085701">
        <w:rPr>
          <w:rFonts w:asciiTheme="minorHAnsi" w:hAnsiTheme="minorHAnsi"/>
        </w:rPr>
        <w:t>Cardiology</w:t>
      </w:r>
    </w:p>
    <w:p w14:paraId="5A13ADE8" w14:textId="01260C87" w:rsidR="00924EC6" w:rsidRDefault="00924EC6">
      <w:pPr>
        <w:widowControl w:val="0"/>
        <w:autoSpaceDE w:val="0"/>
        <w:autoSpaceDN w:val="0"/>
        <w:adjustRightInd w:val="0"/>
        <w:ind w:firstLine="708"/>
        <w:rPr>
          <w:ins w:id="1019" w:author="Grego Viktorio" w:date="2016-03-28T14:59:00Z"/>
          <w:rFonts w:asciiTheme="minorHAnsi" w:eastAsiaTheme="minorEastAsia" w:hAnsiTheme="minorHAnsi" w:cs="Times"/>
          <w:b/>
          <w:bCs/>
          <w:szCs w:val="24"/>
          <w:lang w:eastAsia="ru-RU"/>
        </w:rPr>
        <w:pPrChange w:id="1020" w:author="Grego Viktorio" w:date="2016-03-23T13:46:00Z">
          <w:pPr>
            <w:widowControl w:val="0"/>
            <w:autoSpaceDE w:val="0"/>
            <w:autoSpaceDN w:val="0"/>
            <w:adjustRightInd w:val="0"/>
          </w:pPr>
        </w:pPrChange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Jack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Lewin</w:t>
      </w:r>
      <w:proofErr w:type="spellEnd"/>
    </w:p>
    <w:p w14:paraId="2BBB4BB8" w14:textId="77777777" w:rsidR="00E330D3" w:rsidRPr="007E6918" w:rsidRDefault="00E330D3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  <w:pPrChange w:id="1021" w:author="Grego Viktorio" w:date="2016-03-23T13:46:00Z">
          <w:pPr>
            <w:widowControl w:val="0"/>
            <w:autoSpaceDE w:val="0"/>
            <w:autoSpaceDN w:val="0"/>
            <w:adjustRightInd w:val="0"/>
          </w:pPr>
        </w:pPrChange>
      </w:pPr>
    </w:p>
    <w:p w14:paraId="40038282" w14:textId="084951A2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22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12</w:delText>
        </w:r>
      </w:del>
      <w:ins w:id="1023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A93183">
        <w:rPr>
          <w:rFonts w:asciiTheme="minorHAnsi" w:eastAsiaTheme="minorEastAsia" w:hAnsiTheme="minorHAnsi" w:cs="Times"/>
          <w:bCs/>
          <w:szCs w:val="24"/>
          <w:lang w:eastAsia="ru-RU"/>
        </w:rPr>
        <w:t>36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024" w:author="Grego Viktorio" w:date="2016-03-23T13:46:00Z">
        <w:r w:rsidR="00841515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TAVR Technologies</w:t>
      </w:r>
    </w:p>
    <w:p w14:paraId="61B29E46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Gerhard Schuler</w:t>
      </w:r>
    </w:p>
    <w:p w14:paraId="1C6ED69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32B6606" w14:textId="6775253B" w:rsidR="00924EC6" w:rsidRPr="00411470" w:rsidRDefault="00924EC6" w:rsidP="00924EC6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25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R="00A93183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1026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:4</w:t>
      </w:r>
      <w:r w:rsidR="00A93183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Mitral and Tricuspid Technologies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12F5E819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Juan F. Granada</w:t>
      </w:r>
    </w:p>
    <w:p w14:paraId="7ED5BA7B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85FF1C0" w14:textId="7050A52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27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12</w:delText>
        </w:r>
      </w:del>
      <w:ins w:id="1028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14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="00A93183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  <w:r w:rsidDel="00477B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43CA3056" w14:textId="77777777" w:rsidR="00924EC6" w:rsidDel="000C6EAC" w:rsidRDefault="00924EC6" w:rsidP="00924EC6">
      <w:pPr>
        <w:widowControl w:val="0"/>
        <w:autoSpaceDE w:val="0"/>
        <w:autoSpaceDN w:val="0"/>
        <w:adjustRightInd w:val="0"/>
        <w:rPr>
          <w:del w:id="1029" w:author="Grego Viktorio" w:date="2016-03-28T14:18:00Z"/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3EAD2810" w14:textId="77777777" w:rsidR="00924EC6" w:rsidDel="000C6EAC" w:rsidRDefault="00924EC6" w:rsidP="00924EC6">
      <w:pPr>
        <w:widowControl w:val="0"/>
        <w:autoSpaceDE w:val="0"/>
        <w:autoSpaceDN w:val="0"/>
        <w:adjustRightInd w:val="0"/>
        <w:rPr>
          <w:del w:id="1030" w:author="Grego Viktorio" w:date="2016-03-28T14:18:00Z"/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13E6B8F8" w14:textId="4F65CAC8" w:rsidR="00924EC6" w:rsidDel="000C6EAC" w:rsidRDefault="00924EC6">
      <w:pPr>
        <w:widowControl w:val="0"/>
        <w:autoSpaceDE w:val="0"/>
        <w:autoSpaceDN w:val="0"/>
        <w:adjustRightInd w:val="0"/>
        <w:rPr>
          <w:del w:id="1031" w:author="Grego Viktorio" w:date="2016-03-28T14:18:00Z"/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del w:id="1032" w:author="Grego Viktorio" w:date="2016-03-28T14:18:00Z">
        <w:r w:rsidRPr="00E5394A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1</w:delText>
        </w:r>
        <w:r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3</w:delText>
        </w:r>
        <w:r w:rsidRPr="00E5394A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:</w:delText>
        </w:r>
        <w:r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00</w:delText>
        </w:r>
        <w:r w:rsidRPr="00E5394A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-14:</w:delText>
        </w:r>
        <w:r w:rsidR="00A93183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15</w:delText>
        </w:r>
        <w:r w:rsidRPr="00E5394A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: LUNCH AND LUNCH SYMPOSIA</w:delText>
        </w:r>
      </w:del>
    </w:p>
    <w:p w14:paraId="1552BCB1" w14:textId="77777777" w:rsidR="00924EC6" w:rsidRDefault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pPrChange w:id="1033" w:author="Grego Viktorio" w:date="2016-03-28T14:18:00Z">
          <w:pPr>
            <w:widowControl w:val="0"/>
            <w:autoSpaceDE w:val="0"/>
            <w:autoSpaceDN w:val="0"/>
            <w:adjustRightInd w:val="0"/>
            <w:ind w:firstLine="708"/>
          </w:pPr>
        </w:pPrChange>
      </w:pPr>
    </w:p>
    <w:p w14:paraId="221D876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color w:val="17365D" w:themeColor="text2" w:themeShade="BF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CORONARY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II</w:t>
      </w:r>
    </w:p>
    <w:p w14:paraId="61E1321E" w14:textId="4CAD17C6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</w:t>
      </w:r>
      <w:ins w:id="1034" w:author="Grego Viktorio" w:date="2016-03-23T13:46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: Indications and Patient Selection</w:t>
      </w:r>
    </w:p>
    <w:p w14:paraId="174C9AB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70D834F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Bagrat</w:t>
      </w:r>
      <w:proofErr w:type="spellEnd"/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Alekyan</w:t>
      </w:r>
      <w:proofErr w:type="spellEnd"/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iCs/>
          <w:szCs w:val="24"/>
          <w:lang w:eastAsia="ru-RU"/>
        </w:rPr>
        <w:t>Antonio Colombo</w:t>
      </w:r>
    </w:p>
    <w:p w14:paraId="3174194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Discussants/Live Case Panelists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Yves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Flavio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Ribichini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Remo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Albiero</w:t>
      </w:r>
      <w:proofErr w:type="spellEnd"/>
      <w:r>
        <w:rPr>
          <w:rFonts w:asciiTheme="minorHAnsi" w:eastAsiaTheme="minorEastAsia" w:hAnsiTheme="minorHAnsi" w:cs="Times"/>
          <w:iCs/>
          <w:szCs w:val="24"/>
          <w:lang w:eastAsia="ru-RU"/>
        </w:rPr>
        <w:t xml:space="preserve">, 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TBD-Russia, TBD-Russia</w:t>
      </w:r>
    </w:p>
    <w:p w14:paraId="4DFAB240" w14:textId="462F78F4" w:rsidR="00924EC6" w:rsidRPr="00411470" w:rsidRDefault="00924EC6" w:rsidP="00924EC6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/>
          <w:szCs w:val="24"/>
          <w:lang w:eastAsia="ru-RU"/>
        </w:rPr>
      </w:pPr>
      <w:del w:id="1035" w:author="Grego Viktorio" w:date="2016-03-28T14:18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036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37" w:author="Grego Viktorio" w:date="2016-03-28T14:18:00Z">
        <w:r w:rsidR="00A93183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038" w:author="Grego Viktorio" w:date="2016-03-28T14:18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Keynote Lecture</w:t>
      </w:r>
      <w:r w:rsidRPr="00534A84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Local Drug Delivery Devices in Complex PCI: How to Choose from Multiple Available Technologies?     </w:t>
      </w:r>
    </w:p>
    <w:p w14:paraId="25952BF3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Antonio Colombo</w:t>
      </w:r>
    </w:p>
    <w:p w14:paraId="66C3D5ED" w14:textId="77777777" w:rsidR="00924EC6" w:rsidRDefault="00924EC6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1F2DE5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/>
          <w:szCs w:val="24"/>
          <w:lang w:eastAsia="ru-RU"/>
        </w:rPr>
      </w:pPr>
    </w:p>
    <w:p w14:paraId="5D4838AC" w14:textId="67AF0199" w:rsidR="00924EC6" w:rsidRPr="00085701" w:rsidRDefault="00924EC6" w:rsidP="00924EC6">
      <w:pPr>
        <w:rPr>
          <w:rFonts w:asciiTheme="minorHAnsi" w:hAnsiTheme="minorHAnsi"/>
        </w:rPr>
      </w:pPr>
      <w:del w:id="1039" w:author="Grego Viktorio" w:date="2016-03-28T14:19:00Z">
        <w:r w:rsidRPr="005C7CA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040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Pr="005C7CA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41" w:author="Grego Viktorio" w:date="2016-03-28T14:19:00Z">
        <w:r w:rsidR="00A93183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30</w:delText>
        </w:r>
      </w:del>
      <w:ins w:id="1042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Pr="005C7CA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Pr="00085701">
        <w:rPr>
          <w:rFonts w:asciiTheme="minorHAnsi" w:hAnsiTheme="minorHAnsi"/>
        </w:rPr>
        <w:t>The Changing Therapeutics of Coronary Artery Disease for Interventional Cardiologists</w:t>
      </w:r>
    </w:p>
    <w:p w14:paraId="588D8521" w14:textId="77777777" w:rsidR="00A93183" w:rsidRPr="007E6918" w:rsidRDefault="00924EC6" w:rsidP="00924EC6">
      <w:pPr>
        <w:widowControl w:val="0"/>
        <w:autoSpaceDE w:val="0"/>
        <w:autoSpaceDN w:val="0"/>
        <w:adjustRightInd w:val="0"/>
        <w:rPr>
          <w:ins w:id="1043" w:author="Grego Viktorio" w:date="2016-03-21T19:58:00Z"/>
          <w:rFonts w:asciiTheme="minorHAnsi" w:eastAsiaTheme="minorEastAsia" w:hAnsiTheme="minorHAnsi"/>
          <w:b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r w:rsidRPr="007E6918">
        <w:rPr>
          <w:rFonts w:asciiTheme="minorHAnsi" w:eastAsiaTheme="minorEastAsia" w:hAnsiTheme="minorHAnsi"/>
          <w:b/>
          <w:szCs w:val="24"/>
          <w:lang w:eastAsia="ru-RU"/>
        </w:rPr>
        <w:t xml:space="preserve">Jack </w:t>
      </w:r>
      <w:proofErr w:type="spellStart"/>
      <w:r w:rsidRPr="007E6918">
        <w:rPr>
          <w:rFonts w:asciiTheme="minorHAnsi" w:eastAsiaTheme="minorEastAsia" w:hAnsiTheme="minorHAnsi"/>
          <w:b/>
          <w:szCs w:val="24"/>
          <w:lang w:eastAsia="ru-RU"/>
        </w:rPr>
        <w:t>Lewin</w:t>
      </w:r>
      <w:proofErr w:type="spellEnd"/>
    </w:p>
    <w:p w14:paraId="66462866" w14:textId="77777777" w:rsidR="00A93183" w:rsidRDefault="00A93183" w:rsidP="00924EC6">
      <w:pPr>
        <w:widowControl w:val="0"/>
        <w:autoSpaceDE w:val="0"/>
        <w:autoSpaceDN w:val="0"/>
        <w:adjustRightInd w:val="0"/>
        <w:rPr>
          <w:ins w:id="1044" w:author="Grego Viktorio" w:date="2016-03-21T19:58:00Z"/>
          <w:rFonts w:asciiTheme="minorHAnsi" w:eastAsiaTheme="minorEastAsia" w:hAnsiTheme="minorHAnsi"/>
          <w:szCs w:val="24"/>
          <w:lang w:eastAsia="ru-RU"/>
        </w:rPr>
      </w:pPr>
    </w:p>
    <w:p w14:paraId="36B2F781" w14:textId="506F36AC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45" w:author="Grego Viktorio" w:date="2016-03-28T14:19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046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047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del w:id="1048" w:author="Grego Viktorio" w:date="2016-03-21T19:58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55</w:delText>
        </w:r>
      </w:del>
      <w:r>
        <w:rPr>
          <w:rFonts w:asciiTheme="minorHAnsi" w:eastAsiaTheme="minorEastAsia" w:hAnsiTheme="minorHAnsi" w:cs="Times"/>
          <w:bCs/>
          <w:szCs w:val="24"/>
          <w:lang w:eastAsia="ru-RU"/>
        </w:rPr>
        <w:t>-</w:t>
      </w:r>
      <w:del w:id="1049" w:author="Grego Viktorio" w:date="2016-03-28T14:19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050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51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052" w:author="Grego Viktorio" w:date="2016-03-21T20:00:00Z">
        <w:r w:rsidR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Live Case</w:t>
      </w:r>
      <w:ins w:id="1053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 (PCI)</w:t>
        </w:r>
      </w:ins>
      <w:del w:id="1054" w:author="Grego Viktorio" w:date="2016-03-21T19:58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 xml:space="preserve"> of ACS with Complex Disease </w:delText>
        </w:r>
        <w:r w:rsidRPr="0082451F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from Bakoulev Cardiovascular Center</w:delText>
        </w:r>
      </w:del>
    </w:p>
    <w:p w14:paraId="0ACDD241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507B88B" w14:textId="3ABCADE2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</w:t>
      </w:r>
      <w:ins w:id="1055" w:author="Grego Viktorio" w:date="2016-03-23T13:47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I</w:t>
      </w: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Case-Illustrated Hot Coronary Topics: Complex-High Risk PCI  </w:t>
      </w:r>
    </w:p>
    <w:p w14:paraId="643F776C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71D55CA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Antonio Colombo, Yves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</w:p>
    <w:p w14:paraId="21503428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Flavio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Ribichini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Remo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Albiero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Robert Gil, 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TBD-Russia, TBD-Russia</w:t>
      </w:r>
    </w:p>
    <w:p w14:paraId="1CEDB315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lang w:eastAsia="ru-RU"/>
        </w:rPr>
      </w:pPr>
    </w:p>
    <w:p w14:paraId="65FBEA38" w14:textId="77777777" w:rsidR="00924EC6" w:rsidRPr="00C667F1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szCs w:val="24"/>
          <w:lang w:eastAsia="ru-RU"/>
        </w:rPr>
      </w:pPr>
      <w:r w:rsidRPr="00C667F1">
        <w:rPr>
          <w:rFonts w:asciiTheme="minorHAnsi" w:eastAsiaTheme="minorEastAsia" w:hAnsiTheme="minorHAnsi" w:cs="Times"/>
          <w:b/>
          <w:i/>
          <w:iCs/>
          <w:szCs w:val="24"/>
          <w:lang w:eastAsia="ru-RU"/>
        </w:rPr>
        <w:t>Technique Tips and Tricks (Case-Based)</w:t>
      </w:r>
    </w:p>
    <w:p w14:paraId="0C554C0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3F524850" w14:textId="53293E0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56" w:author="Grego Viktorio" w:date="2016-03-28T14:19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057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58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059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Technical Approach to the Heavily Calcified Coronary Lesion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</w:t>
      </w:r>
    </w:p>
    <w:p w14:paraId="52ACFF80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Antonio Colombo </w:t>
      </w:r>
    </w:p>
    <w:p w14:paraId="51D2B48E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B658A5F" w14:textId="7312C95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60" w:author="Grego Viktorio" w:date="2016-03-28T14:19:00Z">
        <w:r w:rsidRPr="00411470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1061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62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063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Intervention in Multi-Vessel Disease and Heart Failure Patient</w:t>
      </w:r>
    </w:p>
    <w:p w14:paraId="217A2FBC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Remo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Albiero</w:t>
      </w:r>
      <w:proofErr w:type="spellEnd"/>
    </w:p>
    <w:p w14:paraId="6786153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DE9AC1D" w14:textId="05E6CE35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064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16</w:delText>
        </w:r>
      </w:del>
      <w:ins w:id="1065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066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067" w:author="Grego Viktorio" w:date="2016-03-28T14:19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40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Distal Left Main Intervention: Technique, Devices and the Use of Ancillary Imaging </w:t>
      </w:r>
    </w:p>
    <w:p w14:paraId="287C9E0B" w14:textId="43164657" w:rsidR="00924EC6" w:rsidRPr="007E6918" w:rsidDel="00A93183" w:rsidRDefault="00924EC6">
      <w:pPr>
        <w:widowControl w:val="0"/>
        <w:autoSpaceDE w:val="0"/>
        <w:autoSpaceDN w:val="0"/>
        <w:adjustRightInd w:val="0"/>
        <w:ind w:left="700" w:hanging="700"/>
        <w:rPr>
          <w:del w:id="1068" w:author="Grego Viktorio" w:date="2016-03-21T20:00:00Z"/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Yves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Louvard</w:t>
      </w:r>
      <w:proofErr w:type="spellEnd"/>
    </w:p>
    <w:p w14:paraId="48955EDB" w14:textId="77777777" w:rsidR="00A93183" w:rsidRPr="00411470" w:rsidRDefault="00A93183" w:rsidP="00924EC6">
      <w:pPr>
        <w:widowControl w:val="0"/>
        <w:autoSpaceDE w:val="0"/>
        <w:autoSpaceDN w:val="0"/>
        <w:adjustRightInd w:val="0"/>
        <w:ind w:left="700" w:hanging="700"/>
        <w:rPr>
          <w:ins w:id="1069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FC7C6BD" w14:textId="77777777" w:rsidR="00924EC6" w:rsidRPr="00411470" w:rsidDel="00A93183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070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E202A16" w14:textId="46B483E1" w:rsidR="00924EC6" w:rsidDel="00A93183" w:rsidRDefault="00924EC6">
      <w:pPr>
        <w:widowControl w:val="0"/>
        <w:autoSpaceDE w:val="0"/>
        <w:autoSpaceDN w:val="0"/>
        <w:adjustRightInd w:val="0"/>
        <w:rPr>
          <w:del w:id="1071" w:author="Grego Viktorio" w:date="2016-03-21T20:00:00Z"/>
          <w:rFonts w:ascii="Cambria" w:eastAsia="Times New Roman" w:hAnsi="Cambria" w:cs="Times"/>
          <w:b/>
          <w:bCs/>
          <w:i/>
          <w:szCs w:val="24"/>
          <w:lang w:eastAsia="ru-RU"/>
        </w:rPr>
        <w:pPrChange w:id="1072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73" w:author="Grego Viktorio" w:date="2016-03-21T20:00:00Z">
        <w:r w:rsidRPr="00EC15C3" w:rsidDel="00A93183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Case Vignette V</w:delText>
        </w:r>
        <w:r w:rsidDel="00A93183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III</w:delText>
        </w:r>
        <w:r w:rsidRPr="00EC15C3" w:rsidDel="00A93183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Del="00A93183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>Complex PCI Intervention</w:delText>
        </w:r>
      </w:del>
    </w:p>
    <w:p w14:paraId="72FB5745" w14:textId="16341AA5" w:rsidR="00924EC6" w:rsidDel="00A93183" w:rsidRDefault="00924EC6">
      <w:pPr>
        <w:widowControl w:val="0"/>
        <w:autoSpaceDE w:val="0"/>
        <w:autoSpaceDN w:val="0"/>
        <w:adjustRightInd w:val="0"/>
        <w:rPr>
          <w:del w:id="1074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75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2F4FE4A2" w14:textId="67EEDF7D" w:rsidR="00924EC6" w:rsidDel="00A93183" w:rsidRDefault="00924EC6">
      <w:pPr>
        <w:widowControl w:val="0"/>
        <w:autoSpaceDE w:val="0"/>
        <w:autoSpaceDN w:val="0"/>
        <w:adjustRightInd w:val="0"/>
        <w:rPr>
          <w:del w:id="1076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77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78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16:10:</w:delText>
        </w:r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2702EA5A" w14:textId="5200BD6A" w:rsidR="00924EC6" w:rsidDel="00A93183" w:rsidRDefault="00924EC6">
      <w:pPr>
        <w:widowControl w:val="0"/>
        <w:autoSpaceDE w:val="0"/>
        <w:autoSpaceDN w:val="0"/>
        <w:adjustRightInd w:val="0"/>
        <w:rPr>
          <w:del w:id="1079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80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81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35E54DD2" w14:textId="016F60C8" w:rsidR="00924EC6" w:rsidDel="00A93183" w:rsidRDefault="00924EC6">
      <w:pPr>
        <w:widowControl w:val="0"/>
        <w:autoSpaceDE w:val="0"/>
        <w:autoSpaceDN w:val="0"/>
        <w:adjustRightInd w:val="0"/>
        <w:rPr>
          <w:del w:id="1082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83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38E743F0" w14:textId="28E080E5" w:rsidR="00924EC6" w:rsidDel="00A93183" w:rsidRDefault="00924EC6">
      <w:pPr>
        <w:widowControl w:val="0"/>
        <w:autoSpaceDE w:val="0"/>
        <w:autoSpaceDN w:val="0"/>
        <w:adjustRightInd w:val="0"/>
        <w:rPr>
          <w:del w:id="1084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85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86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16:15: How Would We Manage This Case?</w:delText>
        </w:r>
      </w:del>
    </w:p>
    <w:p w14:paraId="1B260F14" w14:textId="47BD996C" w:rsidR="00924EC6" w:rsidDel="00A93183" w:rsidRDefault="00924EC6">
      <w:pPr>
        <w:widowControl w:val="0"/>
        <w:autoSpaceDE w:val="0"/>
        <w:autoSpaceDN w:val="0"/>
        <w:adjustRightInd w:val="0"/>
        <w:rPr>
          <w:del w:id="1087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88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89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1E1D3148" w14:textId="4FB3AD78" w:rsidR="00924EC6" w:rsidDel="00A93183" w:rsidRDefault="00924EC6">
      <w:pPr>
        <w:widowControl w:val="0"/>
        <w:autoSpaceDE w:val="0"/>
        <w:autoSpaceDN w:val="0"/>
        <w:adjustRightInd w:val="0"/>
        <w:rPr>
          <w:del w:id="1090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91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60F867C7" w14:textId="3B12C609" w:rsidR="00924EC6" w:rsidDel="00A93183" w:rsidRDefault="00924EC6">
      <w:pPr>
        <w:widowControl w:val="0"/>
        <w:autoSpaceDE w:val="0"/>
        <w:autoSpaceDN w:val="0"/>
        <w:adjustRightInd w:val="0"/>
        <w:rPr>
          <w:del w:id="1092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93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94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16:25: How Did I Manage the Case?</w:delText>
        </w:r>
      </w:del>
    </w:p>
    <w:p w14:paraId="34B22837" w14:textId="5A442142" w:rsidR="00924EC6" w:rsidDel="00A93183" w:rsidRDefault="00924EC6">
      <w:pPr>
        <w:widowControl w:val="0"/>
        <w:autoSpaceDE w:val="0"/>
        <w:autoSpaceDN w:val="0"/>
        <w:adjustRightInd w:val="0"/>
        <w:rPr>
          <w:del w:id="1095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96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097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TBD – Russian Faculty</w:delText>
        </w:r>
      </w:del>
    </w:p>
    <w:p w14:paraId="31BDA78A" w14:textId="02BCC097" w:rsidR="00924EC6" w:rsidDel="00A93183" w:rsidRDefault="00924EC6">
      <w:pPr>
        <w:widowControl w:val="0"/>
        <w:autoSpaceDE w:val="0"/>
        <w:autoSpaceDN w:val="0"/>
        <w:adjustRightInd w:val="0"/>
        <w:rPr>
          <w:del w:id="1098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099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</w:p>
    <w:p w14:paraId="53D11FA4" w14:textId="1E350BA4" w:rsidR="00924EC6" w:rsidDel="00A93183" w:rsidRDefault="00924EC6">
      <w:pPr>
        <w:widowControl w:val="0"/>
        <w:autoSpaceDE w:val="0"/>
        <w:autoSpaceDN w:val="0"/>
        <w:adjustRightInd w:val="0"/>
        <w:rPr>
          <w:del w:id="1100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101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102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16:30: Key Takeaway Points</w:delText>
        </w:r>
      </w:del>
    </w:p>
    <w:p w14:paraId="18B7AD7F" w14:textId="740C618D" w:rsidR="00924EC6" w:rsidDel="00A93183" w:rsidRDefault="00924EC6">
      <w:pPr>
        <w:widowControl w:val="0"/>
        <w:autoSpaceDE w:val="0"/>
        <w:autoSpaceDN w:val="0"/>
        <w:adjustRightInd w:val="0"/>
        <w:rPr>
          <w:del w:id="1103" w:author="Grego Viktorio" w:date="2016-03-21T20:00:00Z"/>
          <w:rFonts w:asciiTheme="minorHAnsi" w:eastAsiaTheme="minorEastAsia" w:hAnsiTheme="minorHAnsi" w:cs="Times"/>
          <w:bCs/>
          <w:szCs w:val="24"/>
          <w:lang w:eastAsia="ru-RU"/>
        </w:rPr>
        <w:pPrChange w:id="1104" w:author="Grego Viktorio" w:date="2016-03-21T20:00:00Z">
          <w:pPr>
            <w:widowControl w:val="0"/>
            <w:autoSpaceDE w:val="0"/>
            <w:autoSpaceDN w:val="0"/>
            <w:adjustRightInd w:val="0"/>
            <w:ind w:left="700" w:hanging="700"/>
          </w:pPr>
        </w:pPrChange>
      </w:pPr>
      <w:del w:id="1105" w:author="Grego Viktorio" w:date="2016-03-21T20:00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5987AF96" w14:textId="77777777" w:rsidR="00924EC6" w:rsidRDefault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567EE26" w14:textId="0F628076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XII</w:t>
      </w:r>
      <w:ins w:id="1106" w:author="Grego Viktorio" w:date="2016-03-23T13:47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Case-Illustrated Hot Coronary Topics: Guidance and Optimization </w:t>
      </w:r>
    </w:p>
    <w:p w14:paraId="3F280DC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7EA593A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Antonio Colombo, S.J. Park</w:t>
      </w:r>
    </w:p>
    <w:p w14:paraId="311EAAB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Evelyn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Regar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Azeem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Latib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Petr Kala, 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TBD-Russia, TBD-Russia</w:t>
      </w:r>
    </w:p>
    <w:p w14:paraId="0087ECC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7992330D" w14:textId="1A8D6220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07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108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Appropriate Use of IVUS and OCT for Procedural Guidance</w:t>
      </w:r>
    </w:p>
    <w:p w14:paraId="78BD677E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Evelyn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Regar</w:t>
      </w:r>
      <w:proofErr w:type="spellEnd"/>
    </w:p>
    <w:p w14:paraId="1538363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8840BE2" w14:textId="5AD31499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109" w:author="Grego Viktorio" w:date="2016-03-28T14:20:00Z">
        <w:r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16</w:delText>
        </w:r>
      </w:del>
      <w:ins w:id="1110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11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112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What you see is not what you get: Functional Lesion Assessment should be mandatory!</w:t>
      </w:r>
    </w:p>
    <w:p w14:paraId="6CC8B045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S. J. Park</w:t>
      </w:r>
    </w:p>
    <w:p w14:paraId="6A1F38BB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AD04CE7" w14:textId="77BC7025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113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17</w:delText>
        </w:r>
      </w:del>
      <w:ins w:id="1114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15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116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14:paraId="3423142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0C82A81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IX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The Use of Imaging and Physiologic Guidance in Complex PCI</w:t>
      </w:r>
      <w:r w:rsidDel="00A231A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5A135BA5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3AFBF67" w14:textId="13119FAE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117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17</w:delText>
        </w:r>
      </w:del>
      <w:ins w:id="1118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19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ins w:id="1120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Case Presentation</w:t>
      </w:r>
    </w:p>
    <w:p w14:paraId="784EB2EC" w14:textId="43BA128D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del w:id="1121" w:author="Grego Viktorio" w:date="2016-03-23T13:47:00Z">
        <w:r w:rsidRPr="007E6918" w:rsidDel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  <w:ins w:id="1122" w:author="Grego Viktorio" w:date="2016-03-23T13:47:00Z">
        <w:r w:rsidR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Yuri </w:t>
        </w:r>
        <w:proofErr w:type="spellStart"/>
        <w:r w:rsidR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Matchin</w:t>
        </w:r>
      </w:ins>
      <w:proofErr w:type="spellEnd"/>
    </w:p>
    <w:p w14:paraId="7E330623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67F570B" w14:textId="560B611B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123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17</w:delText>
        </w:r>
      </w:del>
      <w:ins w:id="1124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25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</w:del>
      <w:ins w:id="1126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25</w:t>
        </w:r>
      </w:ins>
      <w:del w:id="1127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r>
        <w:rPr>
          <w:rFonts w:asciiTheme="minorHAnsi" w:eastAsiaTheme="minorEastAsia" w:hAnsiTheme="minorHAnsi" w:cs="Times"/>
          <w:bCs/>
          <w:szCs w:val="24"/>
          <w:lang w:eastAsia="ru-RU"/>
        </w:rPr>
        <w:t>: How Would We Manage This Case?</w:t>
      </w:r>
    </w:p>
    <w:p w14:paraId="5E3AEAE1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</w:p>
    <w:p w14:paraId="1551A82F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8ADE2DF" w14:textId="3308F0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128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17</w:delText>
        </w:r>
      </w:del>
      <w:ins w:id="1129" w:author="Grego Viktorio" w:date="2016-03-28T14:20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30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20</w:delText>
        </w:r>
      </w:del>
      <w:ins w:id="1131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Manage the Case?</w:t>
      </w:r>
    </w:p>
    <w:p w14:paraId="41E57002" w14:textId="16AD5977" w:rsidR="00924EC6" w:rsidRPr="007E6918" w:rsidRDefault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ins w:id="1132" w:author="Grego Viktorio" w:date="2016-03-23T13:47:00Z">
        <w:r w:rsidR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Yuri </w:t>
        </w:r>
        <w:proofErr w:type="spellStart"/>
        <w:r w:rsidR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Matchin</w:t>
        </w:r>
      </w:ins>
      <w:proofErr w:type="spellEnd"/>
      <w:del w:id="1133" w:author="Grego Viktorio" w:date="2016-03-23T13:47:00Z">
        <w:r w:rsidRPr="007E6918" w:rsidDel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1A06E541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595B101" w14:textId="47333161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</w:t>
      </w:r>
      <w:del w:id="1134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25</w:delText>
        </w:r>
      </w:del>
      <w:ins w:id="1135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Key Takeaway Points</w:t>
      </w:r>
    </w:p>
    <w:p w14:paraId="2AB4244B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</w:p>
    <w:p w14:paraId="5BE11C2C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</w:p>
    <w:p w14:paraId="6602B666" w14:textId="4903276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XI</w:t>
      </w:r>
      <w:ins w:id="1136" w:author="Grego Viktorio" w:date="2016-03-23T13:48:00Z">
        <w:r w:rsidR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V</w:t>
        </w:r>
      </w:ins>
      <w:del w:id="1137" w:author="Grego Viktorio" w:date="2016-03-23T13:48:00Z">
        <w:r w:rsidDel="00841515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II</w:delText>
        </w:r>
      </w:del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Case-Illustrated Hot Coronary Topics: Patient with Structural Heart Disease and/or Systemic Anticoagulation Indication</w:t>
      </w:r>
    </w:p>
    <w:p w14:paraId="111C4EE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060BEAA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Antonio Colombo, Gregg Stone</w:t>
      </w:r>
    </w:p>
    <w:p w14:paraId="1236EB3B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Remo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Albiero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Gerhard Schuler,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Wojciech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Wojakowski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TBD-Russia, TBD-Russia</w:t>
      </w:r>
    </w:p>
    <w:p w14:paraId="5FEAFDF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551EBEA8" w14:textId="11CCE262" w:rsidR="00924EC6" w:rsidRPr="00193A8D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>17:</w:t>
      </w:r>
      <w:del w:id="1138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3</w:delText>
        </w:r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ins w:id="1139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PCI in the TAVR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Environment</w:t>
      </w:r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>: Clinical and Technical Considerations</w:t>
      </w:r>
    </w:p>
    <w:p w14:paraId="17851484" w14:textId="77777777" w:rsidR="00924EC6" w:rsidRPr="00193A8D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ab/>
        <w:t>Antonio Colombo</w:t>
      </w:r>
    </w:p>
    <w:p w14:paraId="6770CB7E" w14:textId="77777777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40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D3B7BCF" w14:textId="3CACA23D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41" w:author="Grego Viktorio" w:date="2016-03-28T14:21:00Z"/>
          <w:rFonts w:ascii="Cambria" w:eastAsia="Times New Roman" w:hAnsi="Cambria" w:cs="Times"/>
          <w:b/>
          <w:bCs/>
          <w:i/>
          <w:szCs w:val="24"/>
          <w:lang w:eastAsia="ru-RU"/>
        </w:rPr>
      </w:pPr>
      <w:del w:id="1142" w:author="Grego Viktorio" w:date="2016-03-28T14:21:00Z">
        <w:r w:rsidRPr="00193A8D" w:rsidDel="000C6EAC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Case Vignette X</w:delText>
        </w:r>
        <w:r w:rsidRPr="00193A8D" w:rsidDel="000C6EAC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>: Complex PCI Intervention</w:delText>
        </w:r>
      </w:del>
    </w:p>
    <w:p w14:paraId="1E09A8A4" w14:textId="45D8D3E1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43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397598A" w14:textId="07C38D27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44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45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17:</w:delText>
        </w:r>
      </w:del>
      <w:del w:id="1146" w:author="Grego Viktorio" w:date="2016-03-21T20:01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del w:id="1147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10530BA8" w14:textId="1BFBA796" w:rsidR="00924EC6" w:rsidRPr="007E6918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48" w:author="Grego Viktorio" w:date="2016-03-28T14:21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149" w:author="Grego Viktorio" w:date="2016-03-28T14:21:00Z">
        <w:r w:rsidRPr="007E6918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</w:r>
      </w:del>
      <w:del w:id="1150" w:author="Grego Viktorio" w:date="2016-03-23T13:48:00Z">
        <w:r w:rsidRPr="007E6918" w:rsidDel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5CF2DDB5" w14:textId="2058EE79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51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6C305300" w14:textId="117AAC12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52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53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17:</w:delText>
        </w:r>
      </w:del>
      <w:del w:id="1154" w:author="Grego Viktorio" w:date="2016-03-21T20:02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del w:id="1155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: How Would We Manage This Case?</w:delText>
        </w:r>
      </w:del>
    </w:p>
    <w:p w14:paraId="14ED1692" w14:textId="2A27F4C0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56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57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6687A459" w14:textId="59E524CB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58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CB8C4D8" w14:textId="04D87952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59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60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17:</w:delText>
        </w:r>
      </w:del>
      <w:del w:id="1161" w:author="Grego Viktorio" w:date="2016-03-21T20:02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del w:id="1162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: How Did I Manage the Case?</w:delText>
        </w:r>
      </w:del>
    </w:p>
    <w:p w14:paraId="57647C7E" w14:textId="71EFB28B" w:rsidR="00924EC6" w:rsidRPr="007E6918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63" w:author="Grego Viktorio" w:date="2016-03-28T14:21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164" w:author="Grego Viktorio" w:date="2016-03-28T14:21:00Z">
        <w:r w:rsidRPr="007E6918" w:rsidDel="000C6EA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</w:r>
      </w:del>
      <w:del w:id="1165" w:author="Grego Viktorio" w:date="2016-03-23T13:48:00Z">
        <w:r w:rsidRPr="007E6918" w:rsidDel="0084151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4508C883" w14:textId="13A17F3A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66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D012227" w14:textId="4E0547D3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67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68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17:</w:delText>
        </w:r>
      </w:del>
      <w:del w:id="1169" w:author="Grego Viktorio" w:date="2016-03-21T20:02:00Z">
        <w:r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del w:id="1170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delText>: Key Takeaway Points</w:delText>
        </w:r>
      </w:del>
    </w:p>
    <w:p w14:paraId="2F8826D5" w14:textId="3BA137CE" w:rsidR="00924EC6" w:rsidRPr="00193A8D" w:rsidDel="000C6EA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71" w:author="Grego Viktorio" w:date="2016-03-28T14:21:00Z"/>
          <w:rFonts w:asciiTheme="minorHAnsi" w:eastAsiaTheme="minorEastAsia" w:hAnsiTheme="minorHAnsi" w:cs="Times"/>
          <w:bCs/>
          <w:szCs w:val="24"/>
          <w:lang w:eastAsia="ru-RU"/>
        </w:rPr>
      </w:pPr>
      <w:del w:id="1172" w:author="Grego Viktorio" w:date="2016-03-28T14:21:00Z">
        <w:r w:rsidRPr="00193A8D" w:rsidDel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15468C2D" w14:textId="77777777" w:rsidR="00924EC6" w:rsidRPr="00193A8D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14:paraId="4E7C692C" w14:textId="2F7A6F42" w:rsidR="00924EC6" w:rsidRPr="00EE35E1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color w:val="17365D" w:themeColor="text2" w:themeShade="BF"/>
          <w:szCs w:val="24"/>
          <w:u w:val="single"/>
          <w:lang w:eastAsia="ru-RU"/>
        </w:rPr>
      </w:pPr>
      <w:del w:id="1173" w:author="Grego Viktorio" w:date="2016-03-21T20:02:00Z"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18</w:delText>
        </w:r>
      </w:del>
      <w:ins w:id="1174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18</w:t>
        </w:r>
      </w:ins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75" w:author="Grego Viktorio" w:date="2016-03-21T20:02:00Z">
        <w:r w:rsidRPr="00193A8D" w:rsidDel="00A93183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176" w:author="Grego Viktorio" w:date="2016-03-28T14:21:00Z">
        <w:r w:rsidR="000C6EAC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193A8D"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</w:p>
    <w:p w14:paraId="15DB9A2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        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</w:p>
    <w:p w14:paraId="24B468A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color w:val="17365D" w:themeColor="text2" w:themeShade="BF"/>
          <w:szCs w:val="24"/>
          <w:u w:val="single"/>
          <w:lang w:eastAsia="ru-RU"/>
        </w:rPr>
      </w:pPr>
    </w:p>
    <w:p w14:paraId="381EF2BB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652CEA5" w14:textId="77777777" w:rsidR="00924EC6" w:rsidRPr="00411470" w:rsidRDefault="00924EC6" w:rsidP="00924EC6">
      <w:pPr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szCs w:val="24"/>
          <w:lang w:eastAsia="ru-RU"/>
        </w:rPr>
        <w:br w:type="page"/>
      </w:r>
    </w:p>
    <w:p w14:paraId="01CE5A3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lastRenderedPageBreak/>
        <w:t xml:space="preserve">SATURDAY, JUNE 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>4</w:t>
      </w: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 w:val="32"/>
          <w:szCs w:val="32"/>
          <w:lang w:eastAsia="ru-RU"/>
        </w:rPr>
        <w:t xml:space="preserve">th </w:t>
      </w:r>
    </w:p>
    <w:p w14:paraId="64670A3A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STRUCTURAL</w:t>
      </w: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</w:t>
      </w:r>
    </w:p>
    <w:p w14:paraId="600039A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14:paraId="03B07957" w14:textId="62CDE65F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</w:t>
      </w:r>
      <w:del w:id="1177" w:author="Grego Viktorio" w:date="2016-03-23T13:49:00Z">
        <w:r w:rsidRPr="00411470" w:rsidDel="00654B6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delText>I</w:delText>
        </w:r>
      </w:del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V: General Concepts, Patient Selection and Procedural Planning</w:t>
      </w:r>
    </w:p>
    <w:p w14:paraId="242B9E8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14:paraId="386D630E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</w:t>
      </w:r>
      <w:r w:rsidRPr="00534A84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: </w:t>
      </w:r>
      <w:r w:rsidRPr="007E6918">
        <w:rPr>
          <w:rFonts w:asciiTheme="minorHAnsi" w:eastAsiaTheme="minorEastAsia" w:hAnsiTheme="minorHAnsi" w:cs="Times"/>
          <w:b/>
          <w:bCs/>
          <w:iCs/>
          <w:szCs w:val="24"/>
          <w:lang w:eastAsia="ru-RU"/>
        </w:rPr>
        <w:t>Gerhard Schuler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Leo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Bockeria</w:t>
      </w:r>
      <w:proofErr w:type="spellEnd"/>
    </w:p>
    <w:p w14:paraId="577DEAE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11470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Jan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Kovac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Helene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Eltchaninoff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Azeem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Latib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</w:t>
      </w:r>
      <w:proofErr w:type="spellStart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>Bagrat</w:t>
      </w:r>
      <w:proofErr w:type="spellEnd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>Alekyan</w:t>
      </w:r>
      <w:proofErr w:type="spellEnd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 xml:space="preserve">, </w:t>
      </w:r>
      <w:proofErr w:type="spellStart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>Renat</w:t>
      </w:r>
      <w:proofErr w:type="spellEnd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="Cambria" w:eastAsia="Times New Roman" w:hAnsi="Cambria" w:cs="Times"/>
          <w:b/>
          <w:bCs/>
          <w:szCs w:val="24"/>
          <w:lang w:eastAsia="ru-RU"/>
        </w:rPr>
        <w:t>Akchurin</w:t>
      </w:r>
      <w:proofErr w:type="spellEnd"/>
    </w:p>
    <w:p w14:paraId="14A95917" w14:textId="677A3E8E" w:rsidR="00924EC6" w:rsidRDefault="00924EC6" w:rsidP="00924EC6">
      <w:pPr>
        <w:widowControl w:val="0"/>
        <w:autoSpaceDE w:val="0"/>
        <w:autoSpaceDN w:val="0"/>
        <w:adjustRightInd w:val="0"/>
        <w:rPr>
          <w:ins w:id="1178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7BEC1E0" w14:textId="3890A453" w:rsidR="000C6EAC" w:rsidRDefault="000C6EAC" w:rsidP="00924EC6">
      <w:pPr>
        <w:widowControl w:val="0"/>
        <w:autoSpaceDE w:val="0"/>
        <w:autoSpaceDN w:val="0"/>
        <w:adjustRightInd w:val="0"/>
        <w:rPr>
          <w:ins w:id="1179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ins w:id="1180" w:author="Grego Viktorio" w:date="2016-03-28T14:22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09:00-09:30: Live Case (TAVI)</w:t>
        </w:r>
      </w:ins>
    </w:p>
    <w:p w14:paraId="15514B56" w14:textId="77777777" w:rsidR="000C6EAC" w:rsidRPr="00411470" w:rsidRDefault="000C6EAC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FCB9189" w14:textId="1352811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81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182" w:author="Grego Viktorio" w:date="2016-03-28T14:22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411470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TAVR-201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Clinical Trials and Data Highlights</w:t>
      </w:r>
    </w:p>
    <w:p w14:paraId="7F9B07DD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Gerhard Schuler</w:t>
      </w:r>
    </w:p>
    <w:p w14:paraId="798993FB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DFEF733" w14:textId="3190BB5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83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ins w:id="1184" w:author="Grego Viktorio" w:date="2016-03-28T14:22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40: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Evolving into Lower Risk Patients: Anatomical and Technical Considerations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295E327A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Jan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Kovac</w:t>
      </w:r>
      <w:proofErr w:type="spellEnd"/>
    </w:p>
    <w:p w14:paraId="1DC328B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2FDEFBC" w14:textId="66AA1B9B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185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20</w:delText>
        </w:r>
      </w:del>
      <w:ins w:id="1186" w:author="Grego Viktorio" w:date="2016-03-28T14:22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Procedural Guidance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Is this the Right Time for the Minimalist Approach?</w:t>
      </w:r>
    </w:p>
    <w:p w14:paraId="42E2F7C8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/>
          <w:bCs/>
          <w:i/>
          <w:szCs w:val="24"/>
          <w:u w:val="single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Helene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Eltchaninoff</w:t>
      </w:r>
      <w:proofErr w:type="spellEnd"/>
    </w:p>
    <w:p w14:paraId="1848907F" w14:textId="77777777" w:rsidR="00924EC6" w:rsidRPr="00411470" w:rsidDel="00854F4C" w:rsidRDefault="00924EC6" w:rsidP="00924EC6">
      <w:pPr>
        <w:widowControl w:val="0"/>
        <w:autoSpaceDE w:val="0"/>
        <w:autoSpaceDN w:val="0"/>
        <w:adjustRightInd w:val="0"/>
        <w:rPr>
          <w:del w:id="1187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2DC0DA3" w14:textId="2B106B7E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88" w:author="Grego Viktorio" w:date="2016-03-28T14:22:00Z"/>
          <w:rFonts w:ascii="Cambria" w:eastAsia="Times New Roman" w:hAnsi="Cambria" w:cs="Times"/>
          <w:b/>
          <w:bCs/>
          <w:i/>
          <w:szCs w:val="24"/>
          <w:lang w:eastAsia="ru-RU"/>
        </w:rPr>
      </w:pPr>
      <w:del w:id="1189" w:author="Grego Viktorio" w:date="2016-03-28T14:22:00Z">
        <w:r w:rsidRPr="00EC15C3" w:rsidDel="00854F4C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 xml:space="preserve">Case Vignette </w:delText>
        </w:r>
        <w:r w:rsidDel="00854F4C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XI</w:delText>
        </w:r>
        <w:r w:rsidRPr="00EC15C3" w:rsidDel="00854F4C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Del="00854F4C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>TAVR Case I</w:delText>
        </w:r>
      </w:del>
    </w:p>
    <w:p w14:paraId="3F03F437" w14:textId="2FF88DF3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0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5BCBF32" w14:textId="6D6A8090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1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192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09:30:</w:delText>
        </w:r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04FF9325" w14:textId="4A718683" w:rsidR="00924EC6" w:rsidRPr="007E6918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3" w:author="Grego Viktorio" w:date="2016-03-28T14:22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194" w:author="Grego Viktorio" w:date="2016-03-28T14:22:00Z">
        <w:r w:rsidRPr="007E6918" w:rsidDel="00854F4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</w:r>
      </w:del>
      <w:del w:id="1195" w:author="Grego Viktorio" w:date="2016-03-21T20:03:00Z">
        <w:r w:rsidRPr="007E6918" w:rsidDel="00A93183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5BBCABD6" w14:textId="0042392B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6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70190FD3" w14:textId="0797D77A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7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198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09:35: How Would We Manage This Case?</w:delText>
        </w:r>
      </w:del>
    </w:p>
    <w:p w14:paraId="0C80FEC0" w14:textId="67322748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199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200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4BB9D135" w14:textId="0A19D3B6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201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329BC6B5" w14:textId="1BDB9A27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202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203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09:45: How Did I Manage the Case?</w:delText>
        </w:r>
      </w:del>
    </w:p>
    <w:p w14:paraId="1D22C92D" w14:textId="58932D21" w:rsidR="00924EC6" w:rsidRPr="007E6918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204" w:author="Grego Viktorio" w:date="2016-03-28T14:22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205" w:author="Grego Viktorio" w:date="2016-03-28T14:22:00Z">
        <w:r w:rsidRPr="007E6918" w:rsidDel="00854F4C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</w:r>
      </w:del>
      <w:del w:id="1206" w:author="Grego Viktorio" w:date="2016-03-21T20:03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5A8C7865" w14:textId="2137390F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207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9F3AB9B" w14:textId="5E94C7C5" w:rsidR="00924EC6" w:rsidDel="00854F4C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208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209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09:50: Key Takeaway Points</w:delText>
        </w:r>
      </w:del>
    </w:p>
    <w:p w14:paraId="740B4F3E" w14:textId="563F2A7D" w:rsidR="00924EC6" w:rsidDel="00854F4C" w:rsidRDefault="00924EC6" w:rsidP="00924EC6">
      <w:pPr>
        <w:widowControl w:val="0"/>
        <w:autoSpaceDE w:val="0"/>
        <w:autoSpaceDN w:val="0"/>
        <w:adjustRightInd w:val="0"/>
        <w:rPr>
          <w:del w:id="1210" w:author="Grego Viktorio" w:date="2016-03-28T14:22:00Z"/>
          <w:rFonts w:asciiTheme="minorHAnsi" w:eastAsiaTheme="minorEastAsia" w:hAnsiTheme="minorHAnsi" w:cs="Times"/>
          <w:bCs/>
          <w:szCs w:val="24"/>
          <w:lang w:eastAsia="ru-RU"/>
        </w:rPr>
      </w:pPr>
      <w:del w:id="1211" w:author="Grego Viktorio" w:date="2016-03-28T14:22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 xml:space="preserve">Panel </w:delText>
        </w:r>
      </w:del>
    </w:p>
    <w:p w14:paraId="70EBF9FA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7E1E0C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The Heart Valve Team: Technical-Operational Components and Requirements</w:t>
      </w:r>
    </w:p>
    <w:p w14:paraId="1F79475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Azeem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Latib</w:t>
      </w:r>
      <w:proofErr w:type="spellEnd"/>
    </w:p>
    <w:p w14:paraId="0AB21FDC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E7CF331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4A8A887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FA1821D" w14:textId="0DA3C89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XV</w:t>
      </w:r>
      <w:ins w:id="1212" w:author="Grego Viktorio" w:date="2016-03-23T13:49:00Z">
        <w:r w:rsidR="00654B6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Specific Patient Subsets: Clinical Data, Technique and Device Selection </w:t>
      </w:r>
    </w:p>
    <w:p w14:paraId="3209605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14:paraId="2CC0A55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Helene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Eltchaninoff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Jan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Kovac</w:t>
      </w:r>
      <w:proofErr w:type="spellEnd"/>
    </w:p>
    <w:p w14:paraId="7594EBD9" w14:textId="694E1873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11470">
        <w:rPr>
          <w:rFonts w:asciiTheme="minorHAnsi" w:eastAsiaTheme="minorEastAsia" w:hAnsiTheme="minorHAnsi" w:cs="Times"/>
          <w:bCs/>
          <w:i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iCs/>
          <w:szCs w:val="24"/>
          <w:lang w:eastAsia="ru-RU"/>
        </w:rPr>
        <w:t xml:space="preserve">Gerhard Schuler,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Azeem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Latib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Alexey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Protopopov</w:t>
      </w:r>
      <w:proofErr w:type="spellEnd"/>
      <w:ins w:id="1213" w:author="Grego Viktorio" w:date="2016-03-21T20:04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, Ariel Finkelstein</w:t>
        </w:r>
      </w:ins>
    </w:p>
    <w:p w14:paraId="6D28E8D4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578F6B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Aortic Valve Preparation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Revisited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The Role of Direct Valve Implantation </w:t>
      </w:r>
    </w:p>
    <w:p w14:paraId="1C9E95E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Wojciech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Wojakowski</w:t>
      </w:r>
      <w:proofErr w:type="spellEnd"/>
    </w:p>
    <w:p w14:paraId="0AE90E85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9DEAAC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30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Pre-Procedural Imaging, Sizing Algorithms and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Device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S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election</w:t>
      </w:r>
    </w:p>
    <w:p w14:paraId="5E498EEB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Helene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Eltchaninoff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</w:p>
    <w:p w14:paraId="46FCC14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98FE74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40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TAVR Complications: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Frequency,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Clinical and Technical Factors </w:t>
      </w:r>
    </w:p>
    <w:p w14:paraId="50A8A639" w14:textId="4CA3CA66" w:rsidR="00924EC6" w:rsidRPr="007E6918" w:rsidRDefault="00924EC6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Jan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Kovac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</w:p>
    <w:p w14:paraId="42987C80" w14:textId="1296DFC2" w:rsidR="004403DD" w:rsidRDefault="004403DD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2F84A67" w14:textId="7D67ACF3" w:rsidR="004403DD" w:rsidRPr="00411470" w:rsidRDefault="004403DD" w:rsidP="004403DD">
      <w:pPr>
        <w:widowControl w:val="0"/>
        <w:autoSpaceDE w:val="0"/>
        <w:autoSpaceDN w:val="0"/>
        <w:adjustRightInd w:val="0"/>
        <w:ind w:left="700" w:hanging="700"/>
        <w:rPr>
          <w:ins w:id="1214" w:author="Grego Viktorio" w:date="2016-03-21T20:04:00Z"/>
          <w:rFonts w:asciiTheme="minorHAnsi" w:eastAsiaTheme="minorEastAsia" w:hAnsiTheme="minorHAnsi" w:cs="Times"/>
          <w:bCs/>
          <w:szCs w:val="24"/>
          <w:lang w:eastAsia="ru-RU"/>
        </w:rPr>
      </w:pPr>
      <w:ins w:id="1215" w:author="Grego Viktorio" w:date="2016-03-21T20:04:00Z"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Coronary Occlusion in TAVI</w:t>
        </w:r>
      </w:ins>
    </w:p>
    <w:p w14:paraId="0A4AF10B" w14:textId="737C4E6E" w:rsidR="004403DD" w:rsidRPr="007E6918" w:rsidRDefault="004403DD" w:rsidP="004403DD">
      <w:pPr>
        <w:widowControl w:val="0"/>
        <w:autoSpaceDE w:val="0"/>
        <w:autoSpaceDN w:val="0"/>
        <w:adjustRightInd w:val="0"/>
        <w:ind w:firstLine="700"/>
        <w:rPr>
          <w:ins w:id="1216" w:author="Grego Viktorio" w:date="2016-03-21T20:04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1217" w:author="Grego Viktorio" w:date="2016-03-21T20:04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Ariel Finkelstein</w:t>
        </w:r>
      </w:ins>
    </w:p>
    <w:p w14:paraId="4112C68E" w14:textId="77777777" w:rsidR="004403DD" w:rsidRPr="00411470" w:rsidRDefault="004403DD" w:rsidP="00924EC6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0FDB63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0445032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="Cambria" w:eastAsia="Times New Roman" w:hAnsi="Cambria" w:cs="Times"/>
          <w:b/>
          <w:bCs/>
          <w:i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XII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TAVR Case II</w:t>
      </w:r>
    </w:p>
    <w:p w14:paraId="67C55D83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9A15225" w14:textId="401AFC74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ins w:id="1218" w:author="Grego Viktorio" w:date="2016-03-21T20:05:00Z"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</w:ins>
      <w:del w:id="1219" w:author="Grego Viktorio" w:date="2016-03-21T20:05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20" w:author="Grego Viktorio" w:date="2016-03-21T20:05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221" w:author="Grego Viktorio" w:date="2016-03-21T20:05:00Z"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Case Presentation</w:t>
      </w:r>
    </w:p>
    <w:p w14:paraId="5CD909F7" w14:textId="2E114231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del w:id="1222" w:author="Grego Viktorio" w:date="2016-03-21T20:05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  <w:ins w:id="1223" w:author="Grego Viktorio" w:date="2016-03-21T20:05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Ariel Finkelstein</w:t>
        </w:r>
      </w:ins>
    </w:p>
    <w:p w14:paraId="0D602F3C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E00D6DB" w14:textId="079DC55C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ins w:id="1224" w:author="Grego Viktorio" w:date="2016-03-21T20:05:00Z"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</w:ins>
      <w:del w:id="1225" w:author="Grego Viktorio" w:date="2016-03-21T20:05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26" w:author="Grego Viktorio" w:date="2016-03-21T20:05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55</w:delText>
        </w:r>
      </w:del>
      <w:ins w:id="1227" w:author="Grego Viktorio" w:date="2016-03-21T20:05:00Z"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05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How Would We Manage This Case?</w:t>
      </w:r>
    </w:p>
    <w:p w14:paraId="413F6307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</w:p>
    <w:p w14:paraId="37C6EAB8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5277340" w14:textId="41AF34EF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11:</w:t>
      </w:r>
      <w:del w:id="1228" w:author="Grego Viktorio" w:date="2016-03-21T20:05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05</w:delText>
        </w:r>
      </w:del>
      <w:ins w:id="1229" w:author="Grego Viktorio" w:date="2016-03-28T14:23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Manage the Case?</w:t>
      </w:r>
    </w:p>
    <w:p w14:paraId="357D595C" w14:textId="5D079AC9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ins w:id="1230" w:author="Grego Viktorio" w:date="2016-03-21T20:05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Ariel Finkelstein</w:t>
        </w:r>
      </w:ins>
      <w:del w:id="1231" w:author="Grego Viktorio" w:date="2016-03-21T20:05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24D9E29C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5D73963" w14:textId="2E9F2580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</w:t>
      </w:r>
      <w:del w:id="1232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ins w:id="1233" w:author="Grego Viktorio" w:date="2016-03-28T14:23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Key Takeaway Points</w:t>
      </w:r>
    </w:p>
    <w:p w14:paraId="3CC16614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Panel </w:t>
      </w:r>
    </w:p>
    <w:p w14:paraId="6275E24F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F77D0C1" w14:textId="77777777" w:rsidR="00924EC6" w:rsidRPr="00441835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</w:pPr>
      <w:r w:rsidRPr="00441835">
        <w:rPr>
          <w:rFonts w:asciiTheme="minorHAnsi" w:eastAsiaTheme="minorEastAsia" w:hAnsiTheme="minorHAnsi" w:cs="Times"/>
          <w:b/>
          <w:bCs/>
          <w:i/>
          <w:szCs w:val="24"/>
          <w:lang w:eastAsia="ru-RU"/>
        </w:rPr>
        <w:t>TAVR Technology Update</w:t>
      </w:r>
    </w:p>
    <w:p w14:paraId="1290771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B34CA26" w14:textId="109B77FD" w:rsidR="00924EC6" w:rsidRPr="004A0429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34" w:author="Grego Viktorio" w:date="2016-03-28T14:23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del w:id="1235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del w:id="1236" w:author="Grego Viktorio" w:date="2016-03-28T14:23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FDA Approved Devices</w:t>
      </w:r>
    </w:p>
    <w:p w14:paraId="433C0120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Helene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Eltchaninoff</w:t>
      </w:r>
      <w:proofErr w:type="spellEnd"/>
    </w:p>
    <w:p w14:paraId="700402FC" w14:textId="77777777" w:rsidR="00924EC6" w:rsidRPr="00EA07C9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4F37FFF" w14:textId="18B0E9D4" w:rsidR="00924EC6" w:rsidRPr="00EA07C9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37" w:author="Grego Viktorio" w:date="2016-03-28T14:24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del w:id="1238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3</w:delText>
        </w:r>
      </w:del>
      <w:del w:id="1239" w:author="Grego Viktorio" w:date="2016-03-28T14:24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EA07C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CE Marked Devices in Large Clinical Trials</w:t>
      </w:r>
    </w:p>
    <w:p w14:paraId="6C823C9D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Jan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Kovac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</w:p>
    <w:p w14:paraId="5B5C5137" w14:textId="77777777" w:rsidR="00924EC6" w:rsidRDefault="00924EC6" w:rsidP="00924EC6">
      <w:pPr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FA48052" w14:textId="45813FB0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40" w:author="Grego Viktorio" w:date="2016-03-28T14:24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40</w:t>
        </w:r>
      </w:ins>
      <w:del w:id="1241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4</w:delText>
        </w:r>
      </w:del>
      <w:del w:id="1242" w:author="Grego Viktorio" w:date="2016-03-28T14:24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ab/>
        <w:t>Other Clinical Programs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and Ancillary Devices</w:t>
      </w:r>
    </w:p>
    <w:p w14:paraId="64DBC5B8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Azeem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Latib</w:t>
      </w:r>
      <w:proofErr w:type="spellEnd"/>
    </w:p>
    <w:p w14:paraId="5E3D0E77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760D746" w14:textId="7AB2F8E8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243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11</w:delText>
        </w:r>
      </w:del>
      <w:ins w:id="1244" w:author="Grego Viktorio" w:date="2016-03-28T14:24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11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45" w:author="Grego Viktorio" w:date="2016-03-28T14:24:00Z">
        <w:r w:rsidR="00854F4C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del w:id="1246" w:author="Grego Viktorio" w:date="2016-03-21T20:06:00Z"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del w:id="1247" w:author="Grego Viktorio" w:date="2016-03-28T14:24:00Z">
        <w:r w:rsidDel="00854F4C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r>
        <w:rPr>
          <w:rFonts w:asciiTheme="minorHAnsi" w:eastAsiaTheme="minorEastAsia" w:hAnsiTheme="minorHAnsi" w:cs="Times"/>
          <w:bCs/>
          <w:szCs w:val="24"/>
          <w:lang w:eastAsia="ru-RU"/>
        </w:rPr>
        <w:t>: Key Takeaway Points</w:t>
      </w:r>
    </w:p>
    <w:p w14:paraId="092F95CA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</w:p>
    <w:p w14:paraId="01921571" w14:textId="77777777" w:rsidR="00924EC6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</w:p>
    <w:p w14:paraId="5C4D4639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PERIPHERAL AND ENDOVASCULAR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II</w:t>
      </w:r>
    </w:p>
    <w:p w14:paraId="1B8BDF10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</w:p>
    <w:p w14:paraId="5FF92C65" w14:textId="06DD25BA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commentRangeStart w:id="1248"/>
      <w:commentRangeStart w:id="1249"/>
      <w:r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Session XV</w:t>
      </w:r>
      <w:ins w:id="1250" w:author="Grego Viktorio" w:date="2016-03-23T13:49:00Z">
        <w:r w:rsidR="00654B64"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I</w:t>
      </w:r>
      <w:r w:rsidRPr="00411470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:  Mini-Symposium: Aortic Abdominal Aneurysm Intervention</w:t>
      </w:r>
    </w:p>
    <w:p w14:paraId="752918B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iCs/>
          <w:color w:val="17365D" w:themeColor="text2" w:themeShade="BF"/>
          <w:szCs w:val="24"/>
          <w:u w:val="single"/>
          <w:lang w:eastAsia="ru-RU"/>
        </w:rPr>
      </w:pPr>
    </w:p>
    <w:p w14:paraId="44A75378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Chairs:</w:t>
      </w:r>
      <w:r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iCs/>
          <w:szCs w:val="24"/>
          <w:lang w:eastAsia="ru-RU"/>
        </w:rPr>
        <w:t xml:space="preserve">Roberto </w:t>
      </w:r>
      <w:proofErr w:type="spellStart"/>
      <w:r w:rsidRPr="007E6918">
        <w:rPr>
          <w:rFonts w:asciiTheme="minorHAnsi" w:eastAsiaTheme="minorEastAsia" w:hAnsiTheme="minorHAnsi" w:cs="Times"/>
          <w:b/>
          <w:bCs/>
          <w:iCs/>
          <w:szCs w:val="24"/>
          <w:lang w:eastAsia="ru-RU"/>
        </w:rPr>
        <w:t>Pacchioni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Sergey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Abugov</w:t>
      </w:r>
      <w:proofErr w:type="spellEnd"/>
    </w:p>
    <w:p w14:paraId="6239F4A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iCs/>
          <w:szCs w:val="24"/>
          <w:u w:val="single"/>
          <w:lang w:eastAsia="ru-RU"/>
        </w:rPr>
        <w:t>Discussants:</w:t>
      </w:r>
      <w:r w:rsidRPr="00411470">
        <w:rPr>
          <w:rFonts w:asciiTheme="minorHAnsi" w:eastAsiaTheme="minorEastAsia" w:hAnsiTheme="minorHAnsi" w:cs="Times"/>
          <w:bCs/>
          <w:i/>
          <w:i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Zaza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Kavteladze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Roberto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Pacchioni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William Gray,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Valeryi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Arakelyan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Yuri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Belov</w:t>
      </w:r>
      <w:proofErr w:type="spellEnd"/>
    </w:p>
    <w:p w14:paraId="646B0D7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9EFAE65" w14:textId="5EBAD04B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51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252" w:author="Grego Viktorio" w:date="2016-03-28T14:29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EVAR Update: Patient Selection, Anatomical Considerations and Outcomes</w:t>
      </w:r>
    </w:p>
    <w:p w14:paraId="7B024CAD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             William Gray</w:t>
      </w:r>
    </w:p>
    <w:p w14:paraId="22448FF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B52FD92" w14:textId="239A921C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53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ins w:id="1254" w:author="Grego Viktorio" w:date="2016-03-28T14:29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Technical Approach for AAA Repair: Available Techniques and Beyond</w:t>
      </w:r>
      <w:r w:rsidRPr="00411470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 xml:space="preserve"> </w:t>
      </w:r>
    </w:p>
    <w:p w14:paraId="79D6AEE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         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Roberto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Pacchioni</w:t>
      </w:r>
      <w:proofErr w:type="spellEnd"/>
    </w:p>
    <w:p w14:paraId="3C004D6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</w:p>
    <w:p w14:paraId="72A62389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="Cambria" w:eastAsia="Times New Roman" w:hAnsi="Cambria" w:cs="Times"/>
          <w:b/>
          <w:bCs/>
          <w:i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XIII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AAA Intervention</w:t>
      </w:r>
    </w:p>
    <w:p w14:paraId="6AAE24AB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5C1B586" w14:textId="4B858464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55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20</w:delText>
        </w:r>
      </w:del>
      <w:ins w:id="1256" w:author="Grego Viktorio" w:date="2016-03-28T14:29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20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AAA Intervention: Case Presentation</w:t>
      </w:r>
    </w:p>
    <w:p w14:paraId="635DA3C1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Zaza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Kavteladze</w:t>
      </w:r>
      <w:proofErr w:type="spellEnd"/>
    </w:p>
    <w:p w14:paraId="1A60074C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1049C76" w14:textId="4E3954DE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ins w:id="1257" w:author="Grego Viktorio" w:date="2016-03-28T14:29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25</w:t>
        </w:r>
      </w:ins>
      <w:del w:id="1258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del w:id="1259" w:author="Grego Viktorio" w:date="2016-03-28T14:29:00Z"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Would I Approach this Case?</w:t>
      </w:r>
    </w:p>
    <w:p w14:paraId="58F3615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Panel</w:t>
      </w:r>
    </w:p>
    <w:p w14:paraId="0BEB086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2AEF6B1" w14:textId="6116FB8C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60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30</w:delText>
        </w:r>
      </w:del>
      <w:ins w:id="1261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Did I Treat this Case?</w:t>
      </w:r>
    </w:p>
    <w:p w14:paraId="1D3ACDE1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Zaza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Kavteladze</w:t>
      </w:r>
      <w:proofErr w:type="spellEnd"/>
    </w:p>
    <w:p w14:paraId="73F8E19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DF3482E" w14:textId="42686B4B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62" w:author="Grego Viktorio" w:date="2016-03-21T20:06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35</w:delText>
        </w:r>
      </w:del>
      <w:ins w:id="1263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What’s New: Five Key Lessons for EVAR in 201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</w:p>
    <w:p w14:paraId="6924DCF5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Zaza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Kavteladze</w:t>
      </w:r>
      <w:proofErr w:type="spellEnd"/>
    </w:p>
    <w:p w14:paraId="463D9173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301B893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="Cambria" w:eastAsia="Times New Roman" w:hAnsi="Cambria" w:cs="Times"/>
          <w:b/>
          <w:bCs/>
          <w:i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XIII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TAA Intervention</w:t>
      </w:r>
    </w:p>
    <w:p w14:paraId="3412CA67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FEB9394" w14:textId="0AC16AE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64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265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Thoraco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-Abdominal Aneurism Intervention: Case Presentation</w:t>
      </w:r>
    </w:p>
    <w:p w14:paraId="1B897D85" w14:textId="6AFF4C3A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del w:id="1266" w:author="Grego Viktorio" w:date="2016-03-21T20:07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Panel</w:delText>
        </w:r>
      </w:del>
      <w:ins w:id="1267" w:author="Grego Viktorio" w:date="2016-03-21T20:07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Sergey </w:t>
        </w:r>
        <w:proofErr w:type="spellStart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Abugov</w:t>
        </w:r>
      </w:ins>
      <w:proofErr w:type="spellEnd"/>
    </w:p>
    <w:p w14:paraId="04A1084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0C623D1" w14:textId="7E0F423A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68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45</w:delText>
        </w:r>
      </w:del>
      <w:ins w:id="1269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Would I Approach this Case?</w:t>
      </w:r>
    </w:p>
    <w:p w14:paraId="3C58D4FB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Roberto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Pacchioni</w:t>
      </w:r>
      <w:proofErr w:type="spellEnd"/>
    </w:p>
    <w:p w14:paraId="36EF62AC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8A930E3" w14:textId="6F7EC296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270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1271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12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72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273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55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Did I Treat this Case?</w:t>
      </w:r>
    </w:p>
    <w:p w14:paraId="2DC5241F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Sergey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Abugov</w:t>
      </w:r>
      <w:proofErr w:type="spellEnd"/>
    </w:p>
    <w:p w14:paraId="7F0780D1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DE5BDAC" w14:textId="623EE6D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274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</w:del>
      <w:ins w:id="1275" w:author="Grego Viktorio" w:date="2016-03-21T20:07:00Z">
        <w:r w:rsidR="004403DD"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3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76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55</w:delText>
        </w:r>
      </w:del>
      <w:ins w:id="1277" w:author="Grego Viktorio" w:date="2016-03-28T14:30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What’s New: Five Key Lessons for TEVAR in 201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</w:p>
    <w:p w14:paraId="51AA511D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Sergey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Abugov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</w:p>
    <w:p w14:paraId="0DF6B961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D326AAC" w14:textId="3BDE0CC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78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279" w:author="Grego Viktorio" w:date="2016-03-21T20:07:00Z">
        <w:r w:rsidR="004403DD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 w:rsidR="004403DD"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22331750" w14:textId="77777777" w:rsidR="00924EC6" w:rsidRPr="00411470" w:rsidDel="00131A35" w:rsidRDefault="00924EC6" w:rsidP="00924EC6">
      <w:pPr>
        <w:widowControl w:val="0"/>
        <w:autoSpaceDE w:val="0"/>
        <w:autoSpaceDN w:val="0"/>
        <w:adjustRightInd w:val="0"/>
        <w:rPr>
          <w:del w:id="1280" w:author="Grego Viktorio" w:date="2016-03-28T14:3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D120ED6" w14:textId="03AE172C" w:rsidR="00924EC6" w:rsidRPr="00411470" w:rsidDel="00131A35" w:rsidRDefault="00924EC6" w:rsidP="00924EC6">
      <w:pPr>
        <w:widowControl w:val="0"/>
        <w:autoSpaceDE w:val="0"/>
        <w:autoSpaceDN w:val="0"/>
        <w:adjustRightInd w:val="0"/>
        <w:rPr>
          <w:del w:id="1281" w:author="Grego Viktorio" w:date="2016-03-28T14:30:00Z"/>
          <w:rFonts w:asciiTheme="minorHAnsi" w:eastAsiaTheme="minorEastAsia" w:hAnsiTheme="minorHAnsi" w:cs="Times"/>
          <w:bCs/>
          <w:szCs w:val="24"/>
          <w:lang w:eastAsia="ru-RU"/>
        </w:rPr>
      </w:pPr>
      <w:del w:id="1282" w:author="Grego Viktorio" w:date="2016-03-28T14:30:00Z"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3</w:delText>
        </w:r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</w:del>
      <w:del w:id="1283" w:author="Grego Viktorio" w:date="2016-03-21T20:07:00Z">
        <w:r w:rsidRPr="00411470" w:rsidDel="004403DD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del w:id="1284" w:author="Grego Viktorio" w:date="2016-03-28T14:30:00Z"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Adjourn</w:delText>
        </w:r>
        <w:commentRangeEnd w:id="1248"/>
        <w:r w:rsidDel="00131A35">
          <w:rPr>
            <w:rStyle w:val="CommentReference"/>
          </w:rPr>
          <w:commentReference w:id="1248"/>
        </w:r>
        <w:commentRangeEnd w:id="1249"/>
        <w:r w:rsidR="008837BA" w:rsidDel="00131A35">
          <w:rPr>
            <w:rStyle w:val="CommentReference"/>
          </w:rPr>
          <w:commentReference w:id="1249"/>
        </w:r>
      </w:del>
    </w:p>
    <w:p w14:paraId="58CFF91D" w14:textId="1F4FD15F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D94B16A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C670E38" w14:textId="34598515" w:rsidR="00924EC6" w:rsidRPr="00411470" w:rsidRDefault="00924EC6" w:rsidP="00924EC6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commentRangeStart w:id="1285"/>
      <w:r w:rsidRPr="00E5394A">
        <w:rPr>
          <w:rFonts w:asciiTheme="minorHAnsi" w:eastAsiaTheme="minorEastAsia" w:hAnsiTheme="minorHAnsi" w:cs="Times"/>
          <w:b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/>
          <w:bCs/>
          <w:szCs w:val="24"/>
          <w:lang w:eastAsia="ru-RU"/>
        </w:rPr>
        <w:t>3</w:t>
      </w:r>
      <w:r w:rsidRPr="00E5394A">
        <w:rPr>
          <w:rFonts w:asciiTheme="minorHAnsi" w:eastAsiaTheme="minorEastAsia" w:hAnsiTheme="minorHAnsi" w:cs="Times"/>
          <w:b/>
          <w:bCs/>
          <w:szCs w:val="24"/>
          <w:lang w:eastAsia="ru-RU"/>
        </w:rPr>
        <w:t>:</w:t>
      </w:r>
      <w:del w:id="1286" w:author="Grego Viktorio" w:date="2016-03-28T14:31:00Z">
        <w:r w:rsidDel="00131A3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00</w:delText>
        </w:r>
      </w:del>
      <w:ins w:id="1287" w:author="Grego Viktorio" w:date="2016-03-28T14:31:00Z">
        <w:r w:rsidR="00131A3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/>
          <w:bCs/>
          <w:szCs w:val="24"/>
          <w:lang w:eastAsia="ru-RU"/>
        </w:rPr>
        <w:t>-14:30</w:t>
      </w:r>
      <w:r w:rsidRPr="00E5394A">
        <w:rPr>
          <w:rFonts w:asciiTheme="minorHAnsi" w:eastAsiaTheme="minorEastAsia" w:hAnsiTheme="minorHAnsi" w:cs="Times"/>
          <w:b/>
          <w:bCs/>
          <w:szCs w:val="24"/>
          <w:lang w:eastAsia="ru-RU"/>
        </w:rPr>
        <w:t>: LUNCH AND LUNCH SYMPOSIA</w:t>
      </w:r>
      <w:commentRangeEnd w:id="1285"/>
      <w:r w:rsidR="008837BA">
        <w:rPr>
          <w:rStyle w:val="CommentReference"/>
        </w:rPr>
        <w:commentReference w:id="1285"/>
      </w:r>
    </w:p>
    <w:p w14:paraId="68994498" w14:textId="77777777" w:rsidR="00924EC6" w:rsidRPr="00411470" w:rsidRDefault="00924EC6" w:rsidP="00924EC6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5AE97BA5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4A394F85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3AC6E59" w14:textId="77777777" w:rsidR="00924EC6" w:rsidRPr="00735B7B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STRUCTURAL</w:t>
      </w: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 xml:space="preserve">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II</w:t>
      </w:r>
    </w:p>
    <w:p w14:paraId="5911F551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</w:p>
    <w:p w14:paraId="20FD0BFB" w14:textId="66A329EC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Session X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VI</w:t>
      </w:r>
      <w:ins w:id="1288" w:author="Grego Viktorio" w:date="2016-03-23T13:49:00Z">
        <w:r w:rsidR="00654B64">
          <w:rPr>
            <w:rFonts w:asciiTheme="minorHAnsi" w:eastAsiaTheme="minorEastAsia" w:hAnsiTheme="minorHAnsi" w:cs="Times"/>
            <w:b/>
            <w:bCs/>
            <w:i/>
            <w:color w:val="17365D" w:themeColor="text2" w:themeShade="BF"/>
            <w:szCs w:val="24"/>
            <w:u w:val="single"/>
            <w:lang w:eastAsia="ru-RU"/>
          </w:rPr>
          <w:t>I</w:t>
        </w:r>
      </w:ins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I</w:t>
      </w:r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:  </w:t>
      </w:r>
      <w:proofErr w:type="spellStart"/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Transcatheter</w:t>
      </w:r>
      <w:proofErr w:type="spellEnd"/>
      <w:r w:rsidRPr="00411470"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 xml:space="preserve"> Left Atrial and Mitral Valve Intervention</w:t>
      </w:r>
    </w:p>
    <w:p w14:paraId="26C150B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61421641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Horst Sievert, William Gray</w:t>
      </w:r>
    </w:p>
    <w:p w14:paraId="3F5CA809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Evgeni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Merkulov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, </w:t>
      </w:r>
      <w:r w:rsidRPr="007E6918">
        <w:rPr>
          <w:rFonts w:ascii="Cambria" w:eastAsia="Times New Roman" w:hAnsi="Cambria" w:cs="Times"/>
          <w:b/>
          <w:iCs/>
          <w:szCs w:val="24"/>
          <w:lang w:eastAsia="ru-RU"/>
        </w:rPr>
        <w:t xml:space="preserve">Alexey </w:t>
      </w:r>
      <w:proofErr w:type="spellStart"/>
      <w:r w:rsidRPr="007E6918">
        <w:rPr>
          <w:rFonts w:ascii="Cambria" w:eastAsia="Times New Roman" w:hAnsi="Cambria" w:cs="Times"/>
          <w:b/>
          <w:iCs/>
          <w:szCs w:val="24"/>
          <w:lang w:eastAsia="ru-RU"/>
        </w:rPr>
        <w:t>Protopopov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, TBD-Russia</w:t>
      </w:r>
    </w:p>
    <w:p w14:paraId="60A734BD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0F243E" w:themeColor="text2" w:themeShade="80"/>
          <w:szCs w:val="24"/>
          <w:u w:val="single"/>
          <w:lang w:eastAsia="ru-RU"/>
        </w:rPr>
      </w:pPr>
    </w:p>
    <w:p w14:paraId="099F1DD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ind w:left="720" w:hanging="720"/>
        <w:rPr>
          <w:rFonts w:asciiTheme="minorHAnsi" w:eastAsiaTheme="minorEastAsia" w:hAnsiTheme="minorHAnsi"/>
          <w:szCs w:val="24"/>
          <w:lang w:eastAsia="ru-RU"/>
        </w:rPr>
      </w:pPr>
      <w:commentRangeStart w:id="1289"/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:30: </w:t>
      </w:r>
      <w:r w:rsidRPr="00661F41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 xml:space="preserve">Keynote Lecture: 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Left Atrial Appendage Closure: An Update on Evidence and Available Technolog</w:t>
      </w:r>
      <w:r>
        <w:rPr>
          <w:rFonts w:asciiTheme="minorHAnsi" w:eastAsiaTheme="minorEastAsia" w:hAnsiTheme="minorHAnsi"/>
          <w:szCs w:val="24"/>
          <w:lang w:eastAsia="ru-RU"/>
        </w:rPr>
        <w:t>ies</w:t>
      </w:r>
    </w:p>
    <w:p w14:paraId="38487927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Horst Sievert</w:t>
      </w:r>
      <w:commentRangeEnd w:id="1289"/>
      <w:r w:rsidR="008837BA">
        <w:rPr>
          <w:rStyle w:val="CommentReference"/>
        </w:rPr>
        <w:commentReference w:id="1289"/>
      </w:r>
    </w:p>
    <w:p w14:paraId="4F5CA1E9" w14:textId="7D1634DD" w:rsidR="00924EC6" w:rsidRDefault="00924EC6" w:rsidP="00924EC6">
      <w:pPr>
        <w:widowControl w:val="0"/>
        <w:autoSpaceDE w:val="0"/>
        <w:autoSpaceDN w:val="0"/>
        <w:adjustRightInd w:val="0"/>
        <w:ind w:firstLine="708"/>
        <w:rPr>
          <w:ins w:id="1290" w:author="Grego Viktorio" w:date="2016-03-28T14:32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7F6FD51" w14:textId="2FBC162A" w:rsidR="00131A35" w:rsidRDefault="00131A35">
      <w:pPr>
        <w:widowControl w:val="0"/>
        <w:autoSpaceDE w:val="0"/>
        <w:autoSpaceDN w:val="0"/>
        <w:adjustRightInd w:val="0"/>
        <w:ind w:left="700" w:hanging="700"/>
        <w:rPr>
          <w:ins w:id="1291" w:author="Grego Viktorio" w:date="2016-03-28T14:32:00Z"/>
          <w:rFonts w:asciiTheme="minorHAnsi" w:eastAsiaTheme="minorEastAsia" w:hAnsiTheme="minorHAnsi" w:cs="Times"/>
          <w:bCs/>
          <w:szCs w:val="24"/>
          <w:lang w:eastAsia="ru-RU"/>
        </w:rPr>
        <w:pPrChange w:id="1292" w:author="Grego Viktorio" w:date="2016-03-28T14:32:00Z">
          <w:pPr>
            <w:widowControl w:val="0"/>
            <w:autoSpaceDE w:val="0"/>
            <w:autoSpaceDN w:val="0"/>
            <w:adjustRightInd w:val="0"/>
            <w:ind w:firstLine="708"/>
          </w:pPr>
        </w:pPrChange>
      </w:pPr>
      <w:ins w:id="1293" w:author="Grego Viktorio" w:date="2016-03-28T14:32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14:45-15:30: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t>Live Case (LAA intervention)</w:t>
        </w:r>
      </w:ins>
    </w:p>
    <w:p w14:paraId="261ED4D2" w14:textId="77777777" w:rsidR="00131A35" w:rsidRPr="00411470" w:rsidRDefault="00131A35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FBC5232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="Cambria" w:eastAsia="Times New Roman" w:hAnsi="Cambria" w:cs="Times"/>
          <w:b/>
          <w:bCs/>
          <w:i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XIV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LAA Intervention</w:t>
      </w:r>
    </w:p>
    <w:p w14:paraId="66AA06E1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3D6C0DA" w14:textId="60A8BC88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294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295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296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45</w:delText>
        </w:r>
      </w:del>
      <w:ins w:id="1297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Case Presentation</w:t>
      </w:r>
    </w:p>
    <w:p w14:paraId="00B1403E" w14:textId="771C7315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del w:id="1298" w:author="Grego Viktorio" w:date="2016-03-21T20:08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  <w:proofErr w:type="spellStart"/>
      <w:ins w:id="1299" w:author="Grego Viktorio" w:date="2016-03-21T20:08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Evgeniy</w:t>
        </w:r>
        <w:proofErr w:type="spellEnd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Merkulov</w:t>
        </w:r>
      </w:ins>
      <w:proofErr w:type="spellEnd"/>
    </w:p>
    <w:p w14:paraId="2AFA4438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E17ECF0" w14:textId="4FBBC173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00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301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02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303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How Would We Manage This Case?</w:t>
      </w:r>
    </w:p>
    <w:p w14:paraId="56E99B4D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</w:p>
    <w:p w14:paraId="5AF7AE8A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AEFCE9B" w14:textId="5B05C726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04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14</w:delText>
        </w:r>
      </w:del>
      <w:ins w:id="1305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06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55</w:delText>
        </w:r>
      </w:del>
      <w:ins w:id="1307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40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How Did I Manage the Case?</w:t>
      </w:r>
    </w:p>
    <w:p w14:paraId="0CD5EE6C" w14:textId="649CC090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proofErr w:type="spellStart"/>
      <w:ins w:id="1308" w:author="Grego Viktorio" w:date="2016-03-21T20:08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Evgeniy</w:t>
        </w:r>
        <w:proofErr w:type="spellEnd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 </w:t>
        </w:r>
        <w:proofErr w:type="spellStart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Merkulov</w:t>
        </w:r>
      </w:ins>
      <w:proofErr w:type="spellEnd"/>
      <w:del w:id="1309" w:author="Grego Viktorio" w:date="2016-03-21T20:08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– Russian Faculty</w:delText>
        </w:r>
      </w:del>
    </w:p>
    <w:p w14:paraId="06285E1C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5AF067A" w14:textId="54D77CD4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</w:t>
      </w:r>
      <w:del w:id="1310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311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Key Takeaway Points</w:t>
      </w:r>
    </w:p>
    <w:p w14:paraId="369859E7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0DBDB5C2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1F287DA" w14:textId="7E67EF5A" w:rsidR="00924EC6" w:rsidRPr="00411470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12" w:author="Grego Viktorio" w:date="2016-03-28T14:33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05</w:delText>
        </w:r>
      </w:del>
      <w:ins w:id="1313" w:author="Grego Viktorio" w:date="2016-03-28T14:33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Pr="00411470">
        <w:rPr>
          <w:rFonts w:asciiTheme="minorHAnsi" w:eastAsiaTheme="minorEastAsia" w:hAnsiTheme="minorHAnsi"/>
          <w:szCs w:val="24"/>
          <w:lang w:eastAsia="ru-RU"/>
        </w:rPr>
        <w:t xml:space="preserve">The </w:t>
      </w:r>
      <w:proofErr w:type="spellStart"/>
      <w:r w:rsidRPr="00411470">
        <w:rPr>
          <w:rFonts w:asciiTheme="minorHAnsi" w:eastAsiaTheme="minorEastAsia" w:hAnsiTheme="minorHAnsi"/>
          <w:szCs w:val="24"/>
          <w:lang w:eastAsia="ru-RU"/>
        </w:rPr>
        <w:t>MitraClip</w:t>
      </w:r>
      <w:proofErr w:type="spellEnd"/>
      <w:r>
        <w:rPr>
          <w:rFonts w:asciiTheme="minorHAnsi" w:eastAsiaTheme="minorEastAsia" w:hAnsiTheme="minorHAnsi"/>
          <w:szCs w:val="24"/>
          <w:lang w:eastAsia="ru-RU"/>
        </w:rPr>
        <w:t>: Clinical Data and Technical Considerations</w:t>
      </w:r>
    </w:p>
    <w:p w14:paraId="10528EC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b/>
          <w:szCs w:val="24"/>
          <w:lang w:eastAsia="ru-RU"/>
        </w:rPr>
      </w:pPr>
      <w:r w:rsidRPr="007E6918">
        <w:rPr>
          <w:rFonts w:asciiTheme="minorHAnsi" w:eastAsiaTheme="minorEastAsia" w:hAnsiTheme="minorHAnsi"/>
          <w:b/>
          <w:szCs w:val="24"/>
          <w:lang w:eastAsia="ru-RU"/>
        </w:rPr>
        <w:tab/>
        <w:t>Horst Sievert</w:t>
      </w:r>
    </w:p>
    <w:p w14:paraId="4A3B9D24" w14:textId="386B36F4" w:rsidR="00924EC6" w:rsidRDefault="00924EC6" w:rsidP="00924EC6">
      <w:pPr>
        <w:widowControl w:val="0"/>
        <w:autoSpaceDE w:val="0"/>
        <w:autoSpaceDN w:val="0"/>
        <w:adjustRightInd w:val="0"/>
        <w:rPr>
          <w:ins w:id="1314" w:author="Grego Viktorio" w:date="2016-03-28T14:33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427F5AD" w14:textId="5F62C64A" w:rsidR="00131A35" w:rsidRPr="00E330D3" w:rsidRDefault="00131A35">
      <w:pPr>
        <w:widowControl w:val="0"/>
        <w:autoSpaceDE w:val="0"/>
        <w:autoSpaceDN w:val="0"/>
        <w:adjustRightInd w:val="0"/>
        <w:ind w:left="700" w:hanging="700"/>
        <w:rPr>
          <w:ins w:id="1315" w:author="Grego Viktorio" w:date="2016-03-28T14:33:00Z"/>
          <w:rFonts w:asciiTheme="minorHAnsi" w:eastAsiaTheme="minorEastAsia" w:hAnsiTheme="minorHAnsi"/>
          <w:szCs w:val="24"/>
          <w:lang w:eastAsia="ru-RU"/>
        </w:rPr>
        <w:pPrChange w:id="1316" w:author="Grego Viktorio" w:date="2016-03-28T14:34:00Z">
          <w:pPr>
            <w:widowControl w:val="0"/>
            <w:autoSpaceDE w:val="0"/>
            <w:autoSpaceDN w:val="0"/>
            <w:adjustRightInd w:val="0"/>
          </w:pPr>
        </w:pPrChange>
      </w:pPr>
      <w:ins w:id="1317" w:author="Grego Viktorio" w:date="2016-03-28T14:34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:</w:t>
        </w:r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05</w:t>
        </w:r>
        <w:r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 xml:space="preserve">: </w:t>
        </w:r>
        <w:r>
          <w:rPr>
            <w:rFonts w:asciiTheme="minorHAnsi" w:eastAsiaTheme="minorEastAsia" w:hAnsiTheme="minorHAnsi"/>
            <w:szCs w:val="24"/>
            <w:lang w:eastAsia="ru-RU"/>
          </w:rPr>
          <w:t>Moderated Discussion</w:t>
        </w:r>
      </w:ins>
    </w:p>
    <w:p w14:paraId="1EBADE50" w14:textId="77777777" w:rsidR="00131A35" w:rsidRPr="00411470" w:rsidRDefault="00131A35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C0840CC" w14:textId="46696FB4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18" w:author="Grego Viktorio" w:date="2016-03-28T14:35:00Z"/>
          <w:rFonts w:ascii="Cambria" w:eastAsia="Times New Roman" w:hAnsi="Cambria" w:cs="Times"/>
          <w:b/>
          <w:bCs/>
          <w:i/>
          <w:szCs w:val="24"/>
          <w:lang w:eastAsia="ru-RU"/>
        </w:rPr>
      </w:pPr>
      <w:del w:id="1319" w:author="Grego Viktorio" w:date="2016-03-28T14:35:00Z">
        <w:r w:rsidRPr="00EC15C3" w:rsidDel="00131A35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 xml:space="preserve">Case Vignette </w:delText>
        </w:r>
        <w:r w:rsidDel="00131A35">
          <w:rPr>
            <w:rFonts w:ascii="Cambria" w:eastAsia="Times New Roman" w:hAnsi="Cambria" w:cs="Times"/>
            <w:b/>
            <w:bCs/>
            <w:i/>
            <w:szCs w:val="24"/>
            <w:u w:val="single"/>
            <w:lang w:eastAsia="ru-RU"/>
          </w:rPr>
          <w:delText>XV</w:delText>
        </w:r>
        <w:r w:rsidRPr="00EC15C3" w:rsidDel="00131A35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 xml:space="preserve">: </w:delText>
        </w:r>
        <w:r w:rsidDel="00131A35">
          <w:rPr>
            <w:rFonts w:ascii="Cambria" w:eastAsia="Times New Roman" w:hAnsi="Cambria" w:cs="Times"/>
            <w:b/>
            <w:bCs/>
            <w:i/>
            <w:szCs w:val="24"/>
            <w:lang w:eastAsia="ru-RU"/>
          </w:rPr>
          <w:delText>MitraClip Intervention</w:delText>
        </w:r>
      </w:del>
    </w:p>
    <w:p w14:paraId="13AAC055" w14:textId="55EF1884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20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18A137DA" w14:textId="440F57BE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21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22" w:author="Grego Viktorio" w:date="2016-03-28T14:34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del w:id="1323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</w:del>
      <w:del w:id="1324" w:author="Grego Viktorio" w:date="2016-03-28T14:34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20</w:delText>
        </w:r>
      </w:del>
      <w:del w:id="1325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:</w:delText>
        </w:r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Case Presentation</w:delText>
        </w:r>
      </w:del>
    </w:p>
    <w:p w14:paraId="7BE857CB" w14:textId="1BA5E852" w:rsidR="00924EC6" w:rsidRPr="007E6918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26" w:author="Grego Viktorio" w:date="2016-03-28T14:35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327" w:author="Grego Viktorio" w:date="2016-03-28T14:35:00Z">
        <w:r w:rsidRPr="007E6918" w:rsidDel="00131A3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delText>TBD – Russian Faculty</w:delText>
        </w:r>
      </w:del>
    </w:p>
    <w:p w14:paraId="1B7D1064" w14:textId="46CE5287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28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27EA99BB" w14:textId="7440DC7B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29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30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15:25: How Would We Manage This Case?</w:delText>
        </w:r>
      </w:del>
    </w:p>
    <w:p w14:paraId="6E1866C2" w14:textId="775759E9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1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32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392B19C9" w14:textId="6D2129F7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3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458910DB" w14:textId="2C53DF58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4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35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15:30: How Did I Manage the Case?</w:delText>
        </w:r>
      </w:del>
    </w:p>
    <w:p w14:paraId="36587D6C" w14:textId="28ABFB20" w:rsidR="00924EC6" w:rsidRPr="007E6918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6" w:author="Grego Viktorio" w:date="2016-03-28T14:35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337" w:author="Grego Viktorio" w:date="2016-03-28T14:35:00Z">
        <w:r w:rsidRPr="007E6918" w:rsidDel="00131A3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ab/>
          <w:delText>TBD – Russian Faculty</w:delText>
        </w:r>
      </w:del>
    </w:p>
    <w:p w14:paraId="7BD0663B" w14:textId="68CDD164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8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4EEE903" w14:textId="3AE6D035" w:rsidR="00924EC6" w:rsidDel="00131A35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del w:id="1339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40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15:35: Key Takeaway Points</w:delText>
        </w:r>
      </w:del>
    </w:p>
    <w:p w14:paraId="5C6DCA11" w14:textId="5B0B819C" w:rsidR="00924EC6" w:rsidRPr="00411470" w:rsidDel="00131A35" w:rsidRDefault="00924EC6" w:rsidP="00924EC6">
      <w:pPr>
        <w:widowControl w:val="0"/>
        <w:autoSpaceDE w:val="0"/>
        <w:autoSpaceDN w:val="0"/>
        <w:adjustRightInd w:val="0"/>
        <w:rPr>
          <w:del w:id="1341" w:author="Grego Viktorio" w:date="2016-03-28T14:35:00Z"/>
          <w:rFonts w:asciiTheme="minorHAnsi" w:eastAsiaTheme="minorEastAsia" w:hAnsiTheme="minorHAnsi" w:cs="Times"/>
          <w:bCs/>
          <w:szCs w:val="24"/>
          <w:lang w:eastAsia="ru-RU"/>
        </w:rPr>
      </w:pPr>
      <w:del w:id="1342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ab/>
          <w:delText>Panel</w:delText>
        </w:r>
      </w:del>
    </w:p>
    <w:p w14:paraId="7AEDCDEE" w14:textId="77777777" w:rsidR="00924EC6" w:rsidRDefault="00924EC6" w:rsidP="00924EC6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100228E9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CORONARY INTERVENTION</w:t>
      </w:r>
      <w: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S III</w:t>
      </w:r>
    </w:p>
    <w:p w14:paraId="3DE83974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10F0E392" w14:textId="524D1A41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Session </w:t>
      </w:r>
      <w:r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X</w:t>
      </w:r>
      <w:ins w:id="1343" w:author="Grego Viktorio" w:date="2016-03-23T13:50:00Z">
        <w:r w:rsidR="00654B64"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t>IX</w:t>
        </w:r>
      </w:ins>
      <w:del w:id="1344" w:author="Grego Viktorio" w:date="2016-03-23T13:50:00Z">
        <w:r w:rsidDel="00654B64">
          <w:rPr>
            <w:rFonts w:asciiTheme="minorHAnsi" w:eastAsiaTheme="minorEastAsia" w:hAnsiTheme="minorHAnsi"/>
            <w:b/>
            <w:i/>
            <w:color w:val="17365D" w:themeColor="text2" w:themeShade="BF"/>
            <w:szCs w:val="24"/>
            <w:u w:val="single"/>
            <w:lang w:eastAsia="ru-RU"/>
          </w:rPr>
          <w:delText>VIII</w:delText>
        </w:r>
      </w:del>
      <w:r w:rsidRPr="00411470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 xml:space="preserve">: </w:t>
      </w:r>
      <w:r>
        <w:rPr>
          <w:rFonts w:asciiTheme="minorHAnsi" w:eastAsiaTheme="minorEastAsia" w:hAnsiTheme="minorHAnsi" w:cs="Times"/>
          <w:b/>
          <w:bCs/>
          <w:i/>
          <w:color w:val="17365D" w:themeColor="text2" w:themeShade="BF"/>
          <w:szCs w:val="24"/>
          <w:u w:val="single"/>
          <w:lang w:eastAsia="ru-RU"/>
        </w:rPr>
        <w:t>Case-Illustrated Hot Coronary Topics: Complex PCI/</w:t>
      </w:r>
      <w:r w:rsidRPr="00411470">
        <w:rPr>
          <w:rFonts w:asciiTheme="minorHAnsi" w:eastAsiaTheme="minorEastAsia" w:hAnsiTheme="minorHAnsi"/>
          <w:b/>
          <w:i/>
          <w:color w:val="17365D" w:themeColor="text2" w:themeShade="BF"/>
          <w:szCs w:val="24"/>
          <w:u w:val="single"/>
          <w:lang w:eastAsia="ru-RU"/>
        </w:rPr>
        <w:t>Chronic Total Occlusions</w:t>
      </w:r>
    </w:p>
    <w:p w14:paraId="04571602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color w:val="17365D" w:themeColor="text2" w:themeShade="BF"/>
          <w:szCs w:val="24"/>
          <w:lang w:eastAsia="ru-RU"/>
        </w:rPr>
      </w:pPr>
    </w:p>
    <w:p w14:paraId="1BF4068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Shigeru Saito, Yves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Louvard</w:t>
      </w:r>
      <w:proofErr w:type="spellEnd"/>
    </w:p>
    <w:p w14:paraId="7BAAF434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411470">
        <w:rPr>
          <w:rFonts w:asciiTheme="minorHAnsi" w:eastAsiaTheme="minorEastAsia" w:hAnsiTheme="minorHAnsi" w:cs="Times"/>
          <w:iCs/>
          <w:szCs w:val="24"/>
          <w:lang w:eastAsia="ru-RU"/>
        </w:rPr>
        <w:t xml:space="preserve">: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Flavio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Ribichini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 xml:space="preserve">, Remo </w:t>
      </w:r>
      <w:proofErr w:type="spellStart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Albiero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 xml:space="preserve">, Bernhard </w:t>
      </w:r>
      <w:proofErr w:type="spellStart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>Reimers</w:t>
      </w:r>
      <w:proofErr w:type="spellEnd"/>
      <w:r w:rsidRPr="007E6918">
        <w:rPr>
          <w:rFonts w:asciiTheme="minorHAnsi" w:eastAsiaTheme="minorEastAsia" w:hAnsiTheme="minorHAnsi" w:cs="Times"/>
          <w:b/>
          <w:iCs/>
          <w:szCs w:val="24"/>
          <w:lang w:eastAsia="ru-RU"/>
        </w:rPr>
        <w:t xml:space="preserve">, Robert Gil, Petr Kala TBD-Russia </w:t>
      </w:r>
    </w:p>
    <w:p w14:paraId="68677190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637C991F" w14:textId="042F94F3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45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346" w:author="Grego Viktorio" w:date="2016-03-28T14:35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47" w:author="Grego Viktorio" w:date="2016-03-28T14:35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348" w:author="Grego Viktorio" w:date="2016-03-28T14:35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Case Selection – Indications for CTO PCI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in 2016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</w:t>
      </w:r>
    </w:p>
    <w:p w14:paraId="3E0B251C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Robert Gil</w:t>
      </w:r>
    </w:p>
    <w:p w14:paraId="4C9B7DC2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DDD14B3" w14:textId="34F37D6D" w:rsidR="00131A35" w:rsidRPr="00411470" w:rsidRDefault="00131A35" w:rsidP="00131A35">
      <w:pPr>
        <w:widowControl w:val="0"/>
        <w:autoSpaceDE w:val="0"/>
        <w:autoSpaceDN w:val="0"/>
        <w:adjustRightInd w:val="0"/>
        <w:rPr>
          <w:ins w:id="1349" w:author="Grego Viktorio" w:date="2016-03-28T14:36:00Z"/>
          <w:rFonts w:asciiTheme="minorHAnsi" w:eastAsiaTheme="minorEastAsia" w:hAnsiTheme="minorHAnsi" w:cs="Times"/>
          <w:bCs/>
          <w:szCs w:val="24"/>
          <w:lang w:eastAsia="ru-RU"/>
        </w:rPr>
      </w:pPr>
      <w:ins w:id="1350" w:author="Grego Viktorio" w:date="2016-03-28T14:36:00Z">
        <w:r w:rsidRPr="00411470">
          <w:rPr>
            <w:rFonts w:asciiTheme="minorHAnsi" w:eastAsiaTheme="minorEastAsia" w:hAnsiTheme="minorHAnsi"/>
            <w:szCs w:val="24"/>
            <w:lang w:eastAsia="ru-RU"/>
          </w:rPr>
          <w:t>1</w:t>
        </w:r>
        <w:r>
          <w:rPr>
            <w:rFonts w:asciiTheme="minorHAnsi" w:eastAsiaTheme="minorEastAsia" w:hAnsiTheme="minorHAnsi"/>
            <w:szCs w:val="24"/>
            <w:lang w:eastAsia="ru-RU"/>
          </w:rPr>
          <w:t>6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>:</w:t>
        </w:r>
      </w:ins>
      <w:ins w:id="1351" w:author="Grego Viktorio" w:date="2016-03-28T14:37:00Z">
        <w:r>
          <w:rPr>
            <w:rFonts w:asciiTheme="minorHAnsi" w:eastAsiaTheme="minorEastAsia" w:hAnsiTheme="minorHAnsi"/>
            <w:szCs w:val="24"/>
            <w:lang w:eastAsia="ru-RU"/>
          </w:rPr>
          <w:t>25</w:t>
        </w:r>
      </w:ins>
      <w:ins w:id="1352" w:author="Grego Viktorio" w:date="2016-03-28T14:36:00Z">
        <w:r w:rsidRPr="00411470">
          <w:rPr>
            <w:rFonts w:asciiTheme="minorHAnsi" w:eastAsiaTheme="minorEastAsia" w:hAnsiTheme="minorHAnsi"/>
            <w:szCs w:val="24"/>
            <w:lang w:eastAsia="ru-RU"/>
          </w:rPr>
          <w:t>:</w:t>
        </w:r>
        <w:r w:rsidRPr="00411470">
          <w:rPr>
            <w:rFonts w:asciiTheme="minorHAnsi" w:eastAsiaTheme="minorEastAsia" w:hAnsiTheme="minorHAnsi"/>
            <w:szCs w:val="24"/>
            <w:lang w:eastAsia="ru-RU"/>
          </w:rPr>
          <w:tab/>
        </w:r>
        <w:r w:rsidRPr="00411470">
          <w:rPr>
            <w:rFonts w:asciiTheme="minorHAnsi" w:eastAsiaTheme="minorEastAsia" w:hAnsiTheme="minorHAnsi" w:cs="Times"/>
            <w:szCs w:val="24"/>
            <w:lang w:eastAsia="ru-RU"/>
          </w:rPr>
          <w:t>The Retrograde Approach: Step by Step Approach</w:t>
        </w:r>
      </w:ins>
    </w:p>
    <w:p w14:paraId="056FF118" w14:textId="77777777" w:rsidR="00131A35" w:rsidRPr="007E6918" w:rsidRDefault="00131A35" w:rsidP="00131A35">
      <w:pPr>
        <w:widowControl w:val="0"/>
        <w:autoSpaceDE w:val="0"/>
        <w:autoSpaceDN w:val="0"/>
        <w:adjustRightInd w:val="0"/>
        <w:ind w:firstLine="708"/>
        <w:rPr>
          <w:ins w:id="1353" w:author="Grego Viktorio" w:date="2016-03-28T14:36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1354" w:author="Grego Viktorio" w:date="2016-03-28T14:36:00Z">
        <w:r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Shigeru Saito</w:t>
        </w:r>
      </w:ins>
    </w:p>
    <w:p w14:paraId="0AE42F4D" w14:textId="77777777" w:rsidR="00131A35" w:rsidRDefault="00131A35" w:rsidP="00924EC6">
      <w:pPr>
        <w:widowControl w:val="0"/>
        <w:autoSpaceDE w:val="0"/>
        <w:autoSpaceDN w:val="0"/>
        <w:adjustRightInd w:val="0"/>
        <w:rPr>
          <w:ins w:id="1355" w:author="Grego Viktorio" w:date="2016-03-28T14:36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4346C79" w14:textId="0D23CA30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56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357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16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58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50</w:delText>
        </w:r>
      </w:del>
      <w:ins w:id="1359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The CTO Toolbox 2016</w:t>
      </w:r>
    </w:p>
    <w:p w14:paraId="6A320E22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Bernhard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Reimers</w:t>
      </w:r>
      <w:proofErr w:type="spellEnd"/>
    </w:p>
    <w:p w14:paraId="1D5526B0" w14:textId="77777777" w:rsidR="00924EC6" w:rsidRDefault="00924EC6" w:rsidP="00924EC6">
      <w:pPr>
        <w:rPr>
          <w:rFonts w:asciiTheme="minorHAnsi" w:eastAsiaTheme="minorEastAsia" w:hAnsiTheme="minorHAnsi"/>
          <w:szCs w:val="24"/>
          <w:lang w:eastAsia="ru-RU"/>
        </w:rPr>
      </w:pPr>
    </w:p>
    <w:p w14:paraId="66B9FCD6" w14:textId="514301E8" w:rsidR="00924EC6" w:rsidRPr="00411470" w:rsidRDefault="00924EC6" w:rsidP="00924EC6">
      <w:pPr>
        <w:rPr>
          <w:rFonts w:asciiTheme="minorHAnsi" w:eastAsiaTheme="minorEastAsia" w:hAnsiTheme="minorHAnsi" w:cs="Times"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/>
          <w:szCs w:val="24"/>
          <w:lang w:eastAsia="ru-RU"/>
        </w:rPr>
        <w:t>1</w:t>
      </w:r>
      <w:r>
        <w:rPr>
          <w:rFonts w:asciiTheme="minorHAnsi" w:eastAsiaTheme="minorEastAsia" w:hAnsiTheme="minorHAnsi"/>
          <w:szCs w:val="24"/>
          <w:lang w:eastAsia="ru-RU"/>
        </w:rPr>
        <w:t>6</w:t>
      </w:r>
      <w:r w:rsidRPr="00411470">
        <w:rPr>
          <w:rFonts w:asciiTheme="minorHAnsi" w:eastAsiaTheme="minorEastAsia" w:hAnsiTheme="minorHAnsi"/>
          <w:szCs w:val="24"/>
          <w:lang w:eastAsia="ru-RU"/>
        </w:rPr>
        <w:t>:</w:t>
      </w:r>
      <w:del w:id="1360" w:author="Grego Viktorio" w:date="2016-03-28T14:37:00Z">
        <w:r w:rsidDel="00131A35">
          <w:rPr>
            <w:rFonts w:asciiTheme="minorHAnsi" w:eastAsiaTheme="minorEastAsia" w:hAnsiTheme="minorHAnsi"/>
            <w:szCs w:val="24"/>
            <w:lang w:eastAsia="ru-RU"/>
          </w:rPr>
          <w:delText>00</w:delText>
        </w:r>
      </w:del>
      <w:ins w:id="1361" w:author="Grego Viktorio" w:date="2016-03-28T14:37:00Z">
        <w:r w:rsidR="00131A35">
          <w:rPr>
            <w:rFonts w:asciiTheme="minorHAnsi" w:eastAsiaTheme="minorEastAsia" w:hAnsiTheme="minorHAnsi"/>
            <w:szCs w:val="24"/>
            <w:lang w:eastAsia="ru-RU"/>
          </w:rPr>
          <w:t>45</w:t>
        </w:r>
      </w:ins>
      <w:r w:rsidRPr="00411470">
        <w:rPr>
          <w:rFonts w:asciiTheme="minorHAnsi" w:eastAsiaTheme="minorEastAsia" w:hAnsiTheme="minorHAnsi"/>
          <w:szCs w:val="24"/>
          <w:lang w:eastAsia="ru-RU"/>
        </w:rPr>
        <w:t>:</w:t>
      </w:r>
      <w:r w:rsidRPr="00411470">
        <w:rPr>
          <w:rFonts w:asciiTheme="minorHAnsi" w:eastAsiaTheme="minorEastAsia" w:hAnsiTheme="minorHAnsi"/>
          <w:szCs w:val="24"/>
          <w:lang w:eastAsia="ru-RU"/>
        </w:rPr>
        <w:tab/>
      </w:r>
      <w:r w:rsidRPr="00411470">
        <w:rPr>
          <w:rFonts w:asciiTheme="minorHAnsi" w:eastAsiaTheme="minorEastAsia" w:hAnsiTheme="minorHAnsi" w:cs="Times"/>
          <w:szCs w:val="24"/>
          <w:lang w:eastAsia="ru-RU"/>
        </w:rPr>
        <w:t xml:space="preserve">The </w:t>
      </w:r>
      <w:proofErr w:type="spellStart"/>
      <w:r w:rsidRPr="00411470">
        <w:rPr>
          <w:rFonts w:asciiTheme="minorHAnsi" w:eastAsiaTheme="minorEastAsia" w:hAnsiTheme="minorHAnsi" w:cs="Times"/>
          <w:szCs w:val="24"/>
          <w:lang w:eastAsia="ru-RU"/>
        </w:rPr>
        <w:t>Antegrade</w:t>
      </w:r>
      <w:proofErr w:type="spellEnd"/>
      <w:r w:rsidRPr="00411470">
        <w:rPr>
          <w:rFonts w:asciiTheme="minorHAnsi" w:eastAsiaTheme="minorEastAsia" w:hAnsiTheme="minorHAnsi" w:cs="Times"/>
          <w:szCs w:val="24"/>
          <w:lang w:eastAsia="ru-RU"/>
        </w:rPr>
        <w:t xml:space="preserve"> Approach: Step by Step Approach</w:t>
      </w:r>
    </w:p>
    <w:p w14:paraId="082581DA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Flavio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Ribichini</w:t>
      </w:r>
      <w:proofErr w:type="spellEnd"/>
    </w:p>
    <w:p w14:paraId="21F32F16" w14:textId="016C3F8F" w:rsidR="00924EC6" w:rsidRPr="00411470" w:rsidDel="00131A35" w:rsidRDefault="00924EC6" w:rsidP="00924EC6">
      <w:pPr>
        <w:widowControl w:val="0"/>
        <w:autoSpaceDE w:val="0"/>
        <w:autoSpaceDN w:val="0"/>
        <w:adjustRightInd w:val="0"/>
        <w:ind w:firstLine="708"/>
        <w:rPr>
          <w:del w:id="1362" w:author="Grego Viktorio" w:date="2016-03-28T14:36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09621CE3" w14:textId="5B656530" w:rsidR="00924EC6" w:rsidRPr="00411470" w:rsidDel="00131A35" w:rsidRDefault="00924EC6" w:rsidP="00924EC6">
      <w:pPr>
        <w:widowControl w:val="0"/>
        <w:autoSpaceDE w:val="0"/>
        <w:autoSpaceDN w:val="0"/>
        <w:adjustRightInd w:val="0"/>
        <w:rPr>
          <w:del w:id="1363" w:author="Grego Viktorio" w:date="2016-03-28T14:36:00Z"/>
          <w:rFonts w:asciiTheme="minorHAnsi" w:eastAsiaTheme="minorEastAsia" w:hAnsiTheme="minorHAnsi" w:cs="Times"/>
          <w:bCs/>
          <w:szCs w:val="24"/>
          <w:lang w:eastAsia="ru-RU"/>
        </w:rPr>
      </w:pPr>
      <w:del w:id="1364" w:author="Grego Viktorio" w:date="2016-03-28T14:36:00Z">
        <w:r w:rsidRPr="00411470" w:rsidDel="00131A35">
          <w:rPr>
            <w:rFonts w:asciiTheme="minorHAnsi" w:eastAsiaTheme="minorEastAsia" w:hAnsiTheme="minorHAnsi"/>
            <w:szCs w:val="24"/>
            <w:lang w:eastAsia="ru-RU"/>
          </w:rPr>
          <w:delText>1</w:delText>
        </w:r>
        <w:r w:rsidDel="00131A35">
          <w:rPr>
            <w:rFonts w:asciiTheme="minorHAnsi" w:eastAsiaTheme="minorEastAsia" w:hAnsiTheme="minorHAnsi"/>
            <w:szCs w:val="24"/>
            <w:lang w:eastAsia="ru-RU"/>
          </w:rPr>
          <w:delText>6</w:delText>
        </w:r>
        <w:r w:rsidRPr="00411470" w:rsidDel="00131A35">
          <w:rPr>
            <w:rFonts w:asciiTheme="minorHAnsi" w:eastAsiaTheme="minorEastAsia" w:hAnsiTheme="minorHAnsi"/>
            <w:szCs w:val="24"/>
            <w:lang w:eastAsia="ru-RU"/>
          </w:rPr>
          <w:delText>:</w:delText>
        </w:r>
        <w:r w:rsidDel="00131A35">
          <w:rPr>
            <w:rFonts w:asciiTheme="minorHAnsi" w:eastAsiaTheme="minorEastAsia" w:hAnsiTheme="minorHAnsi"/>
            <w:szCs w:val="24"/>
            <w:lang w:eastAsia="ru-RU"/>
          </w:rPr>
          <w:delText>1</w:delText>
        </w:r>
        <w:r w:rsidRPr="00411470" w:rsidDel="00131A35">
          <w:rPr>
            <w:rFonts w:asciiTheme="minorHAnsi" w:eastAsiaTheme="minorEastAsia" w:hAnsiTheme="minorHAnsi"/>
            <w:szCs w:val="24"/>
            <w:lang w:eastAsia="ru-RU"/>
          </w:rPr>
          <w:delText>0:</w:delText>
        </w:r>
        <w:r w:rsidRPr="00411470" w:rsidDel="00131A35">
          <w:rPr>
            <w:rFonts w:asciiTheme="minorHAnsi" w:eastAsiaTheme="minorEastAsia" w:hAnsiTheme="minorHAnsi"/>
            <w:szCs w:val="24"/>
            <w:lang w:eastAsia="ru-RU"/>
          </w:rPr>
          <w:tab/>
        </w:r>
        <w:r w:rsidRPr="00411470" w:rsidDel="00131A35">
          <w:rPr>
            <w:rFonts w:asciiTheme="minorHAnsi" w:eastAsiaTheme="minorEastAsia" w:hAnsiTheme="minorHAnsi" w:cs="Times"/>
            <w:szCs w:val="24"/>
            <w:lang w:eastAsia="ru-RU"/>
          </w:rPr>
          <w:delText>The Retrograde Approach: Step by Step Approach</w:delText>
        </w:r>
      </w:del>
    </w:p>
    <w:p w14:paraId="13FAE54B" w14:textId="5BE7BA8D" w:rsidR="00924EC6" w:rsidRPr="007E6918" w:rsidDel="00131A35" w:rsidRDefault="00924EC6" w:rsidP="00924EC6">
      <w:pPr>
        <w:widowControl w:val="0"/>
        <w:autoSpaceDE w:val="0"/>
        <w:autoSpaceDN w:val="0"/>
        <w:adjustRightInd w:val="0"/>
        <w:ind w:firstLine="708"/>
        <w:rPr>
          <w:del w:id="1365" w:author="Grego Viktorio" w:date="2016-03-28T14:36:00Z"/>
          <w:rFonts w:asciiTheme="minorHAnsi" w:eastAsiaTheme="minorEastAsia" w:hAnsiTheme="minorHAnsi" w:cs="Times"/>
          <w:b/>
          <w:bCs/>
          <w:szCs w:val="24"/>
          <w:lang w:eastAsia="ru-RU"/>
        </w:rPr>
      </w:pPr>
      <w:del w:id="1366" w:author="Grego Viktorio" w:date="2016-03-28T14:36:00Z">
        <w:r w:rsidRPr="007E6918" w:rsidDel="00131A35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Shigeru Saito</w:delText>
        </w:r>
      </w:del>
    </w:p>
    <w:p w14:paraId="1B3B23E6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6DCE421" w14:textId="77777777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="Cambria" w:eastAsia="Times New Roman" w:hAnsi="Cambria" w:cs="Times"/>
          <w:b/>
          <w:bCs/>
          <w:i/>
          <w:szCs w:val="24"/>
          <w:lang w:eastAsia="ru-RU"/>
        </w:rPr>
      </w:pPr>
      <w:r w:rsidRPr="00EC15C3"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 xml:space="preserve">Case Vignette </w:t>
      </w:r>
      <w:r>
        <w:rPr>
          <w:rFonts w:ascii="Cambria" w:eastAsia="Times New Roman" w:hAnsi="Cambria" w:cs="Times"/>
          <w:b/>
          <w:bCs/>
          <w:i/>
          <w:szCs w:val="24"/>
          <w:u w:val="single"/>
          <w:lang w:eastAsia="ru-RU"/>
        </w:rPr>
        <w:t>XVI</w:t>
      </w:r>
      <w:r w:rsidRPr="00EC15C3">
        <w:rPr>
          <w:rFonts w:ascii="Cambria" w:eastAsia="Times New Roman" w:hAnsi="Cambria" w:cs="Times"/>
          <w:b/>
          <w:bCs/>
          <w:i/>
          <w:szCs w:val="24"/>
          <w:lang w:eastAsia="ru-RU"/>
        </w:rPr>
        <w:t xml:space="preserve">: </w:t>
      </w:r>
      <w:r>
        <w:rPr>
          <w:rFonts w:ascii="Cambria" w:eastAsia="Times New Roman" w:hAnsi="Cambria" w:cs="Times"/>
          <w:b/>
          <w:bCs/>
          <w:i/>
          <w:szCs w:val="24"/>
          <w:lang w:eastAsia="ru-RU"/>
        </w:rPr>
        <w:t>CTO Case</w:t>
      </w:r>
    </w:p>
    <w:p w14:paraId="23289AF6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7CD8217" w14:textId="7585D1EC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67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ins w:id="1368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55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CTO Case Presentation</w:t>
      </w:r>
    </w:p>
    <w:p w14:paraId="5204AB6F" w14:textId="1D55BB53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</w:r>
      <w:del w:id="1369" w:author="Grego Viktorio" w:date="2016-03-21T20:08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Russian Faculty</w:delText>
        </w:r>
      </w:del>
      <w:ins w:id="1370" w:author="Grego Viktorio" w:date="2016-03-21T20:08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Alexey </w:t>
        </w:r>
        <w:proofErr w:type="spellStart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Fedorchenko</w:t>
        </w:r>
      </w:ins>
      <w:proofErr w:type="spellEnd"/>
    </w:p>
    <w:p w14:paraId="18319D90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27667CB" w14:textId="525AE16C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71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16</w:delText>
        </w:r>
      </w:del>
      <w:ins w:id="1372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73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2</w:delText>
        </w:r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</w:del>
      <w:ins w:id="1374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Would I Approach this Case?</w:t>
      </w:r>
    </w:p>
    <w:p w14:paraId="53789F5A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Panel</w:t>
      </w:r>
    </w:p>
    <w:p w14:paraId="558619E8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49CCDCC" w14:textId="5BE0C6EA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75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16</w:delText>
        </w:r>
      </w:del>
      <w:ins w:id="1376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77" w:author="Grego Viktorio" w:date="2016-03-28T14:37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35</w:delText>
        </w:r>
      </w:del>
      <w:ins w:id="1378" w:author="Grego Viktorio" w:date="2016-03-28T14:37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05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How Did I Treat this Case?</w:t>
      </w:r>
    </w:p>
    <w:p w14:paraId="5E8FCFE4" w14:textId="70A8353F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del w:id="1379" w:author="Grego Viktorio" w:date="2016-03-21T20:09:00Z">
        <w:r w:rsidRPr="007E6918" w:rsidDel="004403DD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delText>TBD Russian Faculty</w:delText>
        </w:r>
      </w:del>
      <w:ins w:id="1380" w:author="Grego Viktorio" w:date="2016-03-21T20:09:00Z"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 xml:space="preserve">Alexey </w:t>
        </w:r>
        <w:proofErr w:type="spellStart"/>
        <w:r w:rsidR="004403DD" w:rsidRPr="007E6918">
          <w:rPr>
            <w:rFonts w:asciiTheme="minorHAnsi" w:eastAsiaTheme="minorEastAsia" w:hAnsiTheme="minorHAnsi" w:cs="Times"/>
            <w:b/>
            <w:bCs/>
            <w:szCs w:val="24"/>
            <w:lang w:eastAsia="ru-RU"/>
          </w:rPr>
          <w:t>Fedorchenko</w:t>
        </w:r>
      </w:ins>
      <w:proofErr w:type="spellEnd"/>
    </w:p>
    <w:p w14:paraId="4E27544A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5D97B64" w14:textId="66629549" w:rsidR="00924EC6" w:rsidRDefault="00924EC6" w:rsidP="00924EC6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381" w:author="Grego Viktorio" w:date="2016-03-28T14:38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16</w:delText>
        </w:r>
      </w:del>
      <w:ins w:id="1382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83" w:author="Grego Viktorio" w:date="2016-03-28T14:38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40</w:delText>
        </w:r>
      </w:del>
      <w:ins w:id="1384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10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Key Takeaway Points</w:t>
      </w:r>
    </w:p>
    <w:p w14:paraId="135F835F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Panel</w:t>
      </w:r>
      <w:r w:rsidRPr="00411470" w:rsidDel="007E780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523F9765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C9FED42" w14:textId="50EB04FD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  <w:del w:id="1385" w:author="Grego Viktorio" w:date="2016-03-28T14:38:00Z"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6</w:delText>
        </w:r>
      </w:del>
      <w:ins w:id="1386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17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87" w:author="Grego Viktorio" w:date="2016-03-28T14:38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5</w:delText>
        </w:r>
        <w:r w:rsidRPr="00411470"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0</w:delText>
        </w:r>
      </w:del>
      <w:ins w:id="1388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15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CTO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in the setting of STEMI</w:t>
      </w:r>
    </w:p>
    <w:p w14:paraId="4E5DE893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>Petr Kala</w:t>
      </w:r>
    </w:p>
    <w:p w14:paraId="03B022F4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7398C10" w14:textId="27D38763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</w:t>
      </w:r>
      <w:del w:id="1389" w:author="Grego Viktorio" w:date="2016-03-28T14:38:00Z">
        <w:r w:rsidDel="00131A35">
          <w:rPr>
            <w:rFonts w:asciiTheme="minorHAnsi" w:eastAsiaTheme="minorEastAsia" w:hAnsiTheme="minorHAnsi" w:cs="Times"/>
            <w:bCs/>
            <w:szCs w:val="24"/>
            <w:lang w:eastAsia="ru-RU"/>
          </w:rPr>
          <w:delText>00</w:delText>
        </w:r>
      </w:del>
      <w:ins w:id="1390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25</w:t>
        </w:r>
      </w:ins>
      <w:r>
        <w:rPr>
          <w:rFonts w:asciiTheme="minorHAnsi" w:eastAsiaTheme="minorEastAsia" w:hAnsiTheme="minorHAnsi" w:cs="Times"/>
          <w:bCs/>
          <w:szCs w:val="24"/>
          <w:lang w:eastAsia="ru-RU"/>
        </w:rPr>
        <w:t>: Management of Contrast and Radiation in Complex PCI Including CTO</w:t>
      </w:r>
    </w:p>
    <w:p w14:paraId="15BEF5BE" w14:textId="15009521" w:rsidR="00924EC6" w:rsidRDefault="00924EC6" w:rsidP="00924EC6">
      <w:pPr>
        <w:widowControl w:val="0"/>
        <w:autoSpaceDE w:val="0"/>
        <w:autoSpaceDN w:val="0"/>
        <w:adjustRightInd w:val="0"/>
        <w:rPr>
          <w:ins w:id="1391" w:author="Grego Viktorio" w:date="2016-03-23T13:50:00Z"/>
          <w:rFonts w:asciiTheme="minorHAnsi" w:eastAsiaTheme="minorEastAsia" w:hAnsiTheme="minorHAnsi" w:cs="Times"/>
          <w:b/>
          <w:bCs/>
          <w:szCs w:val="24"/>
          <w:lang w:eastAsia="ru-RU"/>
        </w:rPr>
      </w:pPr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ab/>
        <w:t xml:space="preserve">Remo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eastAsia="ru-RU"/>
        </w:rPr>
        <w:t>Albiero</w:t>
      </w:r>
      <w:proofErr w:type="spellEnd"/>
    </w:p>
    <w:p w14:paraId="2A0CE004" w14:textId="77777777" w:rsidR="00654B64" w:rsidRDefault="00654B64" w:rsidP="00654B64">
      <w:pPr>
        <w:widowControl w:val="0"/>
        <w:autoSpaceDE w:val="0"/>
        <w:autoSpaceDN w:val="0"/>
        <w:adjustRightInd w:val="0"/>
        <w:rPr>
          <w:ins w:id="1392" w:author="Grego Viktorio" w:date="2016-03-23T13:50:00Z"/>
          <w:rFonts w:asciiTheme="minorHAnsi" w:eastAsiaTheme="minorEastAsia" w:hAnsiTheme="minorHAnsi" w:cs="Times"/>
          <w:bCs/>
          <w:szCs w:val="24"/>
          <w:lang w:eastAsia="ru-RU"/>
        </w:rPr>
      </w:pPr>
    </w:p>
    <w:p w14:paraId="5265CC4F" w14:textId="0BE0E857" w:rsidR="00654B64" w:rsidRDefault="00654B64">
      <w:pPr>
        <w:widowControl w:val="0"/>
        <w:autoSpaceDE w:val="0"/>
        <w:autoSpaceDN w:val="0"/>
        <w:adjustRightInd w:val="0"/>
        <w:rPr>
          <w:ins w:id="1393" w:author="Grego Viktorio" w:date="2016-03-23T13:50:00Z"/>
          <w:rFonts w:asciiTheme="minorHAnsi" w:eastAsiaTheme="minorEastAsia" w:hAnsiTheme="minorHAnsi" w:cs="Times"/>
          <w:b/>
          <w:bCs/>
          <w:szCs w:val="24"/>
          <w:lang w:eastAsia="ru-RU"/>
        </w:rPr>
      </w:pPr>
      <w:ins w:id="1394" w:author="Grego Viktorio" w:date="2016-03-23T13:50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17:</w:t>
        </w:r>
      </w:ins>
      <w:ins w:id="1395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35</w:t>
        </w:r>
      </w:ins>
      <w:ins w:id="1396" w:author="Grego Viktorio" w:date="2016-03-23T13:50:00Z">
        <w:r>
          <w:rPr>
            <w:rFonts w:asciiTheme="minorHAnsi" w:eastAsiaTheme="minorEastAsia" w:hAnsiTheme="minorHAnsi" w:cs="Times"/>
            <w:bCs/>
            <w:szCs w:val="24"/>
            <w:lang w:eastAsia="ru-RU"/>
          </w:rPr>
          <w:t>:  Moderated discussion</w:t>
        </w:r>
      </w:ins>
    </w:p>
    <w:p w14:paraId="6B361265" w14:textId="77777777" w:rsidR="00654B64" w:rsidRPr="007E6918" w:rsidRDefault="00654B64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59E628C7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DB74151" w14:textId="77777777" w:rsidR="00924EC6" w:rsidRPr="00411470" w:rsidRDefault="00924EC6" w:rsidP="00924EC6">
      <w:pPr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t>CLOSING CEREMONY</w:t>
      </w:r>
    </w:p>
    <w:p w14:paraId="2A51B744" w14:textId="77777777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BF0627A" w14:textId="0F9A8248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97" w:author="Grego Viktorio" w:date="2016-03-23T13:50:00Z">
        <w:r w:rsidDel="00654B64">
          <w:rPr>
            <w:rFonts w:asciiTheme="minorHAnsi" w:eastAsiaTheme="minorEastAsia" w:hAnsiTheme="minorHAnsi" w:cs="Times"/>
            <w:bCs/>
            <w:szCs w:val="24"/>
            <w:lang w:eastAsia="ru-RU"/>
          </w:rPr>
          <w:delText>10</w:delText>
        </w:r>
      </w:del>
      <w:ins w:id="1398" w:author="Grego Viktorio" w:date="2016-03-28T14:38:00Z">
        <w:r w:rsidR="00131A35">
          <w:rPr>
            <w:rFonts w:asciiTheme="minorHAnsi" w:eastAsiaTheme="minorEastAsia" w:hAnsiTheme="minorHAnsi" w:cs="Times"/>
            <w:bCs/>
            <w:szCs w:val="24"/>
            <w:lang w:eastAsia="ru-RU"/>
          </w:rPr>
          <w:t>45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 Closing Remarks</w:t>
      </w:r>
    </w:p>
    <w:p w14:paraId="6FFEB3B1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t>Bagrat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t>Alekyan</w:t>
      </w:r>
      <w:proofErr w:type="spellEnd"/>
    </w:p>
    <w:p w14:paraId="1940712F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A19DD4F" w14:textId="2C5E74E2" w:rsidR="00CE7F2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399" w:author="Grego Viktorio" w:date="2016-03-23T13:50:00Z">
        <w:r w:rsidDel="00654B64">
          <w:rPr>
            <w:rFonts w:asciiTheme="minorHAnsi" w:eastAsiaTheme="minorEastAsia" w:hAnsiTheme="minorHAnsi" w:cs="Times"/>
            <w:bCs/>
            <w:szCs w:val="24"/>
            <w:lang w:eastAsia="ru-RU"/>
          </w:rPr>
          <w:delText>15</w:delText>
        </w:r>
      </w:del>
      <w:ins w:id="1400" w:author="Grego Viktorio" w:date="2016-03-28T14:38:00Z">
        <w:r w:rsidR="00CE7F26">
          <w:rPr>
            <w:rFonts w:asciiTheme="minorHAnsi" w:eastAsiaTheme="minorEastAsia" w:hAnsiTheme="minorHAnsi" w:cs="Times"/>
            <w:bCs/>
            <w:szCs w:val="24"/>
            <w:lang w:eastAsia="ru-RU"/>
          </w:rPr>
          <w:t>50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Closing Remarks (CRF)</w:t>
      </w:r>
    </w:p>
    <w:p w14:paraId="1645695D" w14:textId="37C2D1C5" w:rsidR="00924EC6" w:rsidDel="00CE7F26" w:rsidRDefault="00924EC6">
      <w:pPr>
        <w:widowControl w:val="0"/>
        <w:autoSpaceDE w:val="0"/>
        <w:autoSpaceDN w:val="0"/>
        <w:adjustRightInd w:val="0"/>
        <w:ind w:firstLine="708"/>
        <w:rPr>
          <w:del w:id="1401" w:author="Alex Nikanorov" w:date="2016-03-23T11:54:00Z"/>
          <w:rFonts w:asciiTheme="minorHAnsi" w:eastAsiaTheme="minorEastAsia" w:hAnsiTheme="minorHAnsi" w:cs="Times"/>
          <w:b/>
          <w:bCs/>
          <w:szCs w:val="24"/>
          <w:lang w:val="es-ES_tradnl" w:eastAsia="ru-RU"/>
        </w:rPr>
        <w:pPrChange w:id="1402" w:author="Grego Viktorio" w:date="2016-03-28T14:38:00Z">
          <w:pPr>
            <w:widowControl w:val="0"/>
            <w:autoSpaceDE w:val="0"/>
            <w:autoSpaceDN w:val="0"/>
            <w:adjustRightInd w:val="0"/>
          </w:pPr>
        </w:pPrChange>
      </w:pPr>
      <w:del w:id="1403" w:author="Alex Nikanorov" w:date="2016-03-23T11:54:00Z">
        <w:r w:rsidRPr="007E6918" w:rsidDel="005F60E7">
          <w:rPr>
            <w:rFonts w:asciiTheme="minorHAnsi" w:eastAsiaTheme="minorEastAsia" w:hAnsiTheme="minorHAnsi" w:cs="Times"/>
            <w:b/>
            <w:bCs/>
            <w:szCs w:val="24"/>
            <w:lang w:val="es-ES_tradnl" w:eastAsia="ru-RU"/>
          </w:rPr>
          <w:delText>TBD</w:delText>
        </w:r>
      </w:del>
      <w:ins w:id="1404" w:author="Alex Nikanorov" w:date="2016-03-23T11:54:00Z">
        <w:r w:rsidR="005F60E7">
          <w:rPr>
            <w:rFonts w:asciiTheme="minorHAnsi" w:eastAsiaTheme="minorEastAsia" w:hAnsiTheme="minorHAnsi" w:cs="Times"/>
            <w:b/>
            <w:bCs/>
            <w:szCs w:val="24"/>
            <w:lang w:val="es-ES_tradnl" w:eastAsia="ru-RU"/>
          </w:rPr>
          <w:t xml:space="preserve"> Juan Granada</w:t>
        </w:r>
      </w:ins>
    </w:p>
    <w:p w14:paraId="47F638C6" w14:textId="55BD6744" w:rsidR="00CE7F26" w:rsidRPr="007E6918" w:rsidRDefault="00CE7F26">
      <w:pPr>
        <w:widowControl w:val="0"/>
        <w:autoSpaceDE w:val="0"/>
        <w:autoSpaceDN w:val="0"/>
        <w:adjustRightInd w:val="0"/>
        <w:ind w:firstLine="708"/>
        <w:rPr>
          <w:ins w:id="1405" w:author="Grego Viktorio" w:date="2016-03-28T14:38:00Z"/>
          <w:rFonts w:asciiTheme="minorHAnsi" w:eastAsiaTheme="minorEastAsia" w:hAnsiTheme="minorHAnsi" w:cs="Times"/>
          <w:b/>
          <w:bCs/>
          <w:szCs w:val="24"/>
          <w:lang w:val="es-ES_tradnl" w:eastAsia="ru-RU"/>
        </w:rPr>
      </w:pPr>
    </w:p>
    <w:p w14:paraId="7FE7C45C" w14:textId="77777777" w:rsidR="00924EC6" w:rsidRPr="00411470" w:rsidRDefault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val="es-ES_tradnl" w:eastAsia="ru-RU"/>
        </w:rPr>
        <w:pPrChange w:id="1406" w:author="Grego Viktorio" w:date="2016-03-28T14:38:00Z">
          <w:pPr>
            <w:widowControl w:val="0"/>
            <w:autoSpaceDE w:val="0"/>
            <w:autoSpaceDN w:val="0"/>
            <w:adjustRightInd w:val="0"/>
          </w:pPr>
        </w:pPrChange>
      </w:pPr>
    </w:p>
    <w:p w14:paraId="79650ABC" w14:textId="7C439068" w:rsidR="00924EC6" w:rsidRPr="00411470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val="es-ES_tradnl" w:eastAsia="ru-RU"/>
        </w:rPr>
        <w:t>7</w:t>
      </w:r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>:</w:t>
      </w:r>
      <w:del w:id="1407" w:author="Grego Viktorio" w:date="2016-03-23T13:51:00Z">
        <w:r w:rsidDel="00654B64">
          <w:rPr>
            <w:rFonts w:asciiTheme="minorHAnsi" w:eastAsiaTheme="minorEastAsia" w:hAnsiTheme="minorHAnsi" w:cs="Times"/>
            <w:bCs/>
            <w:szCs w:val="24"/>
            <w:lang w:val="es-ES_tradnl" w:eastAsia="ru-RU"/>
          </w:rPr>
          <w:delText>20</w:delText>
        </w:r>
      </w:del>
      <w:ins w:id="1408" w:author="Grego Viktorio" w:date="2016-03-28T14:39:00Z">
        <w:r w:rsidR="00CE7F26">
          <w:rPr>
            <w:rFonts w:asciiTheme="minorHAnsi" w:eastAsiaTheme="minorEastAsia" w:hAnsiTheme="minorHAnsi" w:cs="Times"/>
            <w:bCs/>
            <w:szCs w:val="24"/>
            <w:lang w:val="es-ES_tradnl" w:eastAsia="ru-RU"/>
          </w:rPr>
          <w:t>55</w:t>
        </w:r>
      </w:ins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  <w:t xml:space="preserve">TCT </w:t>
      </w:r>
      <w:proofErr w:type="spellStart"/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>Russia</w:t>
      </w:r>
      <w:proofErr w:type="spellEnd"/>
      <w:r w:rsidRPr="00411470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 201</w:t>
      </w:r>
      <w:r>
        <w:rPr>
          <w:rFonts w:asciiTheme="minorHAnsi" w:eastAsiaTheme="minorEastAsia" w:hAnsiTheme="minorHAnsi" w:cs="Times"/>
          <w:bCs/>
          <w:szCs w:val="24"/>
          <w:lang w:val="es-ES_tradnl" w:eastAsia="ru-RU"/>
        </w:rPr>
        <w:t>7</w:t>
      </w:r>
    </w:p>
    <w:p w14:paraId="3459BE51" w14:textId="77777777" w:rsidR="00924EC6" w:rsidRPr="007E6918" w:rsidRDefault="00924EC6" w:rsidP="00924EC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</w:pP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lastRenderedPageBreak/>
        <w:t>Bagrat</w:t>
      </w:r>
      <w:proofErr w:type="spellEnd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t xml:space="preserve"> </w:t>
      </w:r>
      <w:proofErr w:type="spellStart"/>
      <w:r w:rsidRPr="007E6918"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  <w:t>Alekyan</w:t>
      </w:r>
      <w:proofErr w:type="spellEnd"/>
    </w:p>
    <w:p w14:paraId="71E6F22E" w14:textId="77777777" w:rsidR="00924EC6" w:rsidRPr="007E691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val="es-ES_tradnl" w:eastAsia="ru-RU"/>
        </w:rPr>
      </w:pPr>
    </w:p>
    <w:p w14:paraId="43E5B6DD" w14:textId="73B65F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del w:id="1409" w:author="Grego Viktorio" w:date="2016-03-28T14:39:00Z">
        <w:r w:rsidRPr="00411470" w:rsidDel="00CE7F26">
          <w:rPr>
            <w:rFonts w:asciiTheme="minorHAnsi" w:eastAsiaTheme="minorEastAsia" w:hAnsiTheme="minorHAnsi" w:cs="Times"/>
            <w:bCs/>
            <w:szCs w:val="24"/>
            <w:lang w:eastAsia="ru-RU"/>
          </w:rPr>
          <w:delText>1</w:delText>
        </w:r>
        <w:r w:rsidDel="00CE7F26">
          <w:rPr>
            <w:rFonts w:asciiTheme="minorHAnsi" w:eastAsiaTheme="minorEastAsia" w:hAnsiTheme="minorHAnsi" w:cs="Times"/>
            <w:bCs/>
            <w:szCs w:val="24"/>
            <w:lang w:eastAsia="ru-RU"/>
          </w:rPr>
          <w:delText>7</w:delText>
        </w:r>
      </w:del>
      <w:ins w:id="1410" w:author="Grego Viktorio" w:date="2016-03-28T14:39:00Z">
        <w:r w:rsidR="00CE7F26" w:rsidRPr="00411470">
          <w:rPr>
            <w:rFonts w:asciiTheme="minorHAnsi" w:eastAsiaTheme="minorEastAsia" w:hAnsiTheme="minorHAnsi" w:cs="Times"/>
            <w:bCs/>
            <w:szCs w:val="24"/>
            <w:lang w:eastAsia="ru-RU"/>
          </w:rPr>
          <w:t>1</w:t>
        </w:r>
        <w:r w:rsidR="00CE7F26">
          <w:rPr>
            <w:rFonts w:asciiTheme="minorHAnsi" w:eastAsiaTheme="minorEastAsia" w:hAnsiTheme="minorHAnsi" w:cs="Times"/>
            <w:bCs/>
            <w:szCs w:val="24"/>
            <w:lang w:eastAsia="ru-RU"/>
          </w:rPr>
          <w:t>8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del w:id="1411" w:author="Grego Viktorio" w:date="2016-03-23T13:51:00Z">
        <w:r w:rsidDel="00654B64">
          <w:rPr>
            <w:rFonts w:asciiTheme="minorHAnsi" w:eastAsiaTheme="minorEastAsia" w:hAnsiTheme="minorHAnsi" w:cs="Times"/>
            <w:bCs/>
            <w:szCs w:val="24"/>
            <w:lang w:eastAsia="ru-RU"/>
          </w:rPr>
          <w:delText>25</w:delText>
        </w:r>
      </w:del>
      <w:ins w:id="1412" w:author="Grego Viktorio" w:date="2016-03-28T14:39:00Z">
        <w:r w:rsidR="00CE7F26">
          <w:rPr>
            <w:rFonts w:asciiTheme="minorHAnsi" w:eastAsiaTheme="minorEastAsia" w:hAnsiTheme="minorHAnsi" w:cs="Times"/>
            <w:bCs/>
            <w:szCs w:val="24"/>
            <w:lang w:eastAsia="ru-RU"/>
          </w:rPr>
          <w:t>00</w:t>
        </w:r>
      </w:ins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Pr="00411470"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  <w:r w:rsidRPr="004A042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 </w:t>
      </w:r>
    </w:p>
    <w:p w14:paraId="5EA50257" w14:textId="77777777" w:rsidR="00924EC6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355DAAA9" w14:textId="56022330" w:rsidR="00654B64" w:rsidRDefault="008837BA" w:rsidP="00924EC6">
      <w:pPr>
        <w:widowControl w:val="0"/>
        <w:autoSpaceDE w:val="0"/>
        <w:autoSpaceDN w:val="0"/>
        <w:adjustRightInd w:val="0"/>
        <w:rPr>
          <w:ins w:id="1413" w:author="Grego Viktorio" w:date="2016-03-23T13:52:00Z"/>
          <w:rFonts w:asciiTheme="minorHAnsi" w:eastAsiaTheme="minorEastAsia" w:hAnsiTheme="minorHAnsi" w:cs="Times"/>
          <w:szCs w:val="24"/>
          <w:lang w:eastAsia="ru-RU"/>
        </w:rPr>
      </w:pPr>
      <w:del w:id="1414" w:author="Grego Viktorio" w:date="2016-03-28T14:40:00Z">
        <w:r w:rsidDel="00CE7F26">
          <w:rPr>
            <w:rStyle w:val="CommentReference"/>
          </w:rPr>
          <w:commentReference w:id="1415"/>
        </w:r>
      </w:del>
    </w:p>
    <w:p w14:paraId="348D6A27" w14:textId="77777777" w:rsidR="00654B64" w:rsidRDefault="00654B64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700B58DC" w14:textId="77777777" w:rsidR="00924EC6" w:rsidRPr="00AE5548" w:rsidRDefault="00924EC6" w:rsidP="00924EC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2F2BCC78" w14:textId="20AAFEB1" w:rsidR="00D63547" w:rsidRPr="00D63547" w:rsidRDefault="00D63547" w:rsidP="00D63547">
      <w:pPr>
        <w:rPr>
          <w:rFonts w:asciiTheme="minorHAnsi" w:eastAsiaTheme="minorEastAsia" w:hAnsiTheme="minorHAnsi" w:cs="Times"/>
          <w:bCs/>
          <w:szCs w:val="24"/>
          <w:lang w:eastAsia="ru-RU"/>
        </w:rPr>
      </w:pPr>
    </w:p>
    <w:sectPr w:rsidR="00D63547" w:rsidRPr="00D63547" w:rsidSect="00282C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uan Granada" w:date="2016-02-29T12:38:00Z" w:initials="JG">
    <w:p w14:paraId="2E8F45AC" w14:textId="7F9819A1" w:rsidR="00D86EF6" w:rsidRDefault="00D86EF6">
      <w:pPr>
        <w:pStyle w:val="CommentText"/>
      </w:pPr>
      <w:r>
        <w:rPr>
          <w:rStyle w:val="CommentReference"/>
        </w:rPr>
        <w:annotationRef/>
      </w:r>
      <w:r>
        <w:t>I personally believe we are at risk of losing people by repeating the same talks and themes over the years. I would either change the topics or the approach. Maybe add more talks about interventional procedures for congenital diseases in the adult? Can we focus this session heavily on PFO/ASD intervention? Another possibility is re-brand this session to “right-side” heart intervention and include tricuspid?</w:t>
      </w:r>
    </w:p>
  </w:comment>
  <w:comment w:id="921" w:author="Alexander" w:date="2016-03-20T00:21:00Z" w:initials="AN">
    <w:p w14:paraId="7E5CF4C4" w14:textId="77777777" w:rsidR="00D86EF6" w:rsidRDefault="00D86EF6" w:rsidP="00924EC6">
      <w:pPr>
        <w:pStyle w:val="CommentText"/>
      </w:pPr>
      <w:r>
        <w:rPr>
          <w:rStyle w:val="CommentReference"/>
        </w:rPr>
        <w:annotationRef/>
      </w:r>
      <w:r>
        <w:t xml:space="preserve">I suggest to combine Case Vignette VI and VII in one CLI </w:t>
      </w:r>
      <w:proofErr w:type="spellStart"/>
      <w:r>
        <w:t>Interbvention</w:t>
      </w:r>
      <w:proofErr w:type="spellEnd"/>
      <w:r>
        <w:t xml:space="preserve"> and give more time to previous talks and to Calabrese </w:t>
      </w:r>
    </w:p>
  </w:comment>
  <w:comment w:id="1009" w:author="Alexander" w:date="2016-03-20T00:01:00Z" w:initials="AN">
    <w:p w14:paraId="4F27055A" w14:textId="77777777" w:rsidR="00D86EF6" w:rsidRDefault="00D86EF6" w:rsidP="00924EC6">
      <w:pPr>
        <w:pStyle w:val="CommentText"/>
      </w:pPr>
      <w:r>
        <w:rPr>
          <w:rStyle w:val="CommentReference"/>
        </w:rPr>
        <w:annotationRef/>
      </w:r>
      <w:r>
        <w:t xml:space="preserve">We have to include other </w:t>
      </w:r>
      <w:proofErr w:type="spellStart"/>
      <w:r>
        <w:t>Inductry</w:t>
      </w:r>
      <w:proofErr w:type="spellEnd"/>
      <w:r>
        <w:t xml:space="preserve"> representatives along Keith Dawkins.</w:t>
      </w:r>
    </w:p>
    <w:p w14:paraId="27053B2B" w14:textId="77777777" w:rsidR="00D86EF6" w:rsidRDefault="00D86EF6" w:rsidP="00924EC6">
      <w:pPr>
        <w:pStyle w:val="CommentText"/>
      </w:pPr>
    </w:p>
  </w:comment>
  <w:comment w:id="1248" w:author="Greg L. Kaluza, MD, PhD" w:date="2016-03-03T18:47:00Z" w:initials="GLK">
    <w:p w14:paraId="0EBBA290" w14:textId="77777777" w:rsidR="00D86EF6" w:rsidRDefault="00D86EF6" w:rsidP="00924EC6">
      <w:pPr>
        <w:pStyle w:val="CommentText"/>
      </w:pPr>
      <w:r>
        <w:rPr>
          <w:rStyle w:val="CommentReference"/>
        </w:rPr>
        <w:annotationRef/>
      </w:r>
      <w:r>
        <w:t xml:space="preserve">I have left in in the shape from 2015, only updating the faculty to who is </w:t>
      </w:r>
      <w:proofErr w:type="spellStart"/>
      <w:r>
        <w:t>availabale</w:t>
      </w:r>
      <w:proofErr w:type="spellEnd"/>
      <w:r>
        <w:t xml:space="preserve"> in 2016. We would really appreciate </w:t>
      </w:r>
      <w:proofErr w:type="spellStart"/>
      <w:r>
        <w:t>Bagrat’s</w:t>
      </w:r>
      <w:proofErr w:type="spellEnd"/>
      <w:r>
        <w:t xml:space="preserve"> update here. </w:t>
      </w:r>
    </w:p>
  </w:comment>
  <w:comment w:id="1249" w:author="Alex Nikanorov" w:date="2016-03-24T13:23:00Z" w:initials="AN">
    <w:p w14:paraId="235DBE24" w14:textId="5D2D735C" w:rsidR="00D86EF6" w:rsidRDefault="00D86EF6">
      <w:pPr>
        <w:pStyle w:val="CommentText"/>
      </w:pPr>
      <w:r>
        <w:rPr>
          <w:rStyle w:val="CommentReference"/>
        </w:rPr>
        <w:annotationRef/>
      </w:r>
      <w:r>
        <w:t xml:space="preserve">This section has to end at </w:t>
      </w:r>
      <w:proofErr w:type="gramStart"/>
      <w:r>
        <w:t>13:00 !!!!!!!!!!!!!!!!</w:t>
      </w:r>
      <w:proofErr w:type="gramEnd"/>
    </w:p>
  </w:comment>
  <w:comment w:id="1285" w:author="Alex Nikanorov" w:date="2016-03-24T13:24:00Z" w:initials="AN">
    <w:p w14:paraId="33AF6E4F" w14:textId="45D9C893" w:rsidR="00D86EF6" w:rsidRDefault="00D86EF6">
      <w:pPr>
        <w:pStyle w:val="CommentText"/>
      </w:pPr>
      <w:r>
        <w:rPr>
          <w:rStyle w:val="CommentReference"/>
        </w:rPr>
        <w:annotationRef/>
      </w:r>
      <w:r>
        <w:t xml:space="preserve">Lunch can end at 14:15 as on </w:t>
      </w:r>
      <w:proofErr w:type="spellStart"/>
      <w:r>
        <w:t>ther</w:t>
      </w:r>
      <w:proofErr w:type="spellEnd"/>
      <w:r>
        <w:t xml:space="preserve"> days. </w:t>
      </w:r>
    </w:p>
  </w:comment>
  <w:comment w:id="1289" w:author="Alex Nikanorov" w:date="2016-03-24T13:24:00Z" w:initials="AN">
    <w:p w14:paraId="4EF091EF" w14:textId="792D0FDE" w:rsidR="00D86EF6" w:rsidRDefault="00D86EF6">
      <w:pPr>
        <w:pStyle w:val="CommentText"/>
      </w:pPr>
      <w:r>
        <w:rPr>
          <w:rStyle w:val="CommentReference"/>
        </w:rPr>
        <w:annotationRef/>
      </w:r>
      <w:r>
        <w:t>This section can start at 14:15</w:t>
      </w:r>
    </w:p>
  </w:comment>
  <w:comment w:id="1415" w:author="Alex Nikanorov" w:date="2016-03-24T13:21:00Z" w:initials="AN">
    <w:p w14:paraId="7ADF9177" w14:textId="3D1D89BF" w:rsidR="00D86EF6" w:rsidRDefault="00D86EF6">
      <w:pPr>
        <w:pStyle w:val="CommentText"/>
      </w:pPr>
      <w:r>
        <w:rPr>
          <w:rStyle w:val="CommentReference"/>
        </w:rPr>
        <w:annotationRef/>
      </w:r>
      <w:proofErr w:type="spellStart"/>
      <w:r>
        <w:t>Lewin</w:t>
      </w:r>
      <w:proofErr w:type="spellEnd"/>
      <w:r>
        <w:t xml:space="preserve"> is in the program with this </w:t>
      </w:r>
      <w:proofErr w:type="spellStart"/>
      <w:r>
        <w:t>topick</w:t>
      </w:r>
      <w:proofErr w:type="spellEnd"/>
      <w:r>
        <w:t xml:space="preserve"> on Friday, 14:30.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8F45AC" w15:done="0"/>
  <w15:commentEx w15:paraId="7E5CF4C4" w15:done="0"/>
  <w15:commentEx w15:paraId="27053B2B" w15:done="0"/>
  <w15:commentEx w15:paraId="0EBBA290" w15:done="0"/>
  <w15:commentEx w15:paraId="235DBE24" w15:done="0"/>
  <w15:commentEx w15:paraId="33AF6E4F" w15:done="0"/>
  <w15:commentEx w15:paraId="4EF091EF" w15:done="0"/>
  <w15:commentEx w15:paraId="7ADF917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096F9" w14:textId="77777777" w:rsidR="006E1AE3" w:rsidRDefault="006E1AE3">
      <w:r>
        <w:separator/>
      </w:r>
    </w:p>
  </w:endnote>
  <w:endnote w:type="continuationSeparator" w:id="0">
    <w:p w14:paraId="0D46C11D" w14:textId="77777777" w:rsidR="006E1AE3" w:rsidRDefault="006E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33A2B" w14:textId="77777777" w:rsidR="00D86EF6" w:rsidRDefault="00D86E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906159"/>
      <w:docPartObj>
        <w:docPartGallery w:val="Page Numbers (Bottom of Page)"/>
        <w:docPartUnique/>
      </w:docPartObj>
    </w:sdtPr>
    <w:sdtEndPr/>
    <w:sdtContent>
      <w:p w14:paraId="50AA12A6" w14:textId="4438F193" w:rsidR="00D86EF6" w:rsidRDefault="00D86E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FC4" w:rsidRPr="003D7FC4">
          <w:rPr>
            <w:noProof/>
            <w:lang w:val="ru-RU"/>
          </w:rPr>
          <w:t>14</w:t>
        </w:r>
        <w:r>
          <w:fldChar w:fldCharType="end"/>
        </w:r>
      </w:p>
    </w:sdtContent>
  </w:sdt>
  <w:p w14:paraId="279A432C" w14:textId="77777777" w:rsidR="00D86EF6" w:rsidRDefault="00D86E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5E41C" w14:textId="77777777" w:rsidR="00D86EF6" w:rsidRDefault="00D86E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69977" w14:textId="77777777" w:rsidR="006E1AE3" w:rsidRDefault="006E1AE3">
      <w:r>
        <w:separator/>
      </w:r>
    </w:p>
  </w:footnote>
  <w:footnote w:type="continuationSeparator" w:id="0">
    <w:p w14:paraId="052A7C8E" w14:textId="77777777" w:rsidR="006E1AE3" w:rsidRDefault="006E1A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B625F" w14:textId="77777777" w:rsidR="00D86EF6" w:rsidRDefault="00D86E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A81CA" w14:textId="77777777" w:rsidR="00D86EF6" w:rsidRDefault="00D86E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AFE59" w14:textId="77777777" w:rsidR="00D86EF6" w:rsidRDefault="00D86E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36F3"/>
    <w:multiLevelType w:val="hybridMultilevel"/>
    <w:tmpl w:val="779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9c5250aa515f2d20"/>
  </w15:person>
  <w15:person w15:author="Juan Granada">
    <w15:presenceInfo w15:providerId="None" w15:userId="Juan Granada"/>
  </w15:person>
  <w15:person w15:author="Grego Viktorio">
    <w15:presenceInfo w15:providerId="Windows Live" w15:userId="7806500971450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48"/>
    <w:rsid w:val="000102B5"/>
    <w:rsid w:val="00010B36"/>
    <w:rsid w:val="00011B29"/>
    <w:rsid w:val="00013944"/>
    <w:rsid w:val="00013AFB"/>
    <w:rsid w:val="00017A3C"/>
    <w:rsid w:val="00021DCA"/>
    <w:rsid w:val="0002271B"/>
    <w:rsid w:val="00023FC0"/>
    <w:rsid w:val="0002522F"/>
    <w:rsid w:val="000300EB"/>
    <w:rsid w:val="00030A41"/>
    <w:rsid w:val="00030E97"/>
    <w:rsid w:val="000420C9"/>
    <w:rsid w:val="000432BB"/>
    <w:rsid w:val="00043AC7"/>
    <w:rsid w:val="00061B87"/>
    <w:rsid w:val="00063A91"/>
    <w:rsid w:val="0006773A"/>
    <w:rsid w:val="00070870"/>
    <w:rsid w:val="00070A44"/>
    <w:rsid w:val="00070E42"/>
    <w:rsid w:val="000804DA"/>
    <w:rsid w:val="00080F57"/>
    <w:rsid w:val="00081631"/>
    <w:rsid w:val="00081789"/>
    <w:rsid w:val="000909B0"/>
    <w:rsid w:val="00091832"/>
    <w:rsid w:val="00094D85"/>
    <w:rsid w:val="000A194A"/>
    <w:rsid w:val="000A6B58"/>
    <w:rsid w:val="000A7F18"/>
    <w:rsid w:val="000B05A6"/>
    <w:rsid w:val="000B1F2A"/>
    <w:rsid w:val="000B41DA"/>
    <w:rsid w:val="000B7382"/>
    <w:rsid w:val="000C18CA"/>
    <w:rsid w:val="000C6EAC"/>
    <w:rsid w:val="000D04C6"/>
    <w:rsid w:val="000D0E6E"/>
    <w:rsid w:val="000D24B3"/>
    <w:rsid w:val="000D4CE9"/>
    <w:rsid w:val="000D4E2F"/>
    <w:rsid w:val="000D55A2"/>
    <w:rsid w:val="000D5B54"/>
    <w:rsid w:val="000D5EE7"/>
    <w:rsid w:val="000D71DB"/>
    <w:rsid w:val="000D720F"/>
    <w:rsid w:val="000E1F00"/>
    <w:rsid w:val="000E3E41"/>
    <w:rsid w:val="000F0DDA"/>
    <w:rsid w:val="000F0E7B"/>
    <w:rsid w:val="0010022A"/>
    <w:rsid w:val="00100253"/>
    <w:rsid w:val="0011644D"/>
    <w:rsid w:val="001169A6"/>
    <w:rsid w:val="0012482A"/>
    <w:rsid w:val="00127742"/>
    <w:rsid w:val="00131A35"/>
    <w:rsid w:val="001336EA"/>
    <w:rsid w:val="0013676E"/>
    <w:rsid w:val="001377A9"/>
    <w:rsid w:val="0014016A"/>
    <w:rsid w:val="0014281C"/>
    <w:rsid w:val="00142C78"/>
    <w:rsid w:val="00143129"/>
    <w:rsid w:val="0014466A"/>
    <w:rsid w:val="00151FFA"/>
    <w:rsid w:val="00152894"/>
    <w:rsid w:val="001663E9"/>
    <w:rsid w:val="00166E9B"/>
    <w:rsid w:val="0017340B"/>
    <w:rsid w:val="00174CB8"/>
    <w:rsid w:val="00174EA7"/>
    <w:rsid w:val="00176D1C"/>
    <w:rsid w:val="00177B9C"/>
    <w:rsid w:val="001802FC"/>
    <w:rsid w:val="001813A6"/>
    <w:rsid w:val="00183F68"/>
    <w:rsid w:val="0019112D"/>
    <w:rsid w:val="00191DF0"/>
    <w:rsid w:val="00193A8D"/>
    <w:rsid w:val="0019408F"/>
    <w:rsid w:val="00195EF6"/>
    <w:rsid w:val="001A1FDD"/>
    <w:rsid w:val="001A21A7"/>
    <w:rsid w:val="001A2BF0"/>
    <w:rsid w:val="001A2D13"/>
    <w:rsid w:val="001A7B8C"/>
    <w:rsid w:val="001B45CB"/>
    <w:rsid w:val="001D01BC"/>
    <w:rsid w:val="001D1BE9"/>
    <w:rsid w:val="001F0771"/>
    <w:rsid w:val="001F092C"/>
    <w:rsid w:val="002062BD"/>
    <w:rsid w:val="002070E4"/>
    <w:rsid w:val="00207877"/>
    <w:rsid w:val="00211622"/>
    <w:rsid w:val="00213D90"/>
    <w:rsid w:val="002152EF"/>
    <w:rsid w:val="002154B8"/>
    <w:rsid w:val="00222546"/>
    <w:rsid w:val="0022795D"/>
    <w:rsid w:val="0023212E"/>
    <w:rsid w:val="002326E7"/>
    <w:rsid w:val="0023300E"/>
    <w:rsid w:val="00237033"/>
    <w:rsid w:val="0023711D"/>
    <w:rsid w:val="00237615"/>
    <w:rsid w:val="0024095A"/>
    <w:rsid w:val="00243C42"/>
    <w:rsid w:val="002504CE"/>
    <w:rsid w:val="00251164"/>
    <w:rsid w:val="00257466"/>
    <w:rsid w:val="0025752C"/>
    <w:rsid w:val="00261C53"/>
    <w:rsid w:val="00262C1C"/>
    <w:rsid w:val="00270244"/>
    <w:rsid w:val="0027097B"/>
    <w:rsid w:val="00281EB7"/>
    <w:rsid w:val="0028235F"/>
    <w:rsid w:val="00282C99"/>
    <w:rsid w:val="00286E7C"/>
    <w:rsid w:val="002930C6"/>
    <w:rsid w:val="002968B9"/>
    <w:rsid w:val="002A0FCD"/>
    <w:rsid w:val="002B5533"/>
    <w:rsid w:val="002C0140"/>
    <w:rsid w:val="002C23B0"/>
    <w:rsid w:val="002C62B7"/>
    <w:rsid w:val="002D38FB"/>
    <w:rsid w:val="002D4D48"/>
    <w:rsid w:val="002D5396"/>
    <w:rsid w:val="002D6CAF"/>
    <w:rsid w:val="002E1FFE"/>
    <w:rsid w:val="002E5577"/>
    <w:rsid w:val="002F1190"/>
    <w:rsid w:val="002F42D9"/>
    <w:rsid w:val="002F4BE8"/>
    <w:rsid w:val="002F7C1B"/>
    <w:rsid w:val="00303876"/>
    <w:rsid w:val="0030773C"/>
    <w:rsid w:val="00311212"/>
    <w:rsid w:val="003149E0"/>
    <w:rsid w:val="003164E0"/>
    <w:rsid w:val="003204B7"/>
    <w:rsid w:val="00322A16"/>
    <w:rsid w:val="00323486"/>
    <w:rsid w:val="003320BB"/>
    <w:rsid w:val="00332235"/>
    <w:rsid w:val="00332BA2"/>
    <w:rsid w:val="003331EE"/>
    <w:rsid w:val="003335DC"/>
    <w:rsid w:val="00334324"/>
    <w:rsid w:val="00334D88"/>
    <w:rsid w:val="00343062"/>
    <w:rsid w:val="00343EA5"/>
    <w:rsid w:val="0034537D"/>
    <w:rsid w:val="003453CC"/>
    <w:rsid w:val="00350BE4"/>
    <w:rsid w:val="003528F7"/>
    <w:rsid w:val="0035501E"/>
    <w:rsid w:val="00357D6E"/>
    <w:rsid w:val="003600E4"/>
    <w:rsid w:val="00360176"/>
    <w:rsid w:val="0036209B"/>
    <w:rsid w:val="00363DA5"/>
    <w:rsid w:val="00364371"/>
    <w:rsid w:val="00370E15"/>
    <w:rsid w:val="003711AA"/>
    <w:rsid w:val="003719CD"/>
    <w:rsid w:val="00373B68"/>
    <w:rsid w:val="0038258A"/>
    <w:rsid w:val="0038361A"/>
    <w:rsid w:val="00385037"/>
    <w:rsid w:val="00391104"/>
    <w:rsid w:val="00392125"/>
    <w:rsid w:val="00396791"/>
    <w:rsid w:val="003A25A3"/>
    <w:rsid w:val="003A79D3"/>
    <w:rsid w:val="003B0415"/>
    <w:rsid w:val="003B06CA"/>
    <w:rsid w:val="003B7850"/>
    <w:rsid w:val="003C54C4"/>
    <w:rsid w:val="003C7880"/>
    <w:rsid w:val="003D0A34"/>
    <w:rsid w:val="003D0AFE"/>
    <w:rsid w:val="003D231E"/>
    <w:rsid w:val="003D6A98"/>
    <w:rsid w:val="003D7FC4"/>
    <w:rsid w:val="003E0A10"/>
    <w:rsid w:val="003E23EB"/>
    <w:rsid w:val="003F0903"/>
    <w:rsid w:val="003F6A3A"/>
    <w:rsid w:val="00400BC9"/>
    <w:rsid w:val="00400D5D"/>
    <w:rsid w:val="00403666"/>
    <w:rsid w:val="0040505B"/>
    <w:rsid w:val="00405BB3"/>
    <w:rsid w:val="0040791F"/>
    <w:rsid w:val="00410E8B"/>
    <w:rsid w:val="00411470"/>
    <w:rsid w:val="00416244"/>
    <w:rsid w:val="004170A2"/>
    <w:rsid w:val="004220DD"/>
    <w:rsid w:val="00425545"/>
    <w:rsid w:val="00425B25"/>
    <w:rsid w:val="00426404"/>
    <w:rsid w:val="00430741"/>
    <w:rsid w:val="004403DD"/>
    <w:rsid w:val="00440F0B"/>
    <w:rsid w:val="00441835"/>
    <w:rsid w:val="004428F8"/>
    <w:rsid w:val="00446025"/>
    <w:rsid w:val="004572C1"/>
    <w:rsid w:val="00467041"/>
    <w:rsid w:val="00467D4F"/>
    <w:rsid w:val="00471BE5"/>
    <w:rsid w:val="00472D34"/>
    <w:rsid w:val="004735EB"/>
    <w:rsid w:val="00473B43"/>
    <w:rsid w:val="00475B13"/>
    <w:rsid w:val="00476DE7"/>
    <w:rsid w:val="004772B3"/>
    <w:rsid w:val="00477BDE"/>
    <w:rsid w:val="004842CC"/>
    <w:rsid w:val="004855CA"/>
    <w:rsid w:val="004928D1"/>
    <w:rsid w:val="00492E05"/>
    <w:rsid w:val="00494F33"/>
    <w:rsid w:val="00497946"/>
    <w:rsid w:val="004A0429"/>
    <w:rsid w:val="004A1ED4"/>
    <w:rsid w:val="004B0185"/>
    <w:rsid w:val="004B5953"/>
    <w:rsid w:val="004B5C00"/>
    <w:rsid w:val="004B5FF6"/>
    <w:rsid w:val="004C5F27"/>
    <w:rsid w:val="004C7883"/>
    <w:rsid w:val="004D614E"/>
    <w:rsid w:val="004E5DF7"/>
    <w:rsid w:val="004E5F8E"/>
    <w:rsid w:val="004F063B"/>
    <w:rsid w:val="004F1819"/>
    <w:rsid w:val="004F40D8"/>
    <w:rsid w:val="00501880"/>
    <w:rsid w:val="00501984"/>
    <w:rsid w:val="00507247"/>
    <w:rsid w:val="00511373"/>
    <w:rsid w:val="00513CA1"/>
    <w:rsid w:val="00515AAA"/>
    <w:rsid w:val="0051638F"/>
    <w:rsid w:val="005223BE"/>
    <w:rsid w:val="00524BE7"/>
    <w:rsid w:val="005273EC"/>
    <w:rsid w:val="0053252F"/>
    <w:rsid w:val="005343FA"/>
    <w:rsid w:val="00534A84"/>
    <w:rsid w:val="00540E4A"/>
    <w:rsid w:val="00554F78"/>
    <w:rsid w:val="00556524"/>
    <w:rsid w:val="00564B6F"/>
    <w:rsid w:val="00566975"/>
    <w:rsid w:val="005673EE"/>
    <w:rsid w:val="00571131"/>
    <w:rsid w:val="00574684"/>
    <w:rsid w:val="00574C1C"/>
    <w:rsid w:val="00575422"/>
    <w:rsid w:val="00580AFD"/>
    <w:rsid w:val="0058443C"/>
    <w:rsid w:val="0059409C"/>
    <w:rsid w:val="005944F3"/>
    <w:rsid w:val="005974FE"/>
    <w:rsid w:val="0059788D"/>
    <w:rsid w:val="005A3C08"/>
    <w:rsid w:val="005A4DBD"/>
    <w:rsid w:val="005A7125"/>
    <w:rsid w:val="005B2125"/>
    <w:rsid w:val="005B261C"/>
    <w:rsid w:val="005B7E95"/>
    <w:rsid w:val="005C0DE9"/>
    <w:rsid w:val="005C5072"/>
    <w:rsid w:val="005C5A36"/>
    <w:rsid w:val="005D3E89"/>
    <w:rsid w:val="005D430B"/>
    <w:rsid w:val="005D4586"/>
    <w:rsid w:val="005D6D81"/>
    <w:rsid w:val="005D7B7E"/>
    <w:rsid w:val="005E24C6"/>
    <w:rsid w:val="005E267E"/>
    <w:rsid w:val="005E7E11"/>
    <w:rsid w:val="005F1C4C"/>
    <w:rsid w:val="005F20BC"/>
    <w:rsid w:val="005F2447"/>
    <w:rsid w:val="005F560D"/>
    <w:rsid w:val="005F60E7"/>
    <w:rsid w:val="00600492"/>
    <w:rsid w:val="00606108"/>
    <w:rsid w:val="00610E43"/>
    <w:rsid w:val="006111C2"/>
    <w:rsid w:val="00611221"/>
    <w:rsid w:val="006149A9"/>
    <w:rsid w:val="00616019"/>
    <w:rsid w:val="00616DD1"/>
    <w:rsid w:val="00617844"/>
    <w:rsid w:val="00622285"/>
    <w:rsid w:val="0062569E"/>
    <w:rsid w:val="00632558"/>
    <w:rsid w:val="006369A9"/>
    <w:rsid w:val="00640BF5"/>
    <w:rsid w:val="0064410E"/>
    <w:rsid w:val="006469CA"/>
    <w:rsid w:val="00650C8A"/>
    <w:rsid w:val="00652B2C"/>
    <w:rsid w:val="00653A3A"/>
    <w:rsid w:val="006544BE"/>
    <w:rsid w:val="00654B64"/>
    <w:rsid w:val="00654C55"/>
    <w:rsid w:val="00661F41"/>
    <w:rsid w:val="00667F5F"/>
    <w:rsid w:val="00670E9D"/>
    <w:rsid w:val="006722CB"/>
    <w:rsid w:val="00672BD0"/>
    <w:rsid w:val="00681687"/>
    <w:rsid w:val="00685573"/>
    <w:rsid w:val="0068626C"/>
    <w:rsid w:val="00686BBF"/>
    <w:rsid w:val="006A5B49"/>
    <w:rsid w:val="006B13AB"/>
    <w:rsid w:val="006B2298"/>
    <w:rsid w:val="006B3F61"/>
    <w:rsid w:val="006B51F1"/>
    <w:rsid w:val="006B672E"/>
    <w:rsid w:val="006B75E1"/>
    <w:rsid w:val="006B7AFC"/>
    <w:rsid w:val="006C5CC3"/>
    <w:rsid w:val="006C7486"/>
    <w:rsid w:val="006D2013"/>
    <w:rsid w:val="006D24B5"/>
    <w:rsid w:val="006D3AEF"/>
    <w:rsid w:val="006E1AE3"/>
    <w:rsid w:val="006E4837"/>
    <w:rsid w:val="006E4983"/>
    <w:rsid w:val="006E5276"/>
    <w:rsid w:val="006E6757"/>
    <w:rsid w:val="006F0B89"/>
    <w:rsid w:val="006F0D01"/>
    <w:rsid w:val="006F3342"/>
    <w:rsid w:val="00702ECD"/>
    <w:rsid w:val="007038DE"/>
    <w:rsid w:val="007045A3"/>
    <w:rsid w:val="007127BC"/>
    <w:rsid w:val="007128BC"/>
    <w:rsid w:val="007225BC"/>
    <w:rsid w:val="00724572"/>
    <w:rsid w:val="00725987"/>
    <w:rsid w:val="00730E58"/>
    <w:rsid w:val="007327F5"/>
    <w:rsid w:val="00735B7B"/>
    <w:rsid w:val="00743D6B"/>
    <w:rsid w:val="007448C6"/>
    <w:rsid w:val="00744914"/>
    <w:rsid w:val="00745FC4"/>
    <w:rsid w:val="0074665F"/>
    <w:rsid w:val="00746743"/>
    <w:rsid w:val="00757453"/>
    <w:rsid w:val="0075785A"/>
    <w:rsid w:val="00763269"/>
    <w:rsid w:val="00763CC7"/>
    <w:rsid w:val="00766C6E"/>
    <w:rsid w:val="007717DE"/>
    <w:rsid w:val="00771BC9"/>
    <w:rsid w:val="00772B7A"/>
    <w:rsid w:val="007738FC"/>
    <w:rsid w:val="00781E70"/>
    <w:rsid w:val="007849CC"/>
    <w:rsid w:val="00786CA6"/>
    <w:rsid w:val="0079295F"/>
    <w:rsid w:val="0079476D"/>
    <w:rsid w:val="007A159E"/>
    <w:rsid w:val="007A1A23"/>
    <w:rsid w:val="007A318D"/>
    <w:rsid w:val="007A5A0C"/>
    <w:rsid w:val="007B1819"/>
    <w:rsid w:val="007B52FF"/>
    <w:rsid w:val="007C12F4"/>
    <w:rsid w:val="007C56A1"/>
    <w:rsid w:val="007C6971"/>
    <w:rsid w:val="007C7EB0"/>
    <w:rsid w:val="007D0930"/>
    <w:rsid w:val="007D49D3"/>
    <w:rsid w:val="007D68F5"/>
    <w:rsid w:val="007D740F"/>
    <w:rsid w:val="007E0394"/>
    <w:rsid w:val="007E6918"/>
    <w:rsid w:val="007E780C"/>
    <w:rsid w:val="007F31C6"/>
    <w:rsid w:val="007F47FA"/>
    <w:rsid w:val="008043D7"/>
    <w:rsid w:val="008118A8"/>
    <w:rsid w:val="00812AFB"/>
    <w:rsid w:val="00813DC1"/>
    <w:rsid w:val="00817FA0"/>
    <w:rsid w:val="00823B79"/>
    <w:rsid w:val="00824176"/>
    <w:rsid w:val="0082451F"/>
    <w:rsid w:val="00825E3F"/>
    <w:rsid w:val="00826B75"/>
    <w:rsid w:val="00826D62"/>
    <w:rsid w:val="00827D06"/>
    <w:rsid w:val="00840355"/>
    <w:rsid w:val="00841515"/>
    <w:rsid w:val="008432B1"/>
    <w:rsid w:val="00844721"/>
    <w:rsid w:val="00845CAA"/>
    <w:rsid w:val="00845E44"/>
    <w:rsid w:val="00846D77"/>
    <w:rsid w:val="008524B1"/>
    <w:rsid w:val="00854F4C"/>
    <w:rsid w:val="00855516"/>
    <w:rsid w:val="00860DA8"/>
    <w:rsid w:val="00871937"/>
    <w:rsid w:val="00873E18"/>
    <w:rsid w:val="00873E94"/>
    <w:rsid w:val="00874E1F"/>
    <w:rsid w:val="008766F6"/>
    <w:rsid w:val="0087702C"/>
    <w:rsid w:val="00880035"/>
    <w:rsid w:val="008837BA"/>
    <w:rsid w:val="008849EA"/>
    <w:rsid w:val="00886F47"/>
    <w:rsid w:val="008876D8"/>
    <w:rsid w:val="008909E4"/>
    <w:rsid w:val="00891140"/>
    <w:rsid w:val="0089352E"/>
    <w:rsid w:val="00896472"/>
    <w:rsid w:val="008975D4"/>
    <w:rsid w:val="008A28DA"/>
    <w:rsid w:val="008A3965"/>
    <w:rsid w:val="008A7F1B"/>
    <w:rsid w:val="008B26E3"/>
    <w:rsid w:val="008B2AAA"/>
    <w:rsid w:val="008B3D28"/>
    <w:rsid w:val="008C69E5"/>
    <w:rsid w:val="008C6B8B"/>
    <w:rsid w:val="008D16BA"/>
    <w:rsid w:val="008D39E7"/>
    <w:rsid w:val="008D71BE"/>
    <w:rsid w:val="008E6B8D"/>
    <w:rsid w:val="00902909"/>
    <w:rsid w:val="009032CA"/>
    <w:rsid w:val="00904201"/>
    <w:rsid w:val="00910DED"/>
    <w:rsid w:val="00911341"/>
    <w:rsid w:val="00914B78"/>
    <w:rsid w:val="00917F26"/>
    <w:rsid w:val="00920C90"/>
    <w:rsid w:val="00922D75"/>
    <w:rsid w:val="00923817"/>
    <w:rsid w:val="00924EC6"/>
    <w:rsid w:val="00926F07"/>
    <w:rsid w:val="009271A9"/>
    <w:rsid w:val="00927264"/>
    <w:rsid w:val="00927ADB"/>
    <w:rsid w:val="00930C94"/>
    <w:rsid w:val="00932972"/>
    <w:rsid w:val="00934E30"/>
    <w:rsid w:val="009428C8"/>
    <w:rsid w:val="00944EC8"/>
    <w:rsid w:val="00947F74"/>
    <w:rsid w:val="00951F3F"/>
    <w:rsid w:val="00952033"/>
    <w:rsid w:val="00953CF1"/>
    <w:rsid w:val="009541E6"/>
    <w:rsid w:val="00954C1E"/>
    <w:rsid w:val="00957742"/>
    <w:rsid w:val="009604B0"/>
    <w:rsid w:val="0097138E"/>
    <w:rsid w:val="009815B2"/>
    <w:rsid w:val="009912F2"/>
    <w:rsid w:val="0099550D"/>
    <w:rsid w:val="00997337"/>
    <w:rsid w:val="00997556"/>
    <w:rsid w:val="00997FBA"/>
    <w:rsid w:val="009A75F2"/>
    <w:rsid w:val="009B1187"/>
    <w:rsid w:val="009B1A65"/>
    <w:rsid w:val="009B4AEA"/>
    <w:rsid w:val="009B6AE3"/>
    <w:rsid w:val="009C1205"/>
    <w:rsid w:val="009C247C"/>
    <w:rsid w:val="009C2E15"/>
    <w:rsid w:val="009C611E"/>
    <w:rsid w:val="009C672B"/>
    <w:rsid w:val="009C6ACF"/>
    <w:rsid w:val="009C7277"/>
    <w:rsid w:val="009D330E"/>
    <w:rsid w:val="009E4A54"/>
    <w:rsid w:val="009F06DF"/>
    <w:rsid w:val="00A0122F"/>
    <w:rsid w:val="00A0500D"/>
    <w:rsid w:val="00A05D13"/>
    <w:rsid w:val="00A07C88"/>
    <w:rsid w:val="00A11CDA"/>
    <w:rsid w:val="00A15F27"/>
    <w:rsid w:val="00A1741F"/>
    <w:rsid w:val="00A22004"/>
    <w:rsid w:val="00A2285A"/>
    <w:rsid w:val="00A22E84"/>
    <w:rsid w:val="00A231AE"/>
    <w:rsid w:val="00A24D9E"/>
    <w:rsid w:val="00A279CB"/>
    <w:rsid w:val="00A50D54"/>
    <w:rsid w:val="00A555B2"/>
    <w:rsid w:val="00A827B5"/>
    <w:rsid w:val="00A8394A"/>
    <w:rsid w:val="00A93183"/>
    <w:rsid w:val="00A93E67"/>
    <w:rsid w:val="00A968DD"/>
    <w:rsid w:val="00AA11EF"/>
    <w:rsid w:val="00AA4D5E"/>
    <w:rsid w:val="00AA514B"/>
    <w:rsid w:val="00AA6727"/>
    <w:rsid w:val="00AB10AA"/>
    <w:rsid w:val="00AB24C2"/>
    <w:rsid w:val="00AB256F"/>
    <w:rsid w:val="00AB2807"/>
    <w:rsid w:val="00AB4D98"/>
    <w:rsid w:val="00AB693B"/>
    <w:rsid w:val="00AC0B70"/>
    <w:rsid w:val="00AC429D"/>
    <w:rsid w:val="00AC5799"/>
    <w:rsid w:val="00AC74A7"/>
    <w:rsid w:val="00AD0748"/>
    <w:rsid w:val="00AD0B73"/>
    <w:rsid w:val="00AD3E9C"/>
    <w:rsid w:val="00AD7E51"/>
    <w:rsid w:val="00AE0CED"/>
    <w:rsid w:val="00AE1E3E"/>
    <w:rsid w:val="00AE5548"/>
    <w:rsid w:val="00AE62D9"/>
    <w:rsid w:val="00AE78E4"/>
    <w:rsid w:val="00AF6CE8"/>
    <w:rsid w:val="00AF7777"/>
    <w:rsid w:val="00B04D4D"/>
    <w:rsid w:val="00B07FEE"/>
    <w:rsid w:val="00B1031D"/>
    <w:rsid w:val="00B1360C"/>
    <w:rsid w:val="00B153F9"/>
    <w:rsid w:val="00B161DC"/>
    <w:rsid w:val="00B164F6"/>
    <w:rsid w:val="00B20F8E"/>
    <w:rsid w:val="00B24134"/>
    <w:rsid w:val="00B257A9"/>
    <w:rsid w:val="00B25F40"/>
    <w:rsid w:val="00B30A27"/>
    <w:rsid w:val="00B36FA0"/>
    <w:rsid w:val="00B423E8"/>
    <w:rsid w:val="00B4360C"/>
    <w:rsid w:val="00B4434C"/>
    <w:rsid w:val="00B4460B"/>
    <w:rsid w:val="00B46FB4"/>
    <w:rsid w:val="00B471B1"/>
    <w:rsid w:val="00B50E11"/>
    <w:rsid w:val="00B52E5A"/>
    <w:rsid w:val="00B539EC"/>
    <w:rsid w:val="00B63C3D"/>
    <w:rsid w:val="00B72348"/>
    <w:rsid w:val="00B72F99"/>
    <w:rsid w:val="00B87753"/>
    <w:rsid w:val="00B9668D"/>
    <w:rsid w:val="00B96D68"/>
    <w:rsid w:val="00B96F2F"/>
    <w:rsid w:val="00BA0B82"/>
    <w:rsid w:val="00BA1440"/>
    <w:rsid w:val="00BA1D47"/>
    <w:rsid w:val="00BA2DD3"/>
    <w:rsid w:val="00BA2DE0"/>
    <w:rsid w:val="00BA34AD"/>
    <w:rsid w:val="00BA4292"/>
    <w:rsid w:val="00BA70F8"/>
    <w:rsid w:val="00BB2AAE"/>
    <w:rsid w:val="00BB393F"/>
    <w:rsid w:val="00BC0AD7"/>
    <w:rsid w:val="00BC2F69"/>
    <w:rsid w:val="00BC5C14"/>
    <w:rsid w:val="00BC6CDE"/>
    <w:rsid w:val="00BD1127"/>
    <w:rsid w:val="00BD141C"/>
    <w:rsid w:val="00BD28BA"/>
    <w:rsid w:val="00BD3873"/>
    <w:rsid w:val="00BD5556"/>
    <w:rsid w:val="00BD712B"/>
    <w:rsid w:val="00BE01A7"/>
    <w:rsid w:val="00BE51AE"/>
    <w:rsid w:val="00BE6BC9"/>
    <w:rsid w:val="00BE7935"/>
    <w:rsid w:val="00BE7B71"/>
    <w:rsid w:val="00C15E03"/>
    <w:rsid w:val="00C15E7A"/>
    <w:rsid w:val="00C220C6"/>
    <w:rsid w:val="00C26CCA"/>
    <w:rsid w:val="00C30271"/>
    <w:rsid w:val="00C3150D"/>
    <w:rsid w:val="00C31C79"/>
    <w:rsid w:val="00C33B89"/>
    <w:rsid w:val="00C34581"/>
    <w:rsid w:val="00C36413"/>
    <w:rsid w:val="00C369CD"/>
    <w:rsid w:val="00C373E0"/>
    <w:rsid w:val="00C3791B"/>
    <w:rsid w:val="00C4061F"/>
    <w:rsid w:val="00C411C8"/>
    <w:rsid w:val="00C44D94"/>
    <w:rsid w:val="00C45AE7"/>
    <w:rsid w:val="00C53D66"/>
    <w:rsid w:val="00C576FE"/>
    <w:rsid w:val="00C60207"/>
    <w:rsid w:val="00C61D0B"/>
    <w:rsid w:val="00C6319F"/>
    <w:rsid w:val="00C65BA6"/>
    <w:rsid w:val="00C65E40"/>
    <w:rsid w:val="00C6746E"/>
    <w:rsid w:val="00C67749"/>
    <w:rsid w:val="00C702E0"/>
    <w:rsid w:val="00C80177"/>
    <w:rsid w:val="00C8030B"/>
    <w:rsid w:val="00C8112D"/>
    <w:rsid w:val="00C81618"/>
    <w:rsid w:val="00C8166A"/>
    <w:rsid w:val="00C82DA9"/>
    <w:rsid w:val="00C86919"/>
    <w:rsid w:val="00C9180D"/>
    <w:rsid w:val="00C93412"/>
    <w:rsid w:val="00CA608F"/>
    <w:rsid w:val="00CA749A"/>
    <w:rsid w:val="00CB21ED"/>
    <w:rsid w:val="00CB4E7A"/>
    <w:rsid w:val="00CC36EF"/>
    <w:rsid w:val="00CC6564"/>
    <w:rsid w:val="00CC6DEC"/>
    <w:rsid w:val="00CD0686"/>
    <w:rsid w:val="00CD4247"/>
    <w:rsid w:val="00CD5EAF"/>
    <w:rsid w:val="00CD6A88"/>
    <w:rsid w:val="00CD7E41"/>
    <w:rsid w:val="00CE02CC"/>
    <w:rsid w:val="00CE18C2"/>
    <w:rsid w:val="00CE735A"/>
    <w:rsid w:val="00CE7F26"/>
    <w:rsid w:val="00CF4FCE"/>
    <w:rsid w:val="00CF7518"/>
    <w:rsid w:val="00CF7C7E"/>
    <w:rsid w:val="00D040B5"/>
    <w:rsid w:val="00D07540"/>
    <w:rsid w:val="00D10A77"/>
    <w:rsid w:val="00D1678D"/>
    <w:rsid w:val="00D20C38"/>
    <w:rsid w:val="00D261B3"/>
    <w:rsid w:val="00D37D9B"/>
    <w:rsid w:val="00D42AED"/>
    <w:rsid w:val="00D47597"/>
    <w:rsid w:val="00D5435F"/>
    <w:rsid w:val="00D5651D"/>
    <w:rsid w:val="00D571D5"/>
    <w:rsid w:val="00D613CB"/>
    <w:rsid w:val="00D614F5"/>
    <w:rsid w:val="00D61A29"/>
    <w:rsid w:val="00D62AB8"/>
    <w:rsid w:val="00D63547"/>
    <w:rsid w:val="00D648D6"/>
    <w:rsid w:val="00D64957"/>
    <w:rsid w:val="00D66FA7"/>
    <w:rsid w:val="00D67FB7"/>
    <w:rsid w:val="00D717FA"/>
    <w:rsid w:val="00D736F0"/>
    <w:rsid w:val="00D73F74"/>
    <w:rsid w:val="00D75E26"/>
    <w:rsid w:val="00D816FF"/>
    <w:rsid w:val="00D83BBE"/>
    <w:rsid w:val="00D85155"/>
    <w:rsid w:val="00D86EF6"/>
    <w:rsid w:val="00D9067C"/>
    <w:rsid w:val="00D9460A"/>
    <w:rsid w:val="00D947D5"/>
    <w:rsid w:val="00DA28F2"/>
    <w:rsid w:val="00DA2AA7"/>
    <w:rsid w:val="00DA2BD6"/>
    <w:rsid w:val="00DA49A6"/>
    <w:rsid w:val="00DA5733"/>
    <w:rsid w:val="00DA6BD4"/>
    <w:rsid w:val="00DB12AB"/>
    <w:rsid w:val="00DB32FC"/>
    <w:rsid w:val="00DC2B66"/>
    <w:rsid w:val="00DD40B3"/>
    <w:rsid w:val="00DD6950"/>
    <w:rsid w:val="00DD6AFB"/>
    <w:rsid w:val="00DE08BF"/>
    <w:rsid w:val="00DE27A1"/>
    <w:rsid w:val="00DE3B13"/>
    <w:rsid w:val="00DE636D"/>
    <w:rsid w:val="00DE6633"/>
    <w:rsid w:val="00DE6E52"/>
    <w:rsid w:val="00DF3AC0"/>
    <w:rsid w:val="00DF4281"/>
    <w:rsid w:val="00DF4622"/>
    <w:rsid w:val="00E04129"/>
    <w:rsid w:val="00E15E5C"/>
    <w:rsid w:val="00E20CAA"/>
    <w:rsid w:val="00E239E5"/>
    <w:rsid w:val="00E330D3"/>
    <w:rsid w:val="00E45837"/>
    <w:rsid w:val="00E51B4F"/>
    <w:rsid w:val="00E51D64"/>
    <w:rsid w:val="00E52E46"/>
    <w:rsid w:val="00E5394A"/>
    <w:rsid w:val="00E6007D"/>
    <w:rsid w:val="00E631A9"/>
    <w:rsid w:val="00E65317"/>
    <w:rsid w:val="00E67595"/>
    <w:rsid w:val="00E675EE"/>
    <w:rsid w:val="00E72D87"/>
    <w:rsid w:val="00E7407D"/>
    <w:rsid w:val="00E828C5"/>
    <w:rsid w:val="00E84425"/>
    <w:rsid w:val="00E848C4"/>
    <w:rsid w:val="00E856E2"/>
    <w:rsid w:val="00E878B8"/>
    <w:rsid w:val="00E93532"/>
    <w:rsid w:val="00E952A2"/>
    <w:rsid w:val="00E95E5B"/>
    <w:rsid w:val="00EA07C9"/>
    <w:rsid w:val="00EA1EF4"/>
    <w:rsid w:val="00EB53D5"/>
    <w:rsid w:val="00EB648E"/>
    <w:rsid w:val="00EC15C3"/>
    <w:rsid w:val="00EC68ED"/>
    <w:rsid w:val="00ED5E3A"/>
    <w:rsid w:val="00EE0A10"/>
    <w:rsid w:val="00EE1076"/>
    <w:rsid w:val="00EE1D11"/>
    <w:rsid w:val="00EE3403"/>
    <w:rsid w:val="00EE35E1"/>
    <w:rsid w:val="00EF069D"/>
    <w:rsid w:val="00EF3542"/>
    <w:rsid w:val="00EF593D"/>
    <w:rsid w:val="00EF72E0"/>
    <w:rsid w:val="00F00ECA"/>
    <w:rsid w:val="00F01D4B"/>
    <w:rsid w:val="00F03E9E"/>
    <w:rsid w:val="00F045ED"/>
    <w:rsid w:val="00F10F0E"/>
    <w:rsid w:val="00F15872"/>
    <w:rsid w:val="00F17045"/>
    <w:rsid w:val="00F2237D"/>
    <w:rsid w:val="00F24F37"/>
    <w:rsid w:val="00F25561"/>
    <w:rsid w:val="00F26D92"/>
    <w:rsid w:val="00F275FA"/>
    <w:rsid w:val="00F30679"/>
    <w:rsid w:val="00F3090A"/>
    <w:rsid w:val="00F4455F"/>
    <w:rsid w:val="00F47ED2"/>
    <w:rsid w:val="00F53018"/>
    <w:rsid w:val="00F56E4C"/>
    <w:rsid w:val="00F64858"/>
    <w:rsid w:val="00F64A67"/>
    <w:rsid w:val="00F660C8"/>
    <w:rsid w:val="00F7010B"/>
    <w:rsid w:val="00F77A3B"/>
    <w:rsid w:val="00F8544F"/>
    <w:rsid w:val="00F93F82"/>
    <w:rsid w:val="00F94B37"/>
    <w:rsid w:val="00F95444"/>
    <w:rsid w:val="00F97D93"/>
    <w:rsid w:val="00FA07B0"/>
    <w:rsid w:val="00FA5192"/>
    <w:rsid w:val="00FB05C1"/>
    <w:rsid w:val="00FB10B7"/>
    <w:rsid w:val="00FB472A"/>
    <w:rsid w:val="00FC22E6"/>
    <w:rsid w:val="00FD24FD"/>
    <w:rsid w:val="00FD52F2"/>
    <w:rsid w:val="00FD792E"/>
    <w:rsid w:val="00FE39FB"/>
    <w:rsid w:val="00FE4448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42C52"/>
  <w15:docId w15:val="{06B6D760-F254-458E-93C2-1BF363F7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48"/>
    <w:rPr>
      <w:rFonts w:ascii="Helvetica" w:eastAsia="Helvetica" w:hAnsi="Helvetica" w:cs="Times New Roman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48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D0748"/>
    <w:rPr>
      <w:rFonts w:ascii="Helvetica" w:eastAsia="Helvetica" w:hAnsi="Helvetica" w:cs="Times New Roman"/>
      <w:szCs w:val="20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F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82"/>
    <w:rPr>
      <w:rFonts w:ascii="Lucida Grande" w:eastAsia="Helvetica" w:hAnsi="Lucida Grande" w:cs="Times New Roman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D68"/>
    <w:rPr>
      <w:rFonts w:ascii="Helvetica" w:eastAsia="Helvetica" w:hAnsi="Helvetica" w:cs="Times New Roman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0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A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A44"/>
    <w:rPr>
      <w:rFonts w:ascii="Helvetica" w:eastAsia="Helvetica" w:hAnsi="Helvetica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44"/>
    <w:rPr>
      <w:rFonts w:ascii="Helvetica" w:eastAsia="Helvetica" w:hAnsi="Helvetica" w:cs="Times New Roman"/>
      <w:b/>
      <w:bCs/>
      <w:sz w:val="20"/>
      <w:szCs w:val="20"/>
      <w:lang w:val="en-US" w:eastAsia="en-US"/>
    </w:rPr>
  </w:style>
  <w:style w:type="paragraph" w:styleId="Revision">
    <w:name w:val="Revision"/>
    <w:hidden/>
    <w:uiPriority w:val="99"/>
    <w:semiHidden/>
    <w:rsid w:val="00070A44"/>
    <w:rPr>
      <w:rFonts w:ascii="Helvetica" w:eastAsia="Helvetica" w:hAnsi="Helvetica" w:cs="Times New Roman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1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4CE0C-0938-DF42-943D-CA40741C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2676</Words>
  <Characters>15259</Characters>
  <Application>Microsoft Macintosh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Елена Селиванова</cp:lastModifiedBy>
  <cp:revision>2</cp:revision>
  <cp:lastPrinted>2016-03-03T21:28:00Z</cp:lastPrinted>
  <dcterms:created xsi:type="dcterms:W3CDTF">2016-03-29T06:30:00Z</dcterms:created>
  <dcterms:modified xsi:type="dcterms:W3CDTF">2016-03-29T06:30:00Z</dcterms:modified>
</cp:coreProperties>
</file>