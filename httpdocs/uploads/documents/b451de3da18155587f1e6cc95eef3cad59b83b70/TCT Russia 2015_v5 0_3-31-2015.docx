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FE" w:rsidRPr="00152894" w:rsidRDefault="00AD0748" w:rsidP="003D0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</w:pPr>
      <w:r w:rsidRPr="00152894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TCT R</w:t>
      </w:r>
      <w:r w:rsidR="00E95E5B" w:rsidRPr="00152894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 xml:space="preserve">USSIA </w:t>
      </w:r>
      <w:r w:rsidRPr="00152894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201</w:t>
      </w:r>
      <w:r w:rsidR="00176D1C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5</w:t>
      </w:r>
    </w:p>
    <w:p w:rsidR="00EA07C9" w:rsidRDefault="0023212E" w:rsidP="00EA0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r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>XVI</w:t>
      </w:r>
      <w:ins w:id="0" w:author="Елена Селиванова" w:date="2015-04-01T11:00:00Z">
        <w:r w:rsidR="00B63253">
          <w:rPr>
            <w:rFonts w:asciiTheme="minorHAnsi" w:eastAsia="Times New Roman" w:hAnsiTheme="minorHAnsi" w:cs="Arial"/>
            <w:color w:val="17365D" w:themeColor="text2" w:themeShade="BF"/>
            <w:sz w:val="28"/>
            <w:szCs w:val="28"/>
          </w:rPr>
          <w:t>I</w:t>
        </w:r>
      </w:ins>
      <w:bookmarkStart w:id="1" w:name="_GoBack"/>
      <w:bookmarkEnd w:id="1"/>
      <w:r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 xml:space="preserve"> </w:t>
      </w:r>
      <w:r w:rsidR="007C6971" w:rsidRPr="0014466A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>MOSCOW’S INTERNATIONAL</w:t>
      </w:r>
      <w:r w:rsidR="00556524" w:rsidRPr="0014466A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 xml:space="preserve"> COURSE ON ENDOVASCULAR THERAPIES</w:t>
      </w:r>
    </w:p>
    <w:p w:rsidR="00AD0748" w:rsidRPr="00EA07C9" w:rsidRDefault="007C6971" w:rsidP="00EA0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r w:rsidRPr="0014466A">
        <w:rPr>
          <w:rFonts w:asciiTheme="minorHAnsi" w:hAnsiTheme="minorHAnsi" w:cs="Arial"/>
          <w:color w:val="17365D" w:themeColor="text2" w:themeShade="BF"/>
          <w:sz w:val="28"/>
          <w:szCs w:val="22"/>
        </w:rPr>
        <w:t>June 1</w:t>
      </w:r>
      <w:r w:rsidR="00176D1C">
        <w:rPr>
          <w:rFonts w:asciiTheme="minorHAnsi" w:hAnsiTheme="minorHAnsi" w:cs="Arial"/>
          <w:color w:val="17365D" w:themeColor="text2" w:themeShade="BF"/>
          <w:sz w:val="28"/>
          <w:szCs w:val="22"/>
        </w:rPr>
        <w:t>8</w:t>
      </w:r>
      <w:r w:rsidRPr="0014466A">
        <w:rPr>
          <w:rFonts w:asciiTheme="minorHAnsi" w:hAnsiTheme="minorHAnsi" w:cs="Arial"/>
          <w:color w:val="17365D" w:themeColor="text2" w:themeShade="BF"/>
          <w:sz w:val="28"/>
          <w:szCs w:val="22"/>
        </w:rPr>
        <w:t xml:space="preserve">th to </w:t>
      </w:r>
      <w:r w:rsidR="00176D1C">
        <w:rPr>
          <w:rFonts w:asciiTheme="minorHAnsi" w:hAnsiTheme="minorHAnsi" w:cs="Arial"/>
          <w:color w:val="17365D" w:themeColor="text2" w:themeShade="BF"/>
          <w:sz w:val="28"/>
          <w:szCs w:val="22"/>
        </w:rPr>
        <w:t>20</w:t>
      </w:r>
      <w:r w:rsidRPr="0014466A">
        <w:rPr>
          <w:rFonts w:asciiTheme="minorHAnsi" w:hAnsiTheme="minorHAnsi" w:cs="Arial"/>
          <w:color w:val="17365D" w:themeColor="text2" w:themeShade="BF"/>
          <w:sz w:val="28"/>
          <w:szCs w:val="22"/>
        </w:rPr>
        <w:t>th, 201</w:t>
      </w:r>
      <w:r w:rsidR="00176D1C">
        <w:rPr>
          <w:rFonts w:asciiTheme="minorHAnsi" w:hAnsiTheme="minorHAnsi" w:cs="Arial"/>
          <w:color w:val="17365D" w:themeColor="text2" w:themeShade="BF"/>
          <w:sz w:val="28"/>
          <w:szCs w:val="22"/>
        </w:rPr>
        <w:t>5</w:t>
      </w:r>
    </w:p>
    <w:p w:rsidR="00F53018" w:rsidRDefault="00F53018" w:rsidP="0014466A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8"/>
          <w:lang w:eastAsia="ru-RU"/>
        </w:rPr>
      </w:pPr>
    </w:p>
    <w:p w:rsidR="00FE4448" w:rsidRDefault="00BE51AE" w:rsidP="00FE444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T</w:t>
      </w:r>
      <w:r w:rsidR="00391104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HURSDAY</w:t>
      </w:r>
      <w:r w:rsidRPr="00BE51AE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, JUNE 1</w:t>
      </w:r>
      <w:r w:rsidR="00391104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8</w:t>
      </w:r>
      <w:r w:rsidRPr="009815B2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vertAlign w:val="superscript"/>
          <w:lang w:eastAsia="ru-RU"/>
        </w:rPr>
        <w:t>th</w:t>
      </w:r>
    </w:p>
    <w:p w:rsidR="00B471B1" w:rsidRDefault="00B471B1" w:rsidP="00FE444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</w:p>
    <w:p w:rsidR="0012482A" w:rsidRPr="009815B2" w:rsidRDefault="00D648D6" w:rsidP="0012482A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color w:val="17365D" w:themeColor="text2" w:themeShade="BF"/>
          <w:szCs w:val="24"/>
          <w:lang w:eastAsia="ru-RU"/>
        </w:rPr>
      </w:pPr>
      <w:r w:rsidRPr="009815B2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ELECTIVE </w:t>
      </w:r>
      <w:r w:rsidR="00467D4F" w:rsidRPr="009815B2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CORONARY</w:t>
      </w:r>
      <w:r w:rsidR="0012482A" w:rsidRPr="009815B2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 INTERVENTION</w:t>
      </w:r>
    </w:p>
    <w:p w:rsidR="00D648D6" w:rsidRPr="00EB53D5" w:rsidRDefault="00D648D6" w:rsidP="00D648D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i/>
          <w:color w:val="17365D" w:themeColor="text2" w:themeShade="BF"/>
          <w:szCs w:val="24"/>
          <w:u w:val="single"/>
          <w:lang w:eastAsia="ru-RU"/>
        </w:rPr>
      </w:pPr>
      <w:r w:rsidRPr="00EB53D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I: Indications and Patient Selection</w:t>
      </w:r>
    </w:p>
    <w:p w:rsidR="00A0122F" w:rsidRDefault="00A0122F" w:rsidP="00A05D1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:rsidR="00A05D13" w:rsidRPr="00AB2807" w:rsidRDefault="0012482A" w:rsidP="00A05D1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5C507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="00AB2807">
        <w:rPr>
          <w:rFonts w:asciiTheme="minorHAnsi" w:eastAsiaTheme="minorEastAsia" w:hAnsiTheme="minorHAnsi" w:cs="Times"/>
          <w:iCs/>
          <w:szCs w:val="24"/>
          <w:lang w:eastAsia="ru-RU"/>
        </w:rPr>
        <w:t>Bagrat</w:t>
      </w:r>
      <w:proofErr w:type="spellEnd"/>
      <w:r w:rsidR="00AB280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="00AB2807">
        <w:rPr>
          <w:rFonts w:asciiTheme="minorHAnsi" w:eastAsiaTheme="minorEastAsia" w:hAnsiTheme="minorHAnsi" w:cs="Times"/>
          <w:iCs/>
          <w:szCs w:val="24"/>
          <w:lang w:eastAsia="ru-RU"/>
        </w:rPr>
        <w:t>Alekyan</w:t>
      </w:r>
      <w:proofErr w:type="spellEnd"/>
      <w:r w:rsidR="00AB2807">
        <w:rPr>
          <w:rFonts w:asciiTheme="minorHAnsi" w:eastAsiaTheme="minorEastAsia" w:hAnsiTheme="minorHAnsi" w:cs="Times"/>
          <w:iCs/>
          <w:szCs w:val="24"/>
          <w:lang w:eastAsia="ru-RU"/>
        </w:rPr>
        <w:t>, G</w:t>
      </w:r>
      <w:r w:rsidR="00EB53D5">
        <w:rPr>
          <w:rFonts w:asciiTheme="minorHAnsi" w:eastAsiaTheme="minorEastAsia" w:hAnsiTheme="minorHAnsi" w:cs="Times"/>
          <w:iCs/>
          <w:szCs w:val="24"/>
          <w:lang w:eastAsia="ru-RU"/>
        </w:rPr>
        <w:t>regg Stone</w:t>
      </w:r>
    </w:p>
    <w:p w:rsidR="0012482A" w:rsidRPr="00EB53D5" w:rsidRDefault="0012482A" w:rsidP="00A05D13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0F0D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="00FE39FB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/Live Case Panelists</w:t>
      </w:r>
      <w:r w:rsidRPr="000F0DDA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0F0DDA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EB53D5">
        <w:rPr>
          <w:rFonts w:asciiTheme="minorHAnsi" w:eastAsiaTheme="minorEastAsia" w:hAnsiTheme="minorHAnsi" w:cs="Times"/>
          <w:iCs/>
          <w:szCs w:val="24"/>
          <w:lang w:eastAsia="ru-RU"/>
        </w:rPr>
        <w:t xml:space="preserve">S.J. Park, </w:t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>George Dangas, Gary Mintz</w:t>
      </w:r>
      <w:r w:rsidR="00EB53D5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r w:rsidR="00EB53D5" w:rsidRPr="00EA07C9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TBD-Russia, TBD-Russia</w:t>
      </w:r>
    </w:p>
    <w:p w:rsidR="00EA07C9" w:rsidRDefault="0012482A" w:rsidP="00786CA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9815B2"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A2285A" w:rsidRPr="00A2285A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Keynote Lecture</w:t>
      </w:r>
      <w:r w:rsidR="00A2285A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Reconciling 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Academic 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>Guidelines</w:t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with the 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>Real</w:t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World PCI Environment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>: a</w:t>
      </w:r>
    </w:p>
    <w:p w:rsidR="0012482A" w:rsidRDefault="00786CA6" w:rsidP="00D261B3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2015 </w:t>
      </w:r>
      <w:r>
        <w:rPr>
          <w:rFonts w:asciiTheme="minorHAnsi" w:eastAsiaTheme="minorEastAsia" w:hAnsiTheme="minorHAnsi"/>
          <w:bCs/>
          <w:szCs w:val="24"/>
          <w:lang w:eastAsia="ru-RU"/>
        </w:rPr>
        <w:t>Update</w:t>
      </w:r>
      <w:r w:rsidR="0012482A">
        <w:rPr>
          <w:rFonts w:asciiTheme="minorHAnsi" w:eastAsiaTheme="minorEastAsia" w:hAnsiTheme="minorHAnsi"/>
          <w:szCs w:val="24"/>
          <w:lang w:eastAsia="ru-RU"/>
        </w:rPr>
        <w:t xml:space="preserve">  </w:t>
      </w:r>
    </w:p>
    <w:p w:rsidR="0012482A" w:rsidRDefault="00786CA6" w:rsidP="000F0DDA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:rsidR="0012482A" w:rsidRDefault="0012482A" w:rsidP="000F0D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86CA6" w:rsidRPr="00D648D6" w:rsidRDefault="00786CA6" w:rsidP="0012482A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II: Decision Making and Optimization</w:t>
      </w:r>
    </w:p>
    <w:p w:rsidR="00AB2807" w:rsidRDefault="00AB2807" w:rsidP="0012482A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2482A" w:rsidRDefault="009C247C" w:rsidP="0012482A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12482A" w:rsidRPr="00F64858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815B2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 w:rsidR="0012482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2482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>Lesion Severity Assessment</w:t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>: Making Best Use of Functional Assessment</w:t>
      </w:r>
      <w:r w:rsidR="0012482A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5673EE">
        <w:rPr>
          <w:rFonts w:asciiTheme="minorHAnsi" w:eastAsiaTheme="minorEastAsia" w:hAnsiTheme="minorHAnsi"/>
          <w:szCs w:val="24"/>
          <w:lang w:eastAsia="ru-RU"/>
        </w:rPr>
        <w:t>Tools</w:t>
      </w:r>
    </w:p>
    <w:p w:rsidR="0012482A" w:rsidRPr="00F97D93" w:rsidRDefault="005673EE" w:rsidP="0012482A">
      <w:pPr>
        <w:widowControl w:val="0"/>
        <w:autoSpaceDE w:val="0"/>
        <w:autoSpaceDN w:val="0"/>
        <w:adjustRightInd w:val="0"/>
        <w:ind w:left="70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S. J. Park</w:t>
      </w:r>
    </w:p>
    <w:p w:rsidR="0012482A" w:rsidRPr="00F97D93" w:rsidRDefault="0012482A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2482A" w:rsidRPr="007717DE" w:rsidRDefault="009C1205" w:rsidP="0012482A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12482A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>27</w:t>
      </w:r>
      <w:r w:rsidR="0012482A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2482A"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>Optimizing Intervention</w:t>
      </w:r>
      <w:r w:rsidR="00EB53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 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>Procedures</w:t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Making Best Use of Endovascular Diagnostics 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12482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</w:t>
      </w:r>
    </w:p>
    <w:p w:rsidR="0012482A" w:rsidRPr="007717DE" w:rsidRDefault="0012482A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>Gary Mintz</w:t>
      </w:r>
    </w:p>
    <w:p w:rsidR="0012482A" w:rsidRPr="007717DE" w:rsidRDefault="0012482A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673EE" w:rsidRDefault="00270244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>40</w:t>
      </w:r>
      <w:r w:rsidR="005673EE"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:rsidR="005673EE" w:rsidRDefault="005673EE" w:rsidP="00786CA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673EE" w:rsidRPr="009815B2" w:rsidRDefault="009815B2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5673EE" w:rsidRPr="009815B2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55</w:t>
      </w:r>
      <w:r w:rsidR="005673EE" w:rsidRPr="009815B2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Live Case from </w:t>
      </w:r>
      <w:proofErr w:type="spellStart"/>
      <w:r w:rsidR="005673EE" w:rsidRPr="009815B2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="005673EE" w:rsidRPr="009815B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(Complex PCI)</w:t>
      </w:r>
    </w:p>
    <w:p w:rsidR="005673EE" w:rsidRDefault="005673EE" w:rsidP="00786CA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</w:p>
    <w:p w:rsidR="00786CA6" w:rsidRPr="00D648D6" w:rsidRDefault="00786CA6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III: Technology and Outcomes</w:t>
      </w:r>
    </w:p>
    <w:p w:rsidR="00D648D6" w:rsidRPr="00D648D6" w:rsidRDefault="00D648D6" w:rsidP="00D648D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5C507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 xml:space="preserve">Juan </w:t>
      </w:r>
      <w:r w:rsidR="00270244">
        <w:rPr>
          <w:rFonts w:asciiTheme="minorHAnsi" w:eastAsiaTheme="minorEastAsia" w:hAnsiTheme="minorHAnsi" w:cs="Times"/>
          <w:iCs/>
          <w:szCs w:val="24"/>
          <w:lang w:eastAsia="ru-RU"/>
        </w:rPr>
        <w:t xml:space="preserve">F. </w:t>
      </w:r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>Granada</w:t>
      </w:r>
      <w:r>
        <w:rPr>
          <w:rFonts w:asciiTheme="minorHAnsi" w:eastAsiaTheme="minorEastAsia" w:hAnsiTheme="minorHAnsi" w:cs="Times"/>
          <w:iCs/>
          <w:szCs w:val="24"/>
          <w:lang w:eastAsia="ru-RU"/>
        </w:rPr>
        <w:t>, Gregg Stone</w:t>
      </w:r>
    </w:p>
    <w:p w:rsidR="00D648D6" w:rsidRDefault="00D648D6" w:rsidP="00D648D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0F0D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/Live Case Panelists</w:t>
      </w:r>
      <w:r w:rsidRPr="000F0DDA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="00270244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="00BA1D47">
        <w:rPr>
          <w:rFonts w:asciiTheme="minorHAnsi" w:eastAsiaTheme="minorEastAsia" w:hAnsiTheme="minorHAnsi" w:cs="Times"/>
          <w:iCs/>
          <w:szCs w:val="24"/>
          <w:lang w:eastAsia="ru-RU"/>
        </w:rPr>
        <w:t>Chaim</w:t>
      </w:r>
      <w:proofErr w:type="spellEnd"/>
      <w:r w:rsidR="00BA1D4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="00BA1D47">
        <w:rPr>
          <w:rFonts w:asciiTheme="minorHAnsi" w:eastAsiaTheme="minorEastAsia" w:hAnsiTheme="minorHAnsi" w:cs="Times"/>
          <w:iCs/>
          <w:szCs w:val="24"/>
          <w:lang w:eastAsia="ru-RU"/>
        </w:rPr>
        <w:t>Lotan</w:t>
      </w:r>
      <w:proofErr w:type="spellEnd"/>
      <w:r w:rsidR="00BA1D47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Robert Byrne</w:t>
      </w:r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  <w:r w:rsidR="00AE78E4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AE78E4" w:rsidRPr="00D261B3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TBD-Russia, TBD-Russia</w:t>
      </w:r>
    </w:p>
    <w:p w:rsidR="00786CA6" w:rsidRDefault="00786CA6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673EE" w:rsidRDefault="005673EE" w:rsidP="005673EE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9C1205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Keynote Lecture</w:t>
      </w:r>
      <w:r w:rsidR="009C1205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The </w:t>
      </w:r>
      <w:r w:rsidR="009C1205">
        <w:rPr>
          <w:rFonts w:asciiTheme="minorHAnsi" w:eastAsiaTheme="minorEastAsia" w:hAnsiTheme="minorHAnsi" w:cs="Times"/>
          <w:bCs/>
          <w:szCs w:val="24"/>
          <w:lang w:eastAsia="ru-RU"/>
        </w:rPr>
        <w:t>Perpetual Journey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the </w:t>
      </w:r>
      <w:r w:rsidR="00EA07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Search </w:t>
      </w:r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of the “Ideal” 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>Stent</w:t>
      </w:r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>: Implications for Future Generation Therapies</w:t>
      </w:r>
    </w:p>
    <w:p w:rsidR="005673EE" w:rsidRDefault="009C1205" w:rsidP="009C1205">
      <w:pPr>
        <w:widowControl w:val="0"/>
        <w:autoSpaceDE w:val="0"/>
        <w:autoSpaceDN w:val="0"/>
        <w:adjustRightInd w:val="0"/>
        <w:ind w:left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szCs w:val="24"/>
          <w:lang w:eastAsia="ru-RU"/>
        </w:rPr>
        <w:t>Ju</w:t>
      </w:r>
      <w:r w:rsidR="00EA07C9">
        <w:rPr>
          <w:rFonts w:asciiTheme="minorHAnsi" w:eastAsiaTheme="minorEastAsia" w:hAnsiTheme="minorHAnsi" w:cs="Times"/>
          <w:szCs w:val="24"/>
          <w:lang w:eastAsia="ru-RU"/>
        </w:rPr>
        <w:t>an F. Granada</w:t>
      </w:r>
    </w:p>
    <w:p w:rsidR="005673EE" w:rsidRDefault="005673EE" w:rsidP="00786CA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86CA6" w:rsidRDefault="005673EE" w:rsidP="00786CA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="00786CA6" w:rsidRPr="00F64858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Metallic DES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Landscape</w:t>
      </w:r>
      <w:r w:rsidR="00786CA6" w:rsidRPr="00F64858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270244">
        <w:rPr>
          <w:rFonts w:asciiTheme="minorHAnsi" w:eastAsiaTheme="minorEastAsia" w:hAnsiTheme="minorHAnsi"/>
          <w:szCs w:val="24"/>
          <w:lang w:eastAsia="ru-RU"/>
        </w:rPr>
        <w:t xml:space="preserve">Are Technological Improvements Impacting Clinical Outcomes? </w:t>
      </w:r>
      <w:r w:rsidR="00786CA6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:rsidR="00786CA6" w:rsidRPr="00F97D93" w:rsidRDefault="00786CA6" w:rsidP="00786CA6">
      <w:pPr>
        <w:widowControl w:val="0"/>
        <w:autoSpaceDE w:val="0"/>
        <w:autoSpaceDN w:val="0"/>
        <w:adjustRightInd w:val="0"/>
        <w:ind w:left="70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szCs w:val="24"/>
          <w:lang w:eastAsia="ru-RU"/>
        </w:rPr>
        <w:t>Robert Byrne</w:t>
      </w:r>
    </w:p>
    <w:p w:rsidR="00786CA6" w:rsidRPr="00F97D93" w:rsidRDefault="00786CA6" w:rsidP="00786CA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86CA6" w:rsidRPr="007717DE" w:rsidRDefault="005673EE" w:rsidP="00786CA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9C1205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786CA6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27</w:t>
      </w:r>
      <w:r w:rsidR="00786CA6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786CA6"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Bioresorbable Vascular 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 xml:space="preserve">Scaffolds: 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>Will They Live Up to the Hype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  <w:r w:rsidR="00786CA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</w:t>
      </w:r>
    </w:p>
    <w:p w:rsidR="00786CA6" w:rsidRDefault="00786CA6" w:rsidP="00786CA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:rsidR="00786CA6" w:rsidRDefault="00786CA6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673EE" w:rsidRPr="007717DE" w:rsidRDefault="005673EE" w:rsidP="005673EE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9C1205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39</w:t>
      </w: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>Drug Coated Balloons in Coronar</w:t>
      </w:r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>y Applications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Real Competition for Stents or Niche Solution?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</w:t>
      </w:r>
    </w:p>
    <w:p w:rsidR="00786CA6" w:rsidRDefault="005673EE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</w:p>
    <w:p w:rsidR="00E04129" w:rsidRDefault="00E04129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E04129" w:rsidRDefault="00E04129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br w:type="page"/>
      </w:r>
    </w:p>
    <w:p w:rsidR="00E04129" w:rsidRDefault="00E04129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11:51: Decision-Making in Patients with Diabetes and Multivessel Disease</w:t>
      </w:r>
    </w:p>
    <w:p w:rsidR="00E04129" w:rsidRDefault="00E04129" w:rsidP="005673E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Bernard Chevalier</w:t>
      </w:r>
    </w:p>
    <w:p w:rsidR="005673EE" w:rsidRDefault="005673EE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2482A" w:rsidRDefault="005673EE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E04129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12482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04129">
        <w:rPr>
          <w:rFonts w:asciiTheme="minorHAnsi" w:eastAsiaTheme="minorEastAsia" w:hAnsiTheme="minorHAnsi" w:cs="Times"/>
          <w:bCs/>
          <w:szCs w:val="24"/>
          <w:lang w:eastAsia="ru-RU"/>
        </w:rPr>
        <w:t>03</w:t>
      </w:r>
      <w:r w:rsidR="0012482A"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:rsidR="00E04129" w:rsidRDefault="00E04129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2482A" w:rsidRPr="00617844" w:rsidRDefault="009C1205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617844">
        <w:rPr>
          <w:rFonts w:asciiTheme="minorHAnsi" w:eastAsiaTheme="minorEastAsia" w:hAnsiTheme="minorHAnsi" w:cs="Times"/>
          <w:bCs/>
          <w:szCs w:val="24"/>
          <w:lang w:eastAsia="ru-RU"/>
        </w:rPr>
        <w:t>12</w:t>
      </w:r>
      <w:r w:rsidR="0012482A" w:rsidRPr="00617844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04129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 w:rsidR="0012482A" w:rsidRPr="006178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Live Case from </w:t>
      </w:r>
      <w:proofErr w:type="spellStart"/>
      <w:r w:rsidR="0012482A" w:rsidRPr="00617844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="0012482A" w:rsidRPr="006178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(Complex PCI)</w:t>
      </w:r>
    </w:p>
    <w:p w:rsidR="006B2298" w:rsidRDefault="006B2298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C6319F" w:rsidRPr="00E15E5C" w:rsidRDefault="00C6319F" w:rsidP="000F0D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szCs w:val="24"/>
          <w:lang w:eastAsia="ru-RU"/>
        </w:rPr>
        <w:t>13:00</w:t>
      </w:r>
      <w:r w:rsidR="00A05D13" w:rsidRPr="00E15E5C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E15E5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Lunch Symposia</w:t>
      </w:r>
    </w:p>
    <w:p w:rsidR="0012482A" w:rsidRDefault="0012482A" w:rsidP="0012482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:rsidR="00B4360C" w:rsidRPr="00D648D6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IV: </w:t>
      </w:r>
      <w:r w:rsidR="00270244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Interventional </w:t>
      </w:r>
      <w:r w:rsidR="00D648D6"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P</w:t>
      </w:r>
      <w:r w:rsidR="00A2285A"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harmacology</w:t>
      </w:r>
      <w:r w:rsidR="00D648D6"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, </w:t>
      </w:r>
      <w:r w:rsidR="00270244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Vascular </w:t>
      </w:r>
      <w:r w:rsidR="00A2285A"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Access</w:t>
      </w:r>
      <w:r w:rsidR="00270244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D648D6" w:rsidRPr="00D648D6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and Radiation </w:t>
      </w:r>
      <w:r w:rsidR="004F40D8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Management</w:t>
      </w:r>
    </w:p>
    <w:p w:rsidR="00A0122F" w:rsidRDefault="00A0122F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:rsidR="00B4360C" w:rsidRPr="00FE39FB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FE39FB">
        <w:rPr>
          <w:rFonts w:asciiTheme="minorHAnsi" w:eastAsiaTheme="minorEastAsia" w:hAnsiTheme="minorHAnsi" w:cs="Times"/>
          <w:bCs/>
          <w:szCs w:val="24"/>
          <w:lang w:eastAsia="ru-RU"/>
        </w:rPr>
        <w:t xml:space="preserve">George </w:t>
      </w:r>
      <w:proofErr w:type="spellStart"/>
      <w:r w:rsidR="00FE39FB">
        <w:rPr>
          <w:rFonts w:asciiTheme="minorHAnsi" w:eastAsiaTheme="minorEastAsia" w:hAnsiTheme="minorHAnsi" w:cs="Times"/>
          <w:bCs/>
          <w:szCs w:val="24"/>
          <w:lang w:eastAsia="ru-RU"/>
        </w:rPr>
        <w:t>Dangas</w:t>
      </w:r>
      <w:proofErr w:type="spellEnd"/>
      <w:r w:rsidR="00FE39FB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Yves </w:t>
      </w:r>
      <w:proofErr w:type="spellStart"/>
      <w:r w:rsidR="00FE39FB"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</w:p>
    <w:p w:rsidR="00B4360C" w:rsidRPr="00F94B37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Greg </w:t>
      </w:r>
      <w:proofErr w:type="spellStart"/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>Kaluza</w:t>
      </w:r>
      <w:proofErr w:type="spellEnd"/>
      <w:r w:rsidR="00270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 w:rsidR="00E675EE">
        <w:rPr>
          <w:rFonts w:asciiTheme="minorHAnsi" w:eastAsiaTheme="minorEastAsia" w:hAnsiTheme="minorHAnsi" w:cs="Times"/>
          <w:bCs/>
          <w:szCs w:val="24"/>
          <w:lang w:eastAsia="ru-RU"/>
        </w:rPr>
        <w:t>Wojciech</w:t>
      </w:r>
      <w:proofErr w:type="spellEnd"/>
      <w:r w:rsidR="00E675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E675EE">
        <w:rPr>
          <w:rFonts w:asciiTheme="minorHAnsi" w:eastAsiaTheme="minorEastAsia" w:hAnsiTheme="minorHAnsi" w:cs="Times"/>
          <w:bCs/>
          <w:szCs w:val="24"/>
          <w:lang w:eastAsia="ru-RU"/>
        </w:rPr>
        <w:t>Wojakowski</w:t>
      </w:r>
      <w:proofErr w:type="spellEnd"/>
      <w:r w:rsidR="00E675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343EA5">
        <w:rPr>
          <w:rFonts w:asciiTheme="minorHAnsi" w:eastAsiaTheme="minorEastAsia" w:hAnsiTheme="minorHAnsi" w:cs="Times"/>
          <w:bCs/>
          <w:szCs w:val="24"/>
          <w:lang w:eastAsia="ru-RU"/>
        </w:rPr>
        <w:t>Robert Byrne</w:t>
      </w:r>
      <w:r w:rsidR="00E675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AE78E4" w:rsidRPr="00E675EE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TBD-Russia, TBD-Russia</w:t>
      </w:r>
    </w:p>
    <w:p w:rsidR="00B4360C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:rsidR="00B4360C" w:rsidRDefault="00B4360C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14:15: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80035">
        <w:rPr>
          <w:rFonts w:asciiTheme="minorHAnsi" w:eastAsiaTheme="minorEastAsia" w:hAnsiTheme="minorHAnsi" w:cs="Times"/>
          <w:bCs/>
          <w:szCs w:val="24"/>
          <w:lang w:eastAsia="ru-RU"/>
        </w:rPr>
        <w:t>Interventional Pharmacology 2015: A Guideline-Based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2F42D9">
        <w:rPr>
          <w:rFonts w:asciiTheme="minorHAnsi" w:eastAsiaTheme="minorEastAsia" w:hAnsiTheme="minorHAnsi" w:cs="Times"/>
          <w:bCs/>
          <w:szCs w:val="24"/>
          <w:lang w:eastAsia="ru-RU"/>
        </w:rPr>
        <w:t xml:space="preserve">Discussion  </w:t>
      </w:r>
    </w:p>
    <w:p w:rsidR="00B4360C" w:rsidRDefault="00B4360C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George Dangas </w:t>
      </w:r>
    </w:p>
    <w:p w:rsidR="00B4360C" w:rsidRDefault="00B4360C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Default="00B4360C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14:30: Radial Access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: Impact on Bleeding Complications and Pharmacological Approach</w:t>
      </w:r>
    </w:p>
    <w:p w:rsidR="00B4360C" w:rsidRDefault="00B4360C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Yves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</w:p>
    <w:p w:rsidR="00D648D6" w:rsidRDefault="00D648D6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648D6" w:rsidRDefault="00D648D6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14:4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Protecting the Patient and the Operator: Keys to </w:t>
      </w:r>
      <w:r w:rsidR="005974FE">
        <w:rPr>
          <w:rFonts w:asciiTheme="minorHAnsi" w:eastAsiaTheme="minorEastAsia" w:hAnsiTheme="minorHAnsi" w:cs="Times"/>
          <w:bCs/>
          <w:szCs w:val="24"/>
          <w:lang w:eastAsia="ru-RU"/>
        </w:rPr>
        <w:t xml:space="preserve">Contrast and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Radiation Management</w:t>
      </w:r>
    </w:p>
    <w:p w:rsidR="00D648D6" w:rsidRDefault="00D648D6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Greg Kaluza</w:t>
      </w:r>
    </w:p>
    <w:p w:rsidR="003204B7" w:rsidRDefault="003204B7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204B7" w:rsidRPr="00F64858" w:rsidRDefault="003204B7" w:rsidP="00B4360C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50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Moderated Discussion </w:t>
      </w:r>
    </w:p>
    <w:p w:rsidR="00B4360C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</w:p>
    <w:p w:rsidR="00B4360C" w:rsidRPr="00D648D6" w:rsidRDefault="00A2285A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  <w:r w:rsidRPr="00D648D6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Session V: Patient Subsets</w:t>
      </w:r>
      <w:r w:rsidR="00FE39FB" w:rsidRPr="00D648D6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 – Case Oriented Review</w:t>
      </w:r>
      <w:r w:rsidRPr="00D648D6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 </w:t>
      </w:r>
    </w:p>
    <w:p w:rsidR="00A0122F" w:rsidRDefault="00A0122F" w:rsidP="00D648D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:rsidR="00D648D6" w:rsidRPr="00FE39FB" w:rsidRDefault="00D648D6" w:rsidP="00D648D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George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Dangas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Yves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</w:p>
    <w:p w:rsidR="00B4360C" w:rsidRDefault="00D648D6" w:rsidP="00D648D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 xml:space="preserve">Case </w:t>
      </w: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Remo </w:t>
      </w:r>
      <w:proofErr w:type="spellStart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>Albiero</w:t>
      </w:r>
      <w:proofErr w:type="spellEnd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Flavio </w:t>
      </w:r>
      <w:proofErr w:type="spellStart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>Ribichini</w:t>
      </w:r>
      <w:proofErr w:type="spellEnd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proofErr w:type="spellStart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>Chaim</w:t>
      </w:r>
      <w:proofErr w:type="spellEnd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>Lotan</w:t>
      </w:r>
      <w:proofErr w:type="spellEnd"/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>, S. J. Park</w:t>
      </w:r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proofErr w:type="spellStart"/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>Azeem</w:t>
      </w:r>
      <w:proofErr w:type="spellEnd"/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>Latib</w:t>
      </w:r>
      <w:proofErr w:type="spellEnd"/>
    </w:p>
    <w:p w:rsidR="00D648D6" w:rsidRDefault="00D648D6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</w:p>
    <w:p w:rsidR="00B4360C" w:rsidRPr="00A05D13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  <w:t>Multi-Vessel PCI Intervention</w:t>
      </w:r>
    </w:p>
    <w:p w:rsidR="00B4360C" w:rsidRPr="00CF7C7E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</w:p>
    <w:p w:rsidR="00A2285A" w:rsidRDefault="00B4360C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A2285A"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A2285A" w:rsidRDefault="00A2285A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del w:id="2" w:author="Greg L. Kaluza, MD, PhD" w:date="2015-03-31T12:28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1</w:delText>
        </w:r>
      </w:del>
      <w:ins w:id="3" w:author="Greg L. Kaluza, MD, PhD" w:date="2015-03-31T12:28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Anton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Staferov</w:t>
        </w:r>
      </w:ins>
      <w:proofErr w:type="spellEnd"/>
    </w:p>
    <w:p w:rsidR="00A2285A" w:rsidRDefault="00A2285A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A2285A" w:rsidRDefault="00A2285A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Would I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Approach this Case</w:t>
      </w:r>
      <w:r w:rsidR="00FE39FB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FE39FB" w:rsidRDefault="00FE39FB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 xml:space="preserve">Flavio </w:t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Ribichini</w:t>
      </w:r>
      <w:proofErr w:type="spellEnd"/>
    </w:p>
    <w:p w:rsidR="00A2285A" w:rsidRDefault="00A2285A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A2285A" w:rsidRPr="00A2285A" w:rsidRDefault="00A2285A" w:rsidP="00A2285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B4360C" w:rsidRDefault="003453CC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ins w:id="4" w:author="Greg L. Kaluza, MD, PhD" w:date="2015-03-31T12:2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Anton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Staferov</w:t>
        </w:r>
      </w:ins>
      <w:proofErr w:type="spellEnd"/>
      <w:del w:id="5" w:author="Greg L. Kaluza, MD, PhD" w:date="2015-03-31T12:28:00Z">
        <w:r w:rsidR="00A2285A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1</w:delText>
        </w:r>
      </w:del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Five Key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</w:t>
      </w:r>
      <w:r w:rsidR="000420C9" w:rsidRPr="000420C9">
        <w:rPr>
          <w:rFonts w:asciiTheme="minorHAnsi" w:eastAsiaTheme="minorEastAsia" w:hAnsiTheme="minorHAnsi" w:cs="Times"/>
          <w:bCs/>
          <w:szCs w:val="24"/>
          <w:lang w:eastAsia="ru-RU"/>
        </w:rPr>
        <w:t>Multi-Vessel PCI Intervention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B393F" w:rsidRDefault="00BB393F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Flavio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Ribichini</w:t>
      </w:r>
      <w:proofErr w:type="spellEnd"/>
    </w:p>
    <w:p w:rsidR="00FE39FB" w:rsidRDefault="00FE39FB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Pr="00A05D13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  <w:t>Left Main Intervention</w:t>
      </w:r>
    </w:p>
    <w:p w:rsidR="00B4360C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del w:id="6" w:author="Greg L. Kaluza, MD, PhD" w:date="2015-03-31T12:28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2</w:delText>
        </w:r>
      </w:del>
      <w:proofErr w:type="spellStart"/>
      <w:ins w:id="7" w:author="Greg L. Kaluza, MD, PhD" w:date="2015-03-31T12:28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Narek</w:t>
        </w:r>
        <w:proofErr w:type="spellEnd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Zakarian</w:t>
        </w:r>
      </w:ins>
      <w:proofErr w:type="spellEnd"/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127BC">
        <w:rPr>
          <w:rFonts w:asciiTheme="minorHAnsi" w:eastAsiaTheme="minorEastAsia" w:hAnsiTheme="minorHAnsi" w:cs="Times"/>
          <w:iCs/>
          <w:szCs w:val="24"/>
          <w:lang w:eastAsia="ru-RU"/>
        </w:rPr>
        <w:t>S. J. Park</w:t>
      </w:r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E39FB" w:rsidRPr="00A2285A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FE39FB" w:rsidRDefault="003453CC" w:rsidP="00FE39FB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ins w:id="8" w:author="Greg L. Kaluza, MD, PhD" w:date="2015-03-31T12:2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Narek</w:t>
        </w:r>
        <w:proofErr w:type="spellEnd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Zakarian</w:t>
        </w:r>
      </w:ins>
      <w:proofErr w:type="spellEnd"/>
      <w:del w:id="9" w:author="Greg L. Kaluza, MD, PhD" w:date="2015-03-31T12:29:00Z">
        <w:r w:rsidR="00FE39FB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2</w:delText>
        </w:r>
      </w:del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A968D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Five Key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Left Main</w:t>
      </w:r>
      <w:r w:rsidR="000420C9" w:rsidRP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4360C" w:rsidRDefault="00BB393F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iCs/>
          <w:szCs w:val="24"/>
          <w:lang w:eastAsia="ru-RU"/>
        </w:rPr>
        <w:t>S. J. Park</w:t>
      </w:r>
    </w:p>
    <w:p w:rsidR="00A0122F" w:rsidRDefault="00A0122F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lang w:eastAsia="ru-RU"/>
        </w:rPr>
      </w:pPr>
    </w:p>
    <w:p w:rsidR="00B4360C" w:rsidRPr="00A05D13" w:rsidRDefault="007127B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  <w:t xml:space="preserve">Bifurcation </w:t>
      </w:r>
      <w:r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  <w:t>Intervention</w:t>
      </w:r>
    </w:p>
    <w:p w:rsidR="00B4360C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ins w:id="10" w:author="Greg L. Kaluza, MD, PhD" w:date="2015-03-31T12:29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Anatoliy</w:t>
        </w:r>
        <w:proofErr w:type="spellEnd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Samko</w:t>
        </w:r>
      </w:ins>
      <w:proofErr w:type="spellEnd"/>
      <w:del w:id="11" w:author="Greg L. Kaluza, MD, PhD" w:date="2015-03-31T12:29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3</w:delText>
        </w:r>
      </w:del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204B7" w:rsidRDefault="00AB2807" w:rsidP="003204B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 xml:space="preserve">Remo </w:t>
      </w:r>
      <w:proofErr w:type="spellStart"/>
      <w:r w:rsidR="007127BC">
        <w:rPr>
          <w:rFonts w:asciiTheme="minorHAnsi" w:eastAsiaTheme="minorEastAsia" w:hAnsiTheme="minorHAnsi" w:cs="Times"/>
          <w:bCs/>
          <w:szCs w:val="24"/>
          <w:lang w:eastAsia="ru-RU"/>
        </w:rPr>
        <w:t>Albiero</w:t>
      </w:r>
      <w:proofErr w:type="spellEnd"/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AB2807" w:rsidRPr="00A2285A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AB2807" w:rsidRDefault="003453CC" w:rsidP="00AB2807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ins w:id="12" w:author="Greg L. Kaluza, MD, PhD" w:date="2015-03-31T12:2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Anatoliy</w:t>
        </w:r>
        <w:proofErr w:type="spellEnd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Samko</w:t>
        </w:r>
      </w:ins>
      <w:proofErr w:type="spellEnd"/>
      <w:del w:id="13" w:author="Greg L. Kaluza, MD, PhD" w:date="2015-03-31T12:29:00Z">
        <w:r w:rsidR="00AB2807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Russian Faculty Presenter 3</w:delText>
        </w:r>
      </w:del>
    </w:p>
    <w:p w:rsidR="00AB2807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Default="00AB2807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A968D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Five Key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Lessons 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for Bifurcation</w:t>
      </w:r>
      <w:r w:rsidR="000420C9" w:rsidRP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B393F" w:rsidRDefault="00BB393F" w:rsidP="00AB280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Remo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Albiero</w:t>
      </w:r>
      <w:proofErr w:type="spellEnd"/>
    </w:p>
    <w:p w:rsidR="00B4360C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:rsidR="00F95444" w:rsidRPr="00A05D13" w:rsidRDefault="00AE78E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Post-CABG</w:t>
      </w:r>
      <w:r w:rsidR="00E15E5C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/</w:t>
      </w:r>
      <w:r w:rsidR="003204B7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SVG Intervention</w:t>
      </w:r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ins w:id="14" w:author="Greg L. Kaluza, MD, PhD" w:date="2015-03-31T12:29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Alexey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Fedorchenko</w:t>
        </w:r>
      </w:ins>
      <w:proofErr w:type="spellEnd"/>
      <w:del w:id="15" w:author="Greg L. Kaluza, MD, PhD" w:date="2015-03-31T12:29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195EF6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</w:del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204B7" w:rsidRDefault="00F95444" w:rsidP="003204B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Chaim</w:t>
      </w:r>
      <w:proofErr w:type="spellEnd"/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Lotan</w:t>
      </w:r>
      <w:proofErr w:type="spellEnd"/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95444" w:rsidRPr="00A2285A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D648D6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F95444" w:rsidRDefault="003453CC" w:rsidP="00F95444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ins w:id="16" w:author="Greg L. Kaluza, MD, PhD" w:date="2015-03-31T12:2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Alexey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Fedorchenko</w:t>
        </w:r>
      </w:ins>
      <w:proofErr w:type="spellEnd"/>
      <w:del w:id="17" w:author="Greg L. Kaluza, MD, PhD" w:date="2015-03-31T12:29:00Z">
        <w:r w:rsidR="00F95444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195EF6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</w:del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95444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AB2807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17844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A968D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Five Key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Post CABG</w:t>
      </w:r>
      <w:r w:rsidR="00AE78E4">
        <w:rPr>
          <w:rFonts w:asciiTheme="minorHAnsi" w:eastAsiaTheme="minorEastAsia" w:hAnsiTheme="minorHAnsi" w:cs="Times"/>
          <w:bCs/>
          <w:szCs w:val="24"/>
          <w:lang w:eastAsia="ru-RU"/>
        </w:rPr>
        <w:t>/SVG</w:t>
      </w:r>
      <w:r w:rsidR="000420C9" w:rsidRP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B393F" w:rsidRDefault="00BB393F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Chaim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Lotan</w:t>
      </w:r>
      <w:proofErr w:type="spellEnd"/>
    </w:p>
    <w:p w:rsidR="00F95444" w:rsidRDefault="00F95444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</w:p>
    <w:p w:rsidR="007127BC" w:rsidRPr="00A05D13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In-Stent Restenosis</w:t>
      </w:r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ins w:id="18" w:author="Greg L. Kaluza, MD, PhD" w:date="2015-03-31T12:29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Igor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Kachanov</w:t>
        </w:r>
      </w:ins>
      <w:proofErr w:type="spellEnd"/>
      <w:del w:id="19" w:author="Greg L. Kaluza, MD, PhD" w:date="2015-03-31T12:29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195EF6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204B7" w:rsidRDefault="007127BC" w:rsidP="003204B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5: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127BC" w:rsidRPr="00A2285A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0: How Did I Treat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AE78E4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7127BC" w:rsidRDefault="003453CC" w:rsidP="007127B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ins w:id="20" w:author="Greg L. Kaluza, MD, PhD" w:date="2015-03-31T12:2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Igor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Kachanov</w:t>
        </w:r>
      </w:ins>
      <w:proofErr w:type="spellEnd"/>
      <w:del w:id="21" w:author="Greg L. Kaluza, MD, PhD" w:date="2015-03-31T12:29:00Z">
        <w:r w:rsidR="007127BC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195EF6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</w:p>
    <w:p w:rsidR="007127BC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95444" w:rsidRDefault="007127BC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5: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A968D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Five Key </w:t>
      </w:r>
      <w:r w:rsidR="003204B7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In-Stent Restenosis In</w:t>
      </w:r>
      <w:r w:rsidR="000420C9" w:rsidRPr="000420C9">
        <w:rPr>
          <w:rFonts w:asciiTheme="minorHAnsi" w:eastAsiaTheme="minorEastAsia" w:hAnsiTheme="minorHAnsi" w:cs="Times"/>
          <w:bCs/>
          <w:szCs w:val="24"/>
          <w:lang w:eastAsia="ru-RU"/>
        </w:rPr>
        <w:t>tervention</w:t>
      </w:r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0420C9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B393F" w:rsidRDefault="00BB393F" w:rsidP="007127B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</w:p>
    <w:p w:rsidR="007127BC" w:rsidRDefault="007127B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</w:p>
    <w:p w:rsidR="00B4360C" w:rsidRPr="00C80177" w:rsidRDefault="00FE39FB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  <w:r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Session V</w:t>
      </w:r>
      <w:r w:rsidR="00C80177"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I</w:t>
      </w:r>
      <w:r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: Mini-Symposium: </w:t>
      </w:r>
      <w:r w:rsidR="00B4360C"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Chronic Total Occlusions</w:t>
      </w:r>
    </w:p>
    <w:p w:rsidR="00B4360C" w:rsidRPr="00A05D13" w:rsidRDefault="00B4360C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color w:val="17365D" w:themeColor="text2" w:themeShade="BF"/>
          <w:szCs w:val="24"/>
          <w:lang w:eastAsia="ru-RU"/>
        </w:rPr>
      </w:pPr>
    </w:p>
    <w:p w:rsidR="00FE39FB" w:rsidRPr="00745FC4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="00745FC4" w:rsidRPr="00745FC4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745FC4" w:rsidRPr="00745FC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745FC4" w:rsidRPr="00745FC4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  <w:r w:rsidR="00745FC4">
        <w:rPr>
          <w:rFonts w:asciiTheme="minorHAnsi" w:eastAsiaTheme="minorEastAsia" w:hAnsiTheme="minorHAnsi" w:cs="Times"/>
          <w:bCs/>
          <w:szCs w:val="24"/>
          <w:lang w:eastAsia="ru-RU"/>
        </w:rPr>
        <w:t>,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Alexander </w:t>
      </w:r>
      <w:proofErr w:type="spellStart"/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Osiev</w:t>
      </w:r>
      <w:proofErr w:type="spellEnd"/>
    </w:p>
    <w:p w:rsidR="00FE39FB" w:rsidRDefault="00FE39FB" w:rsidP="00FE39F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Shigeru Saito</w:t>
      </w:r>
      <w:r w:rsidR="00AE78E4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proofErr w:type="spellStart"/>
      <w:r w:rsidR="00343EA5">
        <w:rPr>
          <w:rFonts w:asciiTheme="minorHAnsi" w:eastAsiaTheme="minorEastAsia" w:hAnsiTheme="minorHAnsi" w:cs="Times"/>
          <w:bCs/>
          <w:szCs w:val="24"/>
          <w:lang w:eastAsia="ru-RU"/>
        </w:rPr>
        <w:t>Chaim</w:t>
      </w:r>
      <w:proofErr w:type="spellEnd"/>
      <w:r w:rsidR="00343EA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343EA5">
        <w:rPr>
          <w:rFonts w:asciiTheme="minorHAnsi" w:eastAsiaTheme="minorEastAsia" w:hAnsiTheme="minorHAnsi" w:cs="Times"/>
          <w:bCs/>
          <w:szCs w:val="24"/>
          <w:lang w:eastAsia="ru-RU"/>
        </w:rPr>
        <w:t>Lotan</w:t>
      </w:r>
      <w:proofErr w:type="spellEnd"/>
      <w:r w:rsidR="00E675EE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Yves </w:t>
      </w:r>
      <w:proofErr w:type="spellStart"/>
      <w:r w:rsidR="00E675EE">
        <w:rPr>
          <w:rFonts w:asciiTheme="minorHAnsi" w:eastAsiaTheme="minorEastAsia" w:hAnsiTheme="minorHAnsi" w:cs="Times"/>
          <w:iCs/>
          <w:szCs w:val="24"/>
          <w:lang w:eastAsia="ru-RU"/>
        </w:rPr>
        <w:t>Louvard</w:t>
      </w:r>
      <w:proofErr w:type="spellEnd"/>
      <w:r w:rsidR="00E675EE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 xml:space="preserve">, </w:t>
      </w:r>
      <w:proofErr w:type="spellStart"/>
      <w:ins w:id="22" w:author="Greg L. Kaluza, MD, PhD" w:date="2015-03-31T12:30:00Z"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Avtandil</w:t>
        </w:r>
        <w:proofErr w:type="spellEnd"/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 xml:space="preserve"> </w:t>
        </w:r>
        <w:proofErr w:type="spellStart"/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Babunashvili</w:t>
        </w:r>
      </w:ins>
      <w:proofErr w:type="spellEnd"/>
      <w:del w:id="23" w:author="Greg L. Kaluza, MD, PhD" w:date="2015-03-31T12:30:00Z">
        <w:r w:rsidR="00AE78E4" w:rsidRPr="00E675EE" w:rsidDel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delText>TBD-Russia</w:delText>
        </w:r>
      </w:del>
      <w:r w:rsidR="00AE78E4" w:rsidRPr="00E675EE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, TBD-Russia</w:t>
      </w:r>
      <w:r w:rsidR="00C80177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</w:p>
    <w:p w:rsidR="00FE39FB" w:rsidRDefault="00FE39FB" w:rsidP="00B4360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Pr="00476DE7" w:rsidRDefault="00F95444" w:rsidP="00F954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4360C"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FE39FB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Keynote Lecture</w:t>
      </w:r>
      <w:r w:rsidR="00B4360C" w:rsidRPr="00476DE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: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Why </w:t>
      </w:r>
      <w:r w:rsidR="00C80177">
        <w:rPr>
          <w:rFonts w:asciiTheme="minorHAnsi" w:eastAsiaTheme="minorEastAsia" w:hAnsiTheme="minorHAnsi" w:cs="Times"/>
          <w:bCs/>
          <w:szCs w:val="24"/>
          <w:lang w:eastAsia="ru-RU"/>
        </w:rPr>
        <w:t>Open the CTOs – Evidence-Based Rationale</w:t>
      </w:r>
      <w:r w:rsidR="00B4360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</w:t>
      </w:r>
      <w:r w:rsidR="00B4360C" w:rsidRP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B4360C" w:rsidRDefault="005974FE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</w:p>
    <w:p w:rsidR="00B4360C" w:rsidRDefault="00B4360C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D141C" w:rsidRPr="00BD141C" w:rsidRDefault="00B4360C" w:rsidP="00A0122F">
      <w:pPr>
        <w:rPr>
          <w:rFonts w:asciiTheme="minorHAnsi" w:eastAsiaTheme="minorEastAsia" w:hAnsiTheme="minorHAnsi" w:cs="Times"/>
          <w:szCs w:val="24"/>
          <w:u w:val="single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</w:t>
      </w:r>
      <w:r w:rsidR="00E15E5C">
        <w:rPr>
          <w:rFonts w:asciiTheme="minorHAnsi" w:eastAsiaTheme="minorEastAsia" w:hAnsiTheme="minorHAnsi"/>
          <w:szCs w:val="24"/>
          <w:lang w:eastAsia="ru-RU"/>
        </w:rPr>
        <w:t>6</w:t>
      </w:r>
      <w:r>
        <w:rPr>
          <w:rFonts w:asciiTheme="minorHAnsi" w:eastAsiaTheme="minorEastAsia" w:hAnsiTheme="minorHAnsi"/>
          <w:szCs w:val="24"/>
          <w:lang w:eastAsia="ru-RU"/>
        </w:rPr>
        <w:t>:</w:t>
      </w:r>
      <w:r w:rsidR="00E15E5C">
        <w:rPr>
          <w:rFonts w:asciiTheme="minorHAnsi" w:eastAsiaTheme="minorEastAsia" w:hAnsiTheme="minorHAnsi"/>
          <w:szCs w:val="24"/>
          <w:lang w:eastAsia="ru-RU"/>
        </w:rPr>
        <w:t>5</w:t>
      </w:r>
      <w:r w:rsidR="00FD24FD">
        <w:rPr>
          <w:rFonts w:asciiTheme="minorHAnsi" w:eastAsiaTheme="minorEastAsia" w:hAnsiTheme="minorHAnsi"/>
          <w:szCs w:val="24"/>
          <w:lang w:eastAsia="ru-RU"/>
        </w:rPr>
        <w:t>0</w:t>
      </w:r>
      <w:r>
        <w:rPr>
          <w:rFonts w:asciiTheme="minorHAnsi" w:eastAsiaTheme="minorEastAsia" w:hAnsiTheme="minorHAnsi"/>
          <w:szCs w:val="24"/>
          <w:lang w:eastAsia="ru-RU"/>
        </w:rPr>
        <w:t>: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="00BD141C" w:rsidRPr="00BD141C">
        <w:rPr>
          <w:rFonts w:asciiTheme="minorHAnsi" w:eastAsiaTheme="minorEastAsia" w:hAnsiTheme="minorHAnsi" w:cs="Times"/>
          <w:szCs w:val="24"/>
          <w:lang w:eastAsia="ru-RU"/>
        </w:rPr>
        <w:t xml:space="preserve">The </w:t>
      </w:r>
      <w:proofErr w:type="spellStart"/>
      <w:r w:rsidR="00BD141C">
        <w:rPr>
          <w:rFonts w:asciiTheme="minorHAnsi" w:eastAsiaTheme="minorEastAsia" w:hAnsiTheme="minorHAnsi" w:cs="Times"/>
          <w:szCs w:val="24"/>
          <w:lang w:eastAsia="ru-RU"/>
        </w:rPr>
        <w:t>Ante</w:t>
      </w:r>
      <w:r w:rsidR="00BD141C" w:rsidRPr="00BD141C">
        <w:rPr>
          <w:rFonts w:asciiTheme="minorHAnsi" w:eastAsiaTheme="minorEastAsia" w:hAnsiTheme="minorHAnsi" w:cs="Times"/>
          <w:szCs w:val="24"/>
          <w:lang w:eastAsia="ru-RU"/>
        </w:rPr>
        <w:t>grade</w:t>
      </w:r>
      <w:proofErr w:type="spellEnd"/>
      <w:r w:rsidR="00BD141C" w:rsidRPr="00BD141C">
        <w:rPr>
          <w:rFonts w:asciiTheme="minorHAnsi" w:eastAsiaTheme="minorEastAsia" w:hAnsiTheme="minorHAnsi" w:cs="Times"/>
          <w:szCs w:val="24"/>
          <w:lang w:eastAsia="ru-RU"/>
        </w:rPr>
        <w:t xml:space="preserve"> Approach: Step by Step </w:t>
      </w:r>
      <w:r w:rsidR="003204B7">
        <w:rPr>
          <w:rFonts w:asciiTheme="minorHAnsi" w:eastAsiaTheme="minorEastAsia" w:hAnsiTheme="minorHAnsi" w:cs="Times"/>
          <w:szCs w:val="24"/>
          <w:lang w:eastAsia="ru-RU"/>
        </w:rPr>
        <w:t>Approach</w:t>
      </w:r>
    </w:p>
    <w:p w:rsidR="00B4360C" w:rsidRDefault="00745FC4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Alexander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Osiev</w:t>
      </w:r>
      <w:proofErr w:type="spellEnd"/>
    </w:p>
    <w:p w:rsidR="00745FC4" w:rsidRDefault="00745FC4" w:rsidP="00B4360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D141C" w:rsidRDefault="00BD141C" w:rsidP="00BD141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</w:t>
      </w:r>
      <w:r w:rsidR="001802FC">
        <w:rPr>
          <w:rFonts w:asciiTheme="minorHAnsi" w:eastAsiaTheme="minorEastAsia" w:hAnsiTheme="minorHAnsi"/>
          <w:szCs w:val="24"/>
          <w:lang w:eastAsia="ru-RU"/>
        </w:rPr>
        <w:t>7</w:t>
      </w:r>
      <w:r>
        <w:rPr>
          <w:rFonts w:asciiTheme="minorHAnsi" w:eastAsiaTheme="minorEastAsia" w:hAnsiTheme="minorHAnsi"/>
          <w:szCs w:val="24"/>
          <w:lang w:eastAsia="ru-RU"/>
        </w:rPr>
        <w:t>:</w:t>
      </w:r>
      <w:r w:rsidR="00E15E5C">
        <w:rPr>
          <w:rFonts w:asciiTheme="minorHAnsi" w:eastAsiaTheme="minorEastAsia" w:hAnsiTheme="minorHAnsi"/>
          <w:szCs w:val="24"/>
          <w:lang w:eastAsia="ru-RU"/>
        </w:rPr>
        <w:t>0</w:t>
      </w:r>
      <w:r w:rsidR="00FD24FD">
        <w:rPr>
          <w:rFonts w:asciiTheme="minorHAnsi" w:eastAsiaTheme="minorEastAsia" w:hAnsiTheme="minorHAnsi"/>
          <w:szCs w:val="24"/>
          <w:lang w:eastAsia="ru-RU"/>
        </w:rPr>
        <w:t>0</w:t>
      </w:r>
      <w:r>
        <w:rPr>
          <w:rFonts w:asciiTheme="minorHAnsi" w:eastAsiaTheme="minorEastAsia" w:hAnsiTheme="minorHAnsi"/>
          <w:szCs w:val="24"/>
          <w:lang w:eastAsia="ru-RU"/>
        </w:rPr>
        <w:t>: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Pr="00BD141C">
        <w:rPr>
          <w:rFonts w:asciiTheme="minorHAnsi" w:eastAsiaTheme="minorEastAsia" w:hAnsiTheme="minorHAnsi" w:cs="Times"/>
          <w:szCs w:val="24"/>
          <w:lang w:eastAsia="ru-RU"/>
        </w:rPr>
        <w:t xml:space="preserve">The Retrograde Approach: Step by Step </w:t>
      </w:r>
      <w:r w:rsidR="003204B7">
        <w:rPr>
          <w:rFonts w:asciiTheme="minorHAnsi" w:eastAsiaTheme="minorEastAsia" w:hAnsiTheme="minorHAnsi" w:cs="Times"/>
          <w:szCs w:val="24"/>
          <w:lang w:eastAsia="ru-RU"/>
        </w:rPr>
        <w:t>Approach</w:t>
      </w:r>
    </w:p>
    <w:p w:rsidR="00BD141C" w:rsidRDefault="00BD141C" w:rsidP="00BD141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Shigeru Saito</w:t>
      </w:r>
    </w:p>
    <w:p w:rsidR="00BD141C" w:rsidRDefault="00BD141C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1802FC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FD24FD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D7B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CTO </w:t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ins w:id="24" w:author="Greg L. Kaluza, MD, PhD" w:date="2015-03-31T12:30:00Z"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Avtandil</w:t>
        </w:r>
        <w:proofErr w:type="spellEnd"/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 xml:space="preserve"> </w:t>
        </w:r>
        <w:proofErr w:type="spellStart"/>
        <w:r w:rsidR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Babunashvili</w:t>
        </w:r>
      </w:ins>
      <w:proofErr w:type="spellEnd"/>
      <w:del w:id="25" w:author="Greg L. Kaluza, MD, PhD" w:date="2015-03-31T12:30:00Z">
        <w:r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BD141C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6</w:delText>
        </w:r>
      </w:del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8D16BA" w:rsidRDefault="005974FE" w:rsidP="008D16B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1802FC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D24FD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D141C">
        <w:rPr>
          <w:rFonts w:asciiTheme="minorHAnsi" w:eastAsiaTheme="minorEastAsia" w:hAnsiTheme="minorHAnsi" w:cs="Times"/>
          <w:bCs/>
          <w:szCs w:val="24"/>
          <w:lang w:eastAsia="ru-RU"/>
        </w:rPr>
        <w:t>Shigeru Saito</w:t>
      </w:r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5974FE" w:rsidRPr="00A2285A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1802FC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D24FD">
        <w:rPr>
          <w:rFonts w:asciiTheme="minorHAnsi" w:eastAsiaTheme="minorEastAsia" w:hAnsiTheme="minorHAnsi" w:cs="Times"/>
          <w:bCs/>
          <w:szCs w:val="24"/>
          <w:lang w:eastAsia="ru-RU"/>
        </w:rPr>
        <w:t>20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E15E5C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5974FE" w:rsidRDefault="003453CC" w:rsidP="005974F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ins w:id="26" w:author="Greg L. Kaluza, MD, PhD" w:date="2015-03-31T12:30:00Z">
        <w:r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Avtandil</w:t>
        </w:r>
        <w:proofErr w:type="spellEnd"/>
        <w:r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 xml:space="preserve"> </w:t>
        </w:r>
        <w:proofErr w:type="spellStart"/>
        <w:r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t>Babunashvili</w:t>
        </w:r>
      </w:ins>
      <w:proofErr w:type="spellEnd"/>
      <w:del w:id="27" w:author="Greg L. Kaluza, MD, PhD" w:date="2015-03-31T12:30:00Z">
        <w:r w:rsidR="005974FE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Russian Faculty Presenter </w:delText>
        </w:r>
        <w:r w:rsidR="00BD141C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6</w:delText>
        </w:r>
      </w:del>
    </w:p>
    <w:p w:rsidR="005974FE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B4360C" w:rsidRDefault="005974FE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1802FC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D24FD">
        <w:rPr>
          <w:rFonts w:asciiTheme="minorHAnsi" w:eastAsiaTheme="minorEastAsia" w:hAnsiTheme="minorHAnsi" w:cs="Times"/>
          <w:bCs/>
          <w:szCs w:val="24"/>
          <w:lang w:eastAsia="ru-RU"/>
        </w:rPr>
        <w:t>25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A968DD" w:rsidRPr="00E675EE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What’s New</w:t>
      </w:r>
      <w:r w:rsidR="00A968D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2A0FC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Five Key 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2A0FC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CTO In</w:t>
      </w:r>
      <w:r w:rsidR="002A0FCD" w:rsidRPr="000420C9">
        <w:rPr>
          <w:rFonts w:asciiTheme="minorHAnsi" w:eastAsiaTheme="minorEastAsia" w:hAnsiTheme="minorHAnsi" w:cs="Times"/>
          <w:bCs/>
          <w:szCs w:val="24"/>
          <w:lang w:eastAsia="ru-RU"/>
        </w:rPr>
        <w:t>tervention</w:t>
      </w:r>
      <w:r w:rsidR="002A0FC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2A0FCD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BB393F" w:rsidRDefault="00BB393F" w:rsidP="005974F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Shigeru Saito</w:t>
      </w:r>
    </w:p>
    <w:p w:rsidR="001B45CB" w:rsidRPr="001B45CB" w:rsidRDefault="001B45CB" w:rsidP="001B45C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8D16BA" w:rsidRDefault="008D16BA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17:35: Moderated Discussion</w:t>
      </w:r>
    </w:p>
    <w:p w:rsidR="008D16BA" w:rsidRDefault="008D16BA">
      <w:pPr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815B2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  <w:r w:rsidRPr="00A43BCD"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  <w:t>OPENING CEREMONY</w:t>
      </w:r>
    </w:p>
    <w:p w:rsidR="009815B2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:rsidR="003453CC" w:rsidRDefault="003453CC" w:rsidP="009815B2">
      <w:pPr>
        <w:widowControl w:val="0"/>
        <w:autoSpaceDE w:val="0"/>
        <w:autoSpaceDN w:val="0"/>
        <w:adjustRightInd w:val="0"/>
        <w:rPr>
          <w:ins w:id="28" w:author="Greg L. Kaluza, MD, PhD" w:date="2015-03-31T12:30:00Z"/>
          <w:rFonts w:asciiTheme="minorHAnsi" w:eastAsiaTheme="minorEastAsia" w:hAnsiTheme="minorHAnsi" w:cs="Times"/>
          <w:bCs/>
          <w:iCs/>
          <w:szCs w:val="24"/>
          <w:lang w:eastAsia="ru-RU"/>
        </w:rPr>
      </w:pPr>
      <w:ins w:id="29" w:author="Greg L. Kaluza, MD, PhD" w:date="2015-03-31T12:30:00Z">
        <w:r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 xml:space="preserve">Moderators: Leo </w:t>
        </w:r>
        <w:proofErr w:type="spellStart"/>
        <w:r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>Bockeria</w:t>
        </w:r>
        <w:proofErr w:type="spellEnd"/>
        <w:r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>, Gregg Stone</w:t>
        </w:r>
      </w:ins>
    </w:p>
    <w:p w:rsidR="003453CC" w:rsidRDefault="003453CC" w:rsidP="009815B2">
      <w:pPr>
        <w:widowControl w:val="0"/>
        <w:autoSpaceDE w:val="0"/>
        <w:autoSpaceDN w:val="0"/>
        <w:adjustRightInd w:val="0"/>
        <w:rPr>
          <w:ins w:id="30" w:author="Greg L. Kaluza, MD, PhD" w:date="2015-03-31T12:30:00Z"/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:rsidR="009815B2" w:rsidRPr="00E15E5C" w:rsidRDefault="00E15E5C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17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45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  <w:t xml:space="preserve">TCT-Russia 2015 </w:t>
      </w:r>
    </w:p>
    <w:p w:rsidR="009815B2" w:rsidRPr="00E15E5C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</w:r>
      <w:proofErr w:type="spellStart"/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Bagrat</w:t>
      </w:r>
      <w:proofErr w:type="spellEnd"/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proofErr w:type="spellStart"/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Alekyan</w:t>
      </w:r>
      <w:proofErr w:type="spellEnd"/>
    </w:p>
    <w:p w:rsidR="009815B2" w:rsidRPr="00E15E5C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:rsidR="009815B2" w:rsidRPr="00E15E5C" w:rsidRDefault="00E15E5C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17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50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  <w:t>CRF Salutes TCT Russia 2015</w:t>
      </w:r>
    </w:p>
    <w:p w:rsidR="009815B2" w:rsidRPr="00E15E5C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  <w:t>Jack Lewin</w:t>
      </w:r>
    </w:p>
    <w:p w:rsidR="009815B2" w:rsidRPr="00E15E5C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:rsidR="009815B2" w:rsidRPr="00E15E5C" w:rsidRDefault="00E15E5C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17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55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="009815B2"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  <w:t>Overall Program Structure</w:t>
      </w:r>
    </w:p>
    <w:p w:rsidR="009815B2" w:rsidRPr="00E15E5C" w:rsidRDefault="009815B2" w:rsidP="009815B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szCs w:val="24"/>
          <w:lang w:eastAsia="ru-RU"/>
        </w:rPr>
      </w:pPr>
      <w:r w:rsidRPr="00E15E5C">
        <w:rPr>
          <w:rFonts w:asciiTheme="minorHAnsi" w:eastAsiaTheme="minorEastAsia" w:hAnsiTheme="minorHAnsi" w:cs="Times"/>
          <w:bCs/>
          <w:iCs/>
          <w:szCs w:val="24"/>
          <w:lang w:eastAsia="ru-RU"/>
        </w:rPr>
        <w:tab/>
        <w:t>Juan F. Granada</w:t>
      </w:r>
    </w:p>
    <w:p w:rsidR="009815B2" w:rsidRPr="00E15E5C" w:rsidRDefault="009815B2">
      <w:pPr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8B3D28" w:rsidRDefault="00E15E5C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  <w:r w:rsidR="008B3D28">
        <w:rPr>
          <w:rFonts w:asciiTheme="minorHAnsi" w:eastAsiaTheme="minorEastAsia" w:hAnsiTheme="minorHAnsi" w:cs="Times"/>
          <w:bCs/>
          <w:szCs w:val="24"/>
          <w:lang w:eastAsia="ru-RU"/>
        </w:rPr>
        <w:br w:type="page"/>
      </w:r>
    </w:p>
    <w:p w:rsidR="004A0429" w:rsidRPr="006F0D01" w:rsidRDefault="00391104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17365D" w:themeColor="text2" w:themeShade="BF"/>
          <w:szCs w:val="24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FRIDAY</w:t>
      </w:r>
      <w:r w:rsidR="008B3D28" w:rsidRPr="00BE51AE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, JUNE 1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9</w:t>
      </w:r>
      <w:r w:rsidR="008B3D28" w:rsidRPr="00BE51AE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th</w:t>
      </w:r>
    </w:p>
    <w:p w:rsidR="004A0429" w:rsidRPr="006F0D01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:rsidR="00195EF6" w:rsidRPr="003711AA" w:rsidRDefault="00195EF6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3711AA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EMERGENT CORONARY INTERVENTION</w:t>
      </w:r>
    </w:p>
    <w:p w:rsidR="00195EF6" w:rsidRDefault="00195EF6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195EF6" w:rsidRPr="000420C9" w:rsidRDefault="00195EF6" w:rsidP="00195EF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i/>
          <w:color w:val="17365D" w:themeColor="text2" w:themeShade="BF"/>
          <w:szCs w:val="24"/>
          <w:u w:val="single"/>
          <w:lang w:eastAsia="ru-RU"/>
        </w:rPr>
      </w:pPr>
      <w:r w:rsidRPr="000420C9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r w:rsidR="000420C9" w:rsidRPr="000420C9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VII</w:t>
      </w:r>
      <w:r w:rsidRPr="000420C9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: Primary PCI Intervention: Joint Session TCT Russia and Eastern European Societies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56E4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Gregg Stone,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Bagrat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Alekyan</w:t>
      </w:r>
      <w:proofErr w:type="spellEnd"/>
    </w:p>
    <w:p w:rsidR="00D571D5" w:rsidRDefault="00195EF6" w:rsidP="003711A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F56E4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9180D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Pr="003C788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George Dangas, Gary Mintz,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Gerhard Schuler, Petr Kala, </w:t>
      </w:r>
      <w:proofErr w:type="spellStart"/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Wojciech</w:t>
      </w:r>
      <w:proofErr w:type="spellEnd"/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Wojakowski</w:t>
      </w:r>
      <w:proofErr w:type="spellEnd"/>
      <w:r w:rsidR="00F47ED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038DE" w:rsidRDefault="007038DE" w:rsidP="00195EF6">
      <w:pPr>
        <w:widowControl w:val="0"/>
        <w:autoSpaceDE w:val="0"/>
        <w:autoSpaceDN w:val="0"/>
        <w:adjustRightInd w:val="0"/>
        <w:ind w:left="708" w:hanging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Patient</w:t>
      </w:r>
      <w:r w:rsidRPr="00A05D13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Selection and Clinical Outcomes</w:t>
      </w:r>
    </w:p>
    <w:p w:rsidR="007038DE" w:rsidRDefault="007038DE" w:rsidP="00195EF6">
      <w:pPr>
        <w:widowControl w:val="0"/>
        <w:autoSpaceDE w:val="0"/>
        <w:autoSpaceDN w:val="0"/>
        <w:adjustRightInd w:val="0"/>
        <w:ind w:left="708" w:hanging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EF72E0" w:rsidP="00195EF6">
      <w:pPr>
        <w:widowControl w:val="0"/>
        <w:autoSpaceDE w:val="0"/>
        <w:autoSpaceDN w:val="0"/>
        <w:adjustRightInd w:val="0"/>
        <w:ind w:left="708" w:hanging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7038DE" w:rsidRPr="00C9180D">
        <w:rPr>
          <w:rFonts w:asciiTheme="minorHAnsi" w:eastAsiaTheme="minorEastAsia" w:hAnsiTheme="minorHAnsi"/>
          <w:szCs w:val="24"/>
          <w:lang w:eastAsia="ru-RU"/>
        </w:rPr>
        <w:t>Risk-</w:t>
      </w:r>
      <w:r w:rsidR="007038DE">
        <w:rPr>
          <w:rFonts w:asciiTheme="minorHAnsi" w:eastAsiaTheme="minorEastAsia" w:hAnsiTheme="minorHAnsi"/>
          <w:szCs w:val="24"/>
          <w:lang w:eastAsia="ru-RU"/>
        </w:rPr>
        <w:t>S</w:t>
      </w:r>
      <w:r w:rsidR="007038DE" w:rsidRPr="00C9180D">
        <w:rPr>
          <w:rFonts w:asciiTheme="minorHAnsi" w:eastAsiaTheme="minorEastAsia" w:hAnsiTheme="minorHAnsi"/>
          <w:szCs w:val="24"/>
          <w:lang w:eastAsia="ru-RU"/>
        </w:rPr>
        <w:t>tratification</w:t>
      </w:r>
      <w:r w:rsidR="007038DE">
        <w:rPr>
          <w:rFonts w:asciiTheme="minorHAnsi" w:eastAsiaTheme="minorEastAsia" w:hAnsiTheme="minorHAnsi"/>
          <w:szCs w:val="24"/>
          <w:lang w:eastAsia="ru-RU"/>
        </w:rPr>
        <w:t xml:space="preserve"> and Patient Selection in ACS I</w:t>
      </w:r>
      <w:r w:rsidR="007038DE" w:rsidRPr="00C9180D">
        <w:rPr>
          <w:rFonts w:asciiTheme="minorHAnsi" w:eastAsiaTheme="minorEastAsia" w:hAnsiTheme="minorHAnsi"/>
          <w:szCs w:val="24"/>
          <w:lang w:eastAsia="ru-RU"/>
        </w:rPr>
        <w:t>ntervention</w:t>
      </w:r>
      <w:r w:rsidR="007038DE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An Evidence-Based Review </w:t>
      </w:r>
    </w:p>
    <w:p w:rsidR="00195EF6" w:rsidRDefault="007038DE" w:rsidP="00195EF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George Dangas </w:t>
      </w:r>
    </w:p>
    <w:p w:rsidR="00195EF6" w:rsidRDefault="00195EF6" w:rsidP="00195EF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EF72E0" w:rsidP="00195EF6">
      <w:pPr>
        <w:widowControl w:val="0"/>
        <w:autoSpaceDE w:val="0"/>
        <w:autoSpaceDN w:val="0"/>
        <w:adjustRightInd w:val="0"/>
        <w:ind w:left="708" w:hanging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Interventional Pharmacology </w:t>
      </w:r>
      <w:r w:rsidR="003711AA">
        <w:rPr>
          <w:rFonts w:asciiTheme="minorHAnsi" w:eastAsiaTheme="minorEastAsia" w:hAnsiTheme="minorHAnsi" w:cs="Times"/>
          <w:bCs/>
          <w:szCs w:val="24"/>
          <w:lang w:eastAsia="ru-RU"/>
        </w:rPr>
        <w:t>for ACS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 xml:space="preserve">Applying the </w:t>
      </w:r>
      <w:r w:rsidR="00947F74">
        <w:rPr>
          <w:rFonts w:asciiTheme="minorHAnsi" w:eastAsiaTheme="minorEastAsia" w:hAnsiTheme="minorHAnsi" w:cs="Times"/>
          <w:bCs/>
          <w:szCs w:val="24"/>
          <w:lang w:eastAsia="ru-RU"/>
        </w:rPr>
        <w:t xml:space="preserve">Guidelines 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into Real-World Situations </w:t>
      </w:r>
    </w:p>
    <w:p w:rsidR="007038DE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/>
          <w:szCs w:val="24"/>
          <w:lang w:eastAsia="ru-RU"/>
        </w:rPr>
        <w:t xml:space="preserve"> 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:rsidR="00947F74" w:rsidRDefault="00947F74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47F74" w:rsidRDefault="00947F74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8D16B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Is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T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here a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R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ole for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E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ndovascular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iagnostics in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E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mergent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C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oronary 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I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ntervention?</w:t>
      </w:r>
    </w:p>
    <w:p w:rsidR="00947F74" w:rsidRDefault="00947F74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Gary Mintz</w:t>
      </w:r>
    </w:p>
    <w:p w:rsidR="009604B0" w:rsidRDefault="009604B0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604B0" w:rsidRDefault="009604B0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0: Moderated Discussion 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Pr="00A05D13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Device Selection and Clinical Outcomes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:rsidR="00195EF6" w:rsidRDefault="007038DE" w:rsidP="00195EF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45</w:t>
      </w:r>
      <w:r w:rsidR="00195EF6">
        <w:rPr>
          <w:rFonts w:asciiTheme="minorHAnsi" w:eastAsiaTheme="minorEastAsia" w:hAnsiTheme="minorHAnsi" w:cs="Times"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szCs w:val="24"/>
          <w:lang w:eastAsia="ru-RU"/>
        </w:rPr>
        <w:t>Practical Guide to Device Selection</w:t>
      </w:r>
      <w:r w:rsidR="00947F74">
        <w:rPr>
          <w:rFonts w:asciiTheme="minorHAnsi" w:eastAsiaTheme="minorEastAsia" w:hAnsiTheme="minorHAnsi" w:cs="Times"/>
          <w:szCs w:val="24"/>
          <w:lang w:eastAsia="ru-RU"/>
        </w:rPr>
        <w:t xml:space="preserve"> in Primary and Emergent PCI</w:t>
      </w:r>
    </w:p>
    <w:p w:rsidR="00195EF6" w:rsidRDefault="007038DE" w:rsidP="00195EF6">
      <w:pPr>
        <w:widowControl w:val="0"/>
        <w:autoSpaceDE w:val="0"/>
        <w:autoSpaceDN w:val="0"/>
        <w:adjustRightInd w:val="0"/>
        <w:ind w:left="705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Wojciech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Wojakowski</w:t>
      </w:r>
      <w:proofErr w:type="spellEnd"/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BA1D47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55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  <w:t>Thrombus Aspiration and Thrombus-Containing Devices</w:t>
      </w:r>
      <w:r w:rsidR="00947F7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– Gone for Good?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9604B0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05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35501E">
        <w:rPr>
          <w:rFonts w:asciiTheme="minorHAnsi" w:eastAsiaTheme="minorEastAsia" w:hAnsiTheme="minorHAnsi"/>
          <w:szCs w:val="24"/>
          <w:lang w:eastAsia="ru-RU"/>
        </w:rPr>
        <w:t>Interventional Management of C</w:t>
      </w:r>
      <w:r w:rsidR="0035501E" w:rsidRPr="00C9180D">
        <w:rPr>
          <w:rFonts w:asciiTheme="minorHAnsi" w:eastAsiaTheme="minorEastAsia" w:hAnsiTheme="minorHAnsi"/>
          <w:szCs w:val="24"/>
          <w:lang w:eastAsia="ru-RU"/>
        </w:rPr>
        <w:t xml:space="preserve">ardiogenic </w:t>
      </w:r>
      <w:r w:rsidR="0035501E">
        <w:rPr>
          <w:rFonts w:asciiTheme="minorHAnsi" w:eastAsiaTheme="minorEastAsia" w:hAnsiTheme="minorHAnsi"/>
          <w:szCs w:val="24"/>
          <w:lang w:eastAsia="ru-RU"/>
        </w:rPr>
        <w:t>S</w:t>
      </w:r>
      <w:r w:rsidR="0035501E" w:rsidRPr="00C9180D">
        <w:rPr>
          <w:rFonts w:asciiTheme="minorHAnsi" w:eastAsiaTheme="minorEastAsia" w:hAnsiTheme="minorHAnsi"/>
          <w:szCs w:val="24"/>
          <w:lang w:eastAsia="ru-RU"/>
        </w:rPr>
        <w:t>hock</w:t>
      </w:r>
    </w:p>
    <w:p w:rsidR="00195EF6" w:rsidRDefault="00195EF6" w:rsidP="00195EF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Gerhard Schuler</w:t>
      </w:r>
    </w:p>
    <w:p w:rsidR="009604B0" w:rsidRDefault="009604B0" w:rsidP="003711A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604B0" w:rsidRDefault="009604B0" w:rsidP="009604B0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Moderated Discussion </w:t>
      </w:r>
    </w:p>
    <w:p w:rsidR="009604B0" w:rsidRDefault="009604B0" w:rsidP="003711A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5501E" w:rsidRPr="009604B0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3711AA"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0: Live Case from </w:t>
      </w:r>
      <w:proofErr w:type="spellStart"/>
      <w:r w:rsidRPr="003711AA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P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(Acute Coronary Syndrome)</w:t>
      </w:r>
    </w:p>
    <w:p w:rsidR="0035501E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</w:p>
    <w:p w:rsidR="00195EF6" w:rsidRPr="001A7B8C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Specific Clinical Subsets and </w:t>
      </w:r>
      <w:r w:rsidR="00D571D5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System Solutions</w:t>
      </w:r>
    </w:p>
    <w:p w:rsidR="00195EF6" w:rsidRPr="00C9180D" w:rsidRDefault="00195EF6" w:rsidP="00195EF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:rsidR="00195EF6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="00195EF6" w:rsidRPr="00C9180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F72E0">
        <w:rPr>
          <w:rFonts w:asciiTheme="minorHAnsi" w:eastAsiaTheme="minorEastAsia" w:hAnsiTheme="minorHAnsi" w:cs="Times"/>
          <w:bCs/>
          <w:szCs w:val="24"/>
          <w:lang w:eastAsia="ru-RU"/>
        </w:rPr>
        <w:t xml:space="preserve">Stent for Life </w:t>
      </w:r>
      <w:r w:rsidR="007038DE">
        <w:rPr>
          <w:rFonts w:asciiTheme="minorHAnsi" w:eastAsiaTheme="minorEastAsia" w:hAnsiTheme="minorHAnsi" w:cs="Times"/>
          <w:bCs/>
          <w:szCs w:val="24"/>
          <w:lang w:eastAsia="ru-RU"/>
        </w:rPr>
        <w:t>Initiative Achievements in STEMI Patients in Europe and Beyond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825E3F">
        <w:rPr>
          <w:rFonts w:asciiTheme="minorHAnsi" w:eastAsiaTheme="minorEastAsia" w:hAnsiTheme="minorHAnsi" w:cs="Times"/>
          <w:bCs/>
          <w:szCs w:val="24"/>
          <w:lang w:eastAsia="ru-RU"/>
        </w:rPr>
        <w:t>Petr Kala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Pr="00C9180D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20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F47ED2">
        <w:rPr>
          <w:rFonts w:asciiTheme="minorHAnsi" w:eastAsiaTheme="minorEastAsia" w:hAnsiTheme="minorHAnsi"/>
          <w:szCs w:val="24"/>
          <w:lang w:eastAsia="ru-RU"/>
        </w:rPr>
        <w:t>Multi-V</w:t>
      </w:r>
      <w:r w:rsidR="00F47ED2" w:rsidRPr="00C9180D">
        <w:rPr>
          <w:rFonts w:asciiTheme="minorHAnsi" w:eastAsiaTheme="minorEastAsia" w:hAnsiTheme="minorHAnsi"/>
          <w:szCs w:val="24"/>
          <w:lang w:eastAsia="ru-RU"/>
        </w:rPr>
        <w:t xml:space="preserve">essel </w:t>
      </w:r>
      <w:r w:rsidR="00F47ED2">
        <w:rPr>
          <w:rFonts w:asciiTheme="minorHAnsi" w:eastAsiaTheme="minorEastAsia" w:hAnsiTheme="minorHAnsi"/>
          <w:szCs w:val="24"/>
          <w:lang w:eastAsia="ru-RU"/>
        </w:rPr>
        <w:t>Intervention in Primary PCI: Patient Selection and Current Recommendations</w:t>
      </w:r>
      <w:r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:rsidR="00195EF6" w:rsidRDefault="00195EF6" w:rsidP="00195EF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Vladimir </w:t>
      </w:r>
      <w:proofErr w:type="spellStart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Ganyukov</w:t>
      </w:r>
      <w:proofErr w:type="spellEnd"/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35501E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30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Transradial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F47ED2">
        <w:rPr>
          <w:rFonts w:asciiTheme="minorHAnsi" w:eastAsiaTheme="minorEastAsia" w:hAnsiTheme="minorHAnsi" w:cs="Times"/>
          <w:bCs/>
          <w:szCs w:val="24"/>
          <w:lang w:eastAsia="ru-RU"/>
        </w:rPr>
        <w:t>A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pproach in Primary PCI: Impact on Complications and Patient’s Outcomes </w:t>
      </w:r>
    </w:p>
    <w:p w:rsidR="00195EF6" w:rsidRPr="00C9180D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Alexey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Protopopov</w:t>
      </w:r>
      <w:proofErr w:type="spellEnd"/>
    </w:p>
    <w:p w:rsidR="00195EF6" w:rsidRPr="00C9180D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:rsidR="00195EF6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="00195EF6" w:rsidRPr="00C9180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40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Role of the Telemedicine and the Heart Team in STEMI Care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35501E" w:rsidRPr="00C9180D">
        <w:rPr>
          <w:rFonts w:asciiTheme="minorHAnsi" w:eastAsiaTheme="minorEastAsia" w:hAnsiTheme="minorHAnsi" w:cs="Times"/>
          <w:bCs/>
          <w:szCs w:val="24"/>
          <w:lang w:eastAsia="ru-RU"/>
        </w:rPr>
        <w:t>Robert Gil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Default="0035501E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50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195EF6"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</w:t>
      </w:r>
      <w:r w:rsidR="00195EF6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195EF6" w:rsidRPr="00C9180D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:rsidR="00195EF6" w:rsidRDefault="00195EF6" w:rsidP="00195EF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453CC" w:rsidRDefault="0035501E" w:rsidP="004A0429">
      <w:pPr>
        <w:widowControl w:val="0"/>
        <w:autoSpaceDE w:val="0"/>
        <w:autoSpaceDN w:val="0"/>
        <w:adjustRightInd w:val="0"/>
        <w:rPr>
          <w:ins w:id="31" w:author="Greg L. Kaluza, MD, PhD" w:date="2015-03-31T12:31:00Z"/>
          <w:rFonts w:asciiTheme="minorHAnsi" w:eastAsiaTheme="minorEastAsia" w:hAnsiTheme="minorHAnsi" w:cs="Times"/>
          <w:bCs/>
          <w:szCs w:val="24"/>
          <w:lang w:eastAsia="ru-RU"/>
        </w:rPr>
      </w:pPr>
      <w:commentRangeStart w:id="32"/>
      <w:r w:rsidRP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12:00: </w:t>
      </w:r>
      <w:ins w:id="33" w:author="Greg L. Kaluza, MD, PhD" w:date="2015-03-31T12:31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Eastern-European Presenter 1</w:t>
        </w:r>
      </w:ins>
    </w:p>
    <w:p w:rsidR="003453CC" w:rsidRDefault="003453CC" w:rsidP="004A0429">
      <w:pPr>
        <w:widowControl w:val="0"/>
        <w:autoSpaceDE w:val="0"/>
        <w:autoSpaceDN w:val="0"/>
        <w:adjustRightInd w:val="0"/>
        <w:rPr>
          <w:ins w:id="34" w:author="Greg L. Kaluza, MD, PhD" w:date="2015-03-31T12:31:00Z"/>
          <w:rFonts w:asciiTheme="minorHAnsi" w:eastAsiaTheme="minorEastAsia" w:hAnsiTheme="minorHAnsi" w:cs="Times"/>
          <w:bCs/>
          <w:szCs w:val="24"/>
          <w:lang w:eastAsia="ru-RU"/>
        </w:rPr>
      </w:pPr>
    </w:p>
    <w:p w:rsidR="003453CC" w:rsidRDefault="003453CC" w:rsidP="004A0429">
      <w:pPr>
        <w:widowControl w:val="0"/>
        <w:autoSpaceDE w:val="0"/>
        <w:autoSpaceDN w:val="0"/>
        <w:adjustRightInd w:val="0"/>
        <w:rPr>
          <w:ins w:id="35" w:author="Greg L. Kaluza, MD, PhD" w:date="2015-03-31T12:31:00Z"/>
          <w:rFonts w:asciiTheme="minorHAnsi" w:eastAsiaTheme="minorEastAsia" w:hAnsiTheme="minorHAnsi" w:cs="Times"/>
          <w:bCs/>
          <w:szCs w:val="24"/>
          <w:lang w:eastAsia="ru-RU"/>
        </w:rPr>
      </w:pPr>
      <w:ins w:id="36" w:author="Greg L. Kaluza, MD, PhD" w:date="2015-03-31T12:31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12:10: Eastern-European Presenter 2</w:t>
        </w:r>
      </w:ins>
    </w:p>
    <w:p w:rsidR="003453CC" w:rsidRDefault="003453CC" w:rsidP="004A0429">
      <w:pPr>
        <w:widowControl w:val="0"/>
        <w:autoSpaceDE w:val="0"/>
        <w:autoSpaceDN w:val="0"/>
        <w:adjustRightInd w:val="0"/>
        <w:rPr>
          <w:ins w:id="37" w:author="Greg L. Kaluza, MD, PhD" w:date="2015-03-31T12:32:00Z"/>
          <w:rFonts w:asciiTheme="minorHAnsi" w:eastAsiaTheme="minorEastAsia" w:hAnsiTheme="minorHAnsi" w:cs="Times"/>
          <w:bCs/>
          <w:szCs w:val="24"/>
          <w:lang w:eastAsia="ru-RU"/>
        </w:rPr>
      </w:pPr>
    </w:p>
    <w:p w:rsidR="00195EF6" w:rsidRPr="009604B0" w:rsidRDefault="003453C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  <w:ins w:id="38" w:author="Greg L. Kaluza, MD, PhD" w:date="2015-03-31T12:32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12:20: Eastern-European Presenter 3</w:t>
        </w:r>
      </w:ins>
      <w:del w:id="39" w:author="Greg L. Kaluza, MD, PhD" w:date="2015-03-31T12:31:00Z">
        <w:r w:rsidR="0035501E" w:rsidRPr="003711AA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Live Case from Bakoulev Cardiovascular Center (Acute Coronary Syndrome)</w:delText>
        </w:r>
      </w:del>
      <w:commentRangeEnd w:id="32"/>
      <w:r>
        <w:rPr>
          <w:rStyle w:val="a9"/>
        </w:rPr>
        <w:commentReference w:id="32"/>
      </w:r>
    </w:p>
    <w:p w:rsidR="00195EF6" w:rsidRDefault="00195EF6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35501E" w:rsidRPr="009604B0" w:rsidRDefault="003453C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  <w:ins w:id="40" w:author="Greg L. Kaluza, MD, PhD" w:date="2015-03-31T12:33:00Z">
        <w:r w:rsidRPr="003711AA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2</w:t>
        </w:r>
      </w:ins>
      <w:r w:rsidR="00D571D5" w:rsidRPr="003711A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1" w:author="Greg L. Kaluza, MD, PhD" w:date="2015-03-31T12:53:00Z">
        <w:r w:rsidR="00C6746E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="00D571D5" w:rsidRPr="003711AA">
        <w:rPr>
          <w:rFonts w:asciiTheme="minorHAnsi" w:eastAsiaTheme="minorEastAsia" w:hAnsiTheme="minorHAnsi" w:cs="Times"/>
          <w:bCs/>
          <w:szCs w:val="24"/>
          <w:lang w:eastAsia="ru-RU"/>
        </w:rPr>
        <w:t>: Lunch Symposia</w:t>
      </w:r>
    </w:p>
    <w:p w:rsidR="0035501E" w:rsidRDefault="0035501E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4A0429" w:rsidRPr="003711AA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3711AA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PERIPHERAL AND ENDOVASCULAR INTERVENTIONS</w:t>
      </w:r>
    </w:p>
    <w:p w:rsidR="00DF4281" w:rsidRPr="006F0D01" w:rsidRDefault="00DF4281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</w:p>
    <w:p w:rsidR="004A0429" w:rsidRPr="00D717FA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</w:t>
      </w:r>
      <w:r w:rsidR="00724572"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D717FA"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VIII</w:t>
      </w:r>
      <w:r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: Lower Limb Intervention</w:t>
      </w:r>
    </w:p>
    <w:p w:rsidR="004A0429" w:rsidRPr="006F0D01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A0429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William Gray, </w:t>
      </w:r>
      <w:r w:rsidR="00DF4281">
        <w:rPr>
          <w:rFonts w:asciiTheme="minorHAnsi" w:eastAsiaTheme="minorEastAsia" w:hAnsiTheme="minorHAnsi" w:cs="Times"/>
          <w:bCs/>
          <w:szCs w:val="24"/>
          <w:lang w:eastAsia="ru-RU"/>
        </w:rPr>
        <w:t xml:space="preserve">Bob </w:t>
      </w:r>
      <w:proofErr w:type="spellStart"/>
      <w:r w:rsidR="00DF4281">
        <w:rPr>
          <w:rFonts w:asciiTheme="minorHAnsi" w:eastAsiaTheme="minorEastAsia" w:hAnsiTheme="minorHAnsi" w:cs="Times"/>
          <w:bCs/>
          <w:szCs w:val="24"/>
          <w:lang w:eastAsia="ru-RU"/>
        </w:rPr>
        <w:t>Smouse</w:t>
      </w:r>
      <w:proofErr w:type="spellEnd"/>
      <w:r w:rsidRPr="004A0429" w:rsidDel="00021DC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6F0D01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</w:t>
      </w:r>
      <w:r w:rsidR="004A0429"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iscussants</w:t>
      </w:r>
      <w:r w:rsidR="004A0429" w:rsidRPr="004A0429">
        <w:rPr>
          <w:rFonts w:asciiTheme="minorHAnsi" w:eastAsiaTheme="minorEastAsia" w:hAnsiTheme="minorHAnsi" w:cs="Times"/>
          <w:bCs/>
          <w:iCs/>
          <w:szCs w:val="24"/>
          <w:lang w:eastAsia="ru-RU"/>
        </w:rPr>
        <w:t>:</w:t>
      </w:r>
      <w:r w:rsidR="009604B0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Alexander </w:t>
      </w:r>
      <w:proofErr w:type="spellStart"/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Nikanorov</w:t>
      </w:r>
      <w:proofErr w:type="spellEnd"/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D717FA">
        <w:rPr>
          <w:rFonts w:asciiTheme="minorHAnsi" w:eastAsiaTheme="minorEastAsia" w:hAnsiTheme="minorHAnsi" w:cs="Times"/>
          <w:bCs/>
          <w:szCs w:val="24"/>
          <w:lang w:eastAsia="ru-RU"/>
        </w:rPr>
        <w:t xml:space="preserve">Mahmood </w:t>
      </w:r>
      <w:proofErr w:type="spellStart"/>
      <w:r w:rsidR="00D717FA">
        <w:rPr>
          <w:rFonts w:asciiTheme="minorHAnsi" w:eastAsiaTheme="minorEastAsia" w:hAnsiTheme="minorHAnsi" w:cs="Times"/>
          <w:bCs/>
          <w:szCs w:val="24"/>
          <w:lang w:eastAsia="ru-RU"/>
        </w:rPr>
        <w:t>Razavi</w:t>
      </w:r>
      <w:proofErr w:type="spellEnd"/>
      <w:r w:rsid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B4460B">
        <w:rPr>
          <w:rFonts w:asciiTheme="minorHAnsi" w:eastAsiaTheme="minorEastAsia" w:hAnsiTheme="minorHAnsi" w:cs="Times"/>
          <w:bCs/>
          <w:szCs w:val="24"/>
          <w:lang w:eastAsia="ru-RU"/>
        </w:rPr>
        <w:t xml:space="preserve">Juan F. Granada, </w:t>
      </w:r>
      <w:r w:rsidR="003711AA" w:rsidRPr="00B4460B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TBD-Russia, TBD-Russia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717FA" w:rsidP="000102B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2" w:author="Greg L. Kaluza, MD, PhD" w:date="2015-03-31T12:34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A0429" w:rsidRPr="004A0429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Percutaneous SFA Revascularization: Clinical Indications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and Diagnostic A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pproach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DE27A1" w:rsidRDefault="00400D5D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 </w:t>
      </w:r>
      <w:r w:rsidR="00DF4281"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717FA" w:rsidP="000102B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3" w:author="Greg L. Kaluza, MD, PhD" w:date="2015-03-31T12:34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12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D</w:t>
      </w:r>
      <w:r w:rsidR="00D571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evice Selection 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in SFA Intervention: Available Technologies and Clinical Results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del w:id="44" w:author="Greg L. Kaluza, MD, PhD" w:date="2015-03-31T12:34:00Z">
        <w:r w:rsidRPr="004A0429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Bob Smouse</w:delText>
        </w:r>
      </w:del>
      <w:ins w:id="45" w:author="Greg L. Kaluza, MD, PhD" w:date="2015-03-31T12:34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Mahmood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Razavi</w:t>
        </w:r>
      </w:ins>
      <w:proofErr w:type="spellEnd"/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717FA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6" w:author="Greg L. Kaluza, MD, PhD" w:date="2015-03-31T12:34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22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 xml:space="preserve">Therapeutic Approach to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Calcifi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 xml:space="preserve">ed Lesions: </w:t>
      </w:r>
      <w:r w:rsidR="00F47ED2">
        <w:rPr>
          <w:rFonts w:asciiTheme="minorHAnsi" w:eastAsiaTheme="minorEastAsia" w:hAnsiTheme="minorHAnsi" w:cs="Times"/>
          <w:bCs/>
          <w:szCs w:val="24"/>
          <w:lang w:eastAsia="ru-RU"/>
        </w:rPr>
        <w:t xml:space="preserve">An </w:t>
      </w:r>
      <w:proofErr w:type="spellStart"/>
      <w:r w:rsidR="00F47ED2">
        <w:rPr>
          <w:rFonts w:asciiTheme="minorHAnsi" w:eastAsiaTheme="minorEastAsia" w:hAnsiTheme="minorHAnsi" w:cs="Times"/>
          <w:bCs/>
          <w:szCs w:val="24"/>
          <w:lang w:eastAsia="ru-RU"/>
        </w:rPr>
        <w:t>Atherectomy</w:t>
      </w:r>
      <w:proofErr w:type="spellEnd"/>
      <w:r w:rsidR="00F47ED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Renaissance</w:t>
      </w:r>
      <w:r w:rsidR="00BA1D47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Alex</w:t>
      </w:r>
      <w:r w:rsidR="0040505B">
        <w:rPr>
          <w:rFonts w:asciiTheme="minorHAnsi" w:eastAsiaTheme="minorEastAsia" w:hAnsiTheme="minorHAnsi" w:cs="Times"/>
          <w:bCs/>
          <w:szCs w:val="24"/>
          <w:lang w:eastAsia="ru-RU"/>
        </w:rPr>
        <w:t>ander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Nikanorov</w:t>
      </w:r>
      <w:proofErr w:type="spellEnd"/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717FA" w:rsidP="000102B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7" w:author="Greg L. Kaluza, MD, PhD" w:date="2015-03-31T12:34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32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A0429" w:rsidRPr="004A0429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  BTK Intervention: Patient Selection</w:t>
      </w:r>
      <w:r w:rsidR="00A1741F">
        <w:rPr>
          <w:rFonts w:asciiTheme="minorHAnsi" w:eastAsiaTheme="minorEastAsia" w:hAnsiTheme="minorHAnsi" w:cs="Times"/>
          <w:bCs/>
          <w:szCs w:val="24"/>
          <w:lang w:eastAsia="ru-RU"/>
        </w:rPr>
        <w:t>, Therapeutic Strategies and Clinical Outcomes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400D5D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 </w:t>
      </w:r>
      <w:r w:rsidR="00D717FA">
        <w:rPr>
          <w:rFonts w:asciiTheme="minorHAnsi" w:eastAsiaTheme="minorEastAsia" w:hAnsiTheme="minorHAnsi" w:cs="Times"/>
          <w:bCs/>
          <w:szCs w:val="24"/>
          <w:lang w:eastAsia="ru-RU"/>
        </w:rPr>
        <w:t xml:space="preserve">Mahmood </w:t>
      </w:r>
      <w:proofErr w:type="spellStart"/>
      <w:r w:rsidR="00D717FA">
        <w:rPr>
          <w:rFonts w:asciiTheme="minorHAnsi" w:eastAsiaTheme="minorEastAsia" w:hAnsiTheme="minorHAnsi" w:cs="Times"/>
          <w:bCs/>
          <w:szCs w:val="24"/>
          <w:lang w:eastAsia="ru-RU"/>
        </w:rPr>
        <w:t>Razavi</w:t>
      </w:r>
      <w:proofErr w:type="spellEnd"/>
      <w:r w:rsidR="005223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Default="003453C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48" w:author="Greg L. Kaluza, MD, PhD" w:date="2015-03-31T12:34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9" w:author="Greg L. Kaluza, MD, PhD" w:date="2015-03-31T12:34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4</w:t>
        </w:r>
      </w:ins>
      <w:ins w:id="50" w:author="Greg L. Kaluza, MD, PhD" w:date="2015-03-31T12:35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2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917F26" w:rsidRPr="00501880">
        <w:rPr>
          <w:rFonts w:asciiTheme="minorHAnsi" w:eastAsiaTheme="minorEastAsia" w:hAnsiTheme="minorHAnsi" w:cs="Times"/>
          <w:bCs/>
          <w:szCs w:val="24"/>
          <w:lang w:eastAsia="ru-RU"/>
        </w:rPr>
        <w:t>Moderated Discussion</w:t>
      </w:r>
    </w:p>
    <w:p w:rsidR="004A0429" w:rsidRPr="004A0429" w:rsidRDefault="00501880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  </w:t>
      </w:r>
    </w:p>
    <w:p w:rsidR="004A0429" w:rsidRPr="002504CE" w:rsidRDefault="003453C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51" w:author="Greg L. Kaluza, MD, PhD" w:date="2015-03-31T12:35:00Z">
        <w:r w:rsidRPr="002504CE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4</w:t>
        </w:r>
      </w:ins>
      <w:r w:rsidR="004A0429" w:rsidRPr="002504C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52" w:author="Greg L. Kaluza, MD, PhD" w:date="2015-03-31T12:35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  <w:r w:rsidRPr="002504CE"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</w:ins>
      <w:r w:rsidR="004A0429" w:rsidRPr="002504CE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Live Case from </w:t>
      </w:r>
      <w:proofErr w:type="spellStart"/>
      <w:r w:rsidR="004A0429" w:rsidRPr="002504CE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="004A0429" w:rsidRPr="002504C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(Lower Limb Intervention)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D717FA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</w:t>
      </w:r>
      <w:r w:rsidR="00DF4281"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D9067C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I</w:t>
      </w:r>
      <w:r w:rsidRPr="00D717FA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X: Other Vascular Territories and Techniques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="009604B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Michel Henry</w:t>
      </w:r>
      <w:r w:rsidR="004B0185">
        <w:rPr>
          <w:rFonts w:asciiTheme="minorHAnsi" w:eastAsiaTheme="minorEastAsia" w:hAnsiTheme="minorHAnsi" w:cs="Times"/>
          <w:bCs/>
          <w:szCs w:val="24"/>
          <w:lang w:eastAsia="ru-RU"/>
        </w:rPr>
        <w:t>,</w:t>
      </w:r>
      <w:r w:rsidR="004B0185" w:rsidRPr="004B018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4B0185" w:rsidRPr="004A0429">
        <w:rPr>
          <w:rFonts w:asciiTheme="minorHAnsi" w:eastAsiaTheme="minorEastAsia" w:hAnsiTheme="minorHAnsi" w:cs="Times"/>
          <w:bCs/>
          <w:szCs w:val="24"/>
          <w:lang w:eastAsia="ru-RU"/>
        </w:rPr>
        <w:t>Bern</w:t>
      </w:r>
      <w:r w:rsidR="005223BE">
        <w:rPr>
          <w:rFonts w:asciiTheme="minorHAnsi" w:eastAsiaTheme="minorEastAsia" w:hAnsiTheme="minorHAnsi" w:cs="Times"/>
          <w:bCs/>
          <w:szCs w:val="24"/>
          <w:lang w:eastAsia="ru-RU"/>
        </w:rPr>
        <w:t>h</w:t>
      </w:r>
      <w:r w:rsidR="004B0185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ard </w:t>
      </w:r>
      <w:proofErr w:type="spellStart"/>
      <w:r w:rsidR="004B0185" w:rsidRPr="004A0429">
        <w:rPr>
          <w:rFonts w:asciiTheme="minorHAnsi" w:eastAsiaTheme="minorEastAsia" w:hAnsiTheme="minorHAnsi" w:cs="Times"/>
          <w:bCs/>
          <w:szCs w:val="24"/>
          <w:lang w:eastAsia="ru-RU"/>
        </w:rPr>
        <w:t>Reimers</w:t>
      </w:r>
      <w:proofErr w:type="spellEnd"/>
    </w:p>
    <w:p w:rsidR="003711AA" w:rsidRPr="004A0429" w:rsidRDefault="004A0429" w:rsidP="003711A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="009604B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 </w:t>
      </w:r>
      <w:r w:rsid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William Gray, </w:t>
      </w:r>
      <w:del w:id="53" w:author="Greg L. Kaluza, MD, PhD" w:date="2015-03-31T12:36:00Z">
        <w:r w:rsidR="003711AA" w:rsidDel="003453CC">
          <w:rPr>
            <w:rFonts w:asciiTheme="minorHAnsi" w:eastAsiaTheme="minorEastAsia" w:hAnsiTheme="minorHAnsi" w:cs="Times"/>
            <w:bCs/>
            <w:szCs w:val="24"/>
            <w:lang w:eastAsia="ru-RU"/>
          </w:rPr>
          <w:delText>Bob Smouse</w:delText>
        </w:r>
      </w:del>
      <w:ins w:id="54" w:author="Greg L. Kaluza, MD, PhD" w:date="2015-03-31T12:36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Mahmood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Razavi</w:t>
        </w:r>
      </w:ins>
      <w:proofErr w:type="spellEnd"/>
      <w:r w:rsid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3711AA" w:rsidRPr="004A0429"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  <w:r w:rsidR="003711AA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3711AA" w:rsidRPr="00B4460B">
        <w:rPr>
          <w:rFonts w:asciiTheme="minorHAnsi" w:eastAsiaTheme="minorEastAsia" w:hAnsiTheme="minorHAnsi" w:cs="Times"/>
          <w:bCs/>
          <w:szCs w:val="24"/>
          <w:highlight w:val="yellow"/>
          <w:lang w:eastAsia="ru-RU"/>
        </w:rPr>
        <w:t>TBD-Russia, TBD-Russia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3453C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55" w:author="Greg L. Kaluza, MD, PhD" w:date="2015-03-31T12:35:00Z">
        <w:r w:rsidRPr="004A0429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56" w:author="Greg L. Kaluza, MD, PhD" w:date="2015-03-31T12:35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Carotid Stenting: </w:t>
      </w:r>
      <w:r w:rsidR="00A1741F">
        <w:rPr>
          <w:rFonts w:asciiTheme="minorHAnsi" w:eastAsiaTheme="minorEastAsia" w:hAnsiTheme="minorHAnsi" w:cs="Times"/>
          <w:bCs/>
          <w:szCs w:val="24"/>
          <w:lang w:eastAsia="ru-RU"/>
        </w:rPr>
        <w:t xml:space="preserve">Clinical 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 xml:space="preserve">Evidence and </w:t>
      </w:r>
      <w:r w:rsidR="00D9067C" w:rsidRPr="004A0429">
        <w:rPr>
          <w:rFonts w:asciiTheme="minorHAnsi" w:eastAsiaTheme="minorEastAsia" w:hAnsiTheme="minorHAnsi" w:cs="Times"/>
          <w:bCs/>
          <w:szCs w:val="24"/>
          <w:lang w:eastAsia="ru-RU"/>
        </w:rPr>
        <w:t>Current Recommendations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C411C8" w:rsidRDefault="00D9067C" w:rsidP="00D9067C">
      <w:pPr>
        <w:widowControl w:val="0"/>
        <w:autoSpaceDE w:val="0"/>
        <w:autoSpaceDN w:val="0"/>
        <w:adjustRightInd w:val="0"/>
        <w:ind w:firstLine="708"/>
        <w:rPr>
          <w:ins w:id="57" w:author="Greg L. Kaluza, MD, PhD" w:date="2015-03-22T15:31:00Z"/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Michel Henry</w:t>
      </w:r>
    </w:p>
    <w:p w:rsidR="00C411C8" w:rsidRDefault="00C411C8" w:rsidP="00D9067C">
      <w:pPr>
        <w:widowControl w:val="0"/>
        <w:autoSpaceDE w:val="0"/>
        <w:autoSpaceDN w:val="0"/>
        <w:adjustRightInd w:val="0"/>
        <w:ind w:firstLine="708"/>
        <w:rPr>
          <w:ins w:id="58" w:author="Greg L. Kaluza, MD, PhD" w:date="2015-03-22T15:31:00Z"/>
          <w:rFonts w:asciiTheme="minorHAnsi" w:eastAsiaTheme="minorEastAsia" w:hAnsiTheme="minorHAnsi" w:cs="Times"/>
          <w:bCs/>
          <w:szCs w:val="24"/>
          <w:lang w:eastAsia="ru-RU"/>
        </w:rPr>
      </w:pPr>
    </w:p>
    <w:p w:rsidR="00C411C8" w:rsidRPr="004A0429" w:rsidRDefault="00C411C8" w:rsidP="00C411C8">
      <w:pPr>
        <w:widowControl w:val="0"/>
        <w:autoSpaceDE w:val="0"/>
        <w:autoSpaceDN w:val="0"/>
        <w:adjustRightInd w:val="0"/>
        <w:rPr>
          <w:ins w:id="59" w:author="Greg L. Kaluza, MD, PhD" w:date="2015-03-22T15:33:00Z"/>
          <w:rFonts w:asciiTheme="minorHAnsi" w:eastAsiaTheme="minorEastAsia" w:hAnsiTheme="minorHAnsi" w:cs="Times"/>
          <w:bCs/>
          <w:szCs w:val="24"/>
          <w:lang w:eastAsia="ru-RU"/>
        </w:rPr>
      </w:pPr>
      <w:ins w:id="60" w:author="Greg L. Kaluza, MD, PhD" w:date="2015-03-22T15:33:00Z">
        <w:r w:rsidRPr="004A0429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</w:ins>
      <w:ins w:id="61" w:author="Greg L. Kaluza, MD, PhD" w:date="2015-03-31T12:35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</w:ins>
      <w:ins w:id="62" w:author="Greg L. Kaluza, MD, PhD" w:date="2015-03-22T15:33:00Z">
        <w:r w:rsidRPr="004A0429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</w:ins>
      <w:ins w:id="63" w:author="Greg L. Kaluza, MD, PhD" w:date="2015-03-31T12:35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4</w:t>
        </w:r>
      </w:ins>
      <w:ins w:id="64" w:author="Greg L. Kaluza, MD, PhD" w:date="2015-03-22T15:33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0: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  <w:r w:rsidRPr="004A0429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Carotid Stenting: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Practical Guide</w:t>
        </w:r>
      </w:ins>
      <w:ins w:id="65" w:author="Greg L. Kaluza, MD, PhD" w:date="2015-03-22T15:34:00Z">
        <w:r w:rsidR="00616DD1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and Complication Management</w:t>
        </w:r>
      </w:ins>
      <w:ins w:id="66" w:author="Greg L. Kaluza, MD, PhD" w:date="2015-03-22T15:33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</w:ins>
      <w:ins w:id="67" w:author="Greg L. Kaluza, MD, PhD" w:date="2015-03-22T15:34:00Z">
        <w:r w:rsidR="00616DD1">
          <w:rPr>
            <w:rFonts w:asciiTheme="minorHAnsi" w:eastAsiaTheme="minorEastAsia" w:hAnsiTheme="minorHAnsi" w:cs="Times"/>
            <w:bCs/>
            <w:szCs w:val="24"/>
            <w:lang w:eastAsia="ru-RU"/>
          </w:rPr>
          <w:t>in</w:t>
        </w:r>
      </w:ins>
      <w:ins w:id="68" w:author="Greg L. Kaluza, MD, PhD" w:date="2015-03-22T15:33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2015</w:t>
        </w:r>
        <w:r w:rsidRPr="004A0429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</w:ins>
    </w:p>
    <w:p w:rsidR="004A0429" w:rsidRPr="004A0429" w:rsidRDefault="00C411C8" w:rsidP="00C411C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ins w:id="69" w:author="Greg L. Kaluza, MD, PhD" w:date="2015-03-22T15:33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Bernhard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Reimers</w:t>
        </w:r>
      </w:ins>
      <w:proofErr w:type="spellEnd"/>
      <w:r w:rsidR="00D9067C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16244" w:rsidRDefault="003453CC" w:rsidP="00D9067C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70" w:author="Greg L. Kaluza, MD, PhD" w:date="2015-03-31T12:35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="00416244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71" w:author="Greg L. Kaluza, MD, PhD" w:date="2015-03-31T12:35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</w:ins>
      <w:ins w:id="72" w:author="Greg L. Kaluza, MD, PhD" w:date="2015-03-22T15:31:00Z">
        <w:r w:rsidR="00C411C8"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</w:ins>
      <w:r w:rsidR="00416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Interventional Treatment of Stroke: 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Ready for Prime Time?</w:t>
      </w:r>
      <w:r w:rsidR="0041624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16244" w:rsidRPr="004A0429" w:rsidRDefault="00416244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  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Del="00C411C8" w:rsidRDefault="004A0429" w:rsidP="004A0429">
      <w:pPr>
        <w:widowControl w:val="0"/>
        <w:autoSpaceDE w:val="0"/>
        <w:autoSpaceDN w:val="0"/>
        <w:adjustRightInd w:val="0"/>
        <w:rPr>
          <w:del w:id="73" w:author="Greg L. Kaluza, MD, PhD" w:date="2015-03-22T15:31:00Z"/>
          <w:rFonts w:asciiTheme="minorHAnsi" w:eastAsiaTheme="minorEastAsia" w:hAnsiTheme="minorHAnsi" w:cs="Times"/>
          <w:bCs/>
          <w:szCs w:val="24"/>
          <w:lang w:eastAsia="ru-RU"/>
        </w:rPr>
      </w:pPr>
      <w:del w:id="74" w:author="Greg L. Kaluza, MD, PhD" w:date="2015-03-22T15:31:00Z">
        <w:r w:rsidRPr="004A042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DB12AB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6</w:delText>
        </w:r>
        <w:r w:rsidRPr="004A042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R="005C0DE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  <w:r w:rsidR="009604B0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  <w:r w:rsidRPr="004A042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R="005F1C4C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 </w:delText>
        </w:r>
        <w:r w:rsidRPr="004A042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Renal Artery Stenting: </w:delText>
        </w:r>
        <w:r w:rsidR="00A1741F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Clinical </w:delText>
        </w:r>
        <w:r w:rsidR="00D9067C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Evidence and </w:delText>
        </w:r>
        <w:r w:rsidR="00A1741F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Current </w:delText>
        </w:r>
        <w:r w:rsidR="00D9067C" w:rsidRPr="004A0429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Recommendations</w:delText>
        </w:r>
      </w:del>
    </w:p>
    <w:p w:rsidR="004A0429" w:rsidRPr="00E952A2" w:rsidDel="00C411C8" w:rsidRDefault="00E952A2" w:rsidP="004A0429">
      <w:pPr>
        <w:widowControl w:val="0"/>
        <w:autoSpaceDE w:val="0"/>
        <w:autoSpaceDN w:val="0"/>
        <w:adjustRightInd w:val="0"/>
        <w:rPr>
          <w:del w:id="75" w:author="Greg L. Kaluza, MD, PhD" w:date="2015-03-22T15:31:00Z"/>
          <w:rFonts w:asciiTheme="minorHAnsi" w:eastAsiaTheme="minorEastAsia" w:hAnsiTheme="minorHAnsi" w:cs="Times"/>
          <w:bCs/>
          <w:szCs w:val="24"/>
          <w:lang w:eastAsia="ru-RU"/>
        </w:rPr>
      </w:pPr>
      <w:del w:id="76" w:author="Greg L. Kaluza, MD, PhD" w:date="2015-03-22T15:31:00Z">
        <w:r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            </w:delText>
        </w:r>
        <w:r w:rsidR="004B0185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 </w:delText>
        </w:r>
        <w:r w:rsidR="005F1C4C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  <w:r w:rsidR="0040505B" w:rsidDel="00C411C8">
          <w:rPr>
            <w:rFonts w:asciiTheme="minorHAnsi" w:eastAsiaTheme="minorEastAsia" w:hAnsiTheme="minorHAnsi" w:cs="Times"/>
            <w:bCs/>
            <w:szCs w:val="24"/>
            <w:lang w:eastAsia="ru-RU"/>
          </w:rPr>
          <w:delText>Bob Smouse</w:delText>
        </w:r>
      </w:del>
    </w:p>
    <w:p w:rsidR="004A0429" w:rsidRPr="004A0429" w:rsidDel="00C411C8" w:rsidRDefault="004A0429" w:rsidP="004A0429">
      <w:pPr>
        <w:widowControl w:val="0"/>
        <w:autoSpaceDE w:val="0"/>
        <w:autoSpaceDN w:val="0"/>
        <w:adjustRightInd w:val="0"/>
        <w:rPr>
          <w:del w:id="77" w:author="Greg L. Kaluza, MD, PhD" w:date="2015-03-22T15:33:00Z"/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9067C" w:rsidP="003711AA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78" w:author="Greg L. Kaluza, MD, PhD" w:date="2015-03-31T12:35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5F1C4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Renal Artery Denervation: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Will There Be a Second Coming?</w:t>
      </w:r>
    </w:p>
    <w:p w:rsidR="004A0429" w:rsidRPr="004A0429" w:rsidRDefault="004A0429" w:rsidP="00D9067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D9067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9604B0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79" w:author="Greg L. Kaluza, MD, PhD" w:date="2015-03-31T12:35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5F1C4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Discussion 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9067C" w:rsidRPr="00C65BA6" w:rsidRDefault="00D9067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0" w:author="Greg L. Kaluza, MD, PhD" w:date="2015-03-31T12:35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2</w:t>
        </w:r>
        <w:r w:rsidR="003453CC" w:rsidRPr="002504CE"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</w:ins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Live Case from </w:t>
      </w:r>
      <w:proofErr w:type="spellStart"/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 xml:space="preserve">Other Vascular </w:t>
      </w:r>
      <w:r w:rsidRPr="002504CE">
        <w:rPr>
          <w:rFonts w:asciiTheme="minorHAnsi" w:eastAsiaTheme="minorEastAsia" w:hAnsiTheme="minorHAnsi" w:cs="Times"/>
          <w:bCs/>
          <w:szCs w:val="24"/>
          <w:lang w:eastAsia="ru-RU"/>
        </w:rPr>
        <w:t>Intervention)</w:t>
      </w:r>
    </w:p>
    <w:p w:rsidR="003453CC" w:rsidRDefault="003453CC" w:rsidP="004A0429">
      <w:pPr>
        <w:widowControl w:val="0"/>
        <w:autoSpaceDE w:val="0"/>
        <w:autoSpaceDN w:val="0"/>
        <w:adjustRightInd w:val="0"/>
        <w:rPr>
          <w:ins w:id="81" w:author="Greg L. Kaluza, MD, PhD" w:date="2015-03-31T12:36:00Z"/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</w:p>
    <w:p w:rsidR="004A0429" w:rsidRPr="006F0D01" w:rsidRDefault="00D9067C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r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X: </w:t>
      </w:r>
      <w:r w:rsidRPr="00C80177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 Mini-Symposium: </w:t>
      </w:r>
      <w:r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A</w:t>
      </w:r>
      <w:r w:rsidR="005C0DE9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ortic Abdominal Aneurysm Intervention</w:t>
      </w:r>
    </w:p>
    <w:p w:rsidR="004A0429" w:rsidRPr="006F0D01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iCs/>
          <w:color w:val="17365D" w:themeColor="text2" w:themeShade="BF"/>
          <w:szCs w:val="24"/>
          <w:u w:val="single"/>
          <w:lang w:eastAsia="ru-RU"/>
        </w:rPr>
      </w:pP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A0429">
        <w:rPr>
          <w:rFonts w:asciiTheme="minorHAnsi" w:eastAsiaTheme="minorEastAsia" w:hAnsiTheme="minorHAnsi" w:cs="Times"/>
          <w:bCs/>
          <w:i/>
          <w:iCs/>
          <w:szCs w:val="24"/>
          <w:lang w:eastAsia="ru-RU"/>
        </w:rPr>
        <w:t xml:space="preserve"> 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 xml:space="preserve">Christoph </w:t>
      </w:r>
      <w:proofErr w:type="spellStart"/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>Nienaber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Sergey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Abugov</w:t>
      </w:r>
      <w:proofErr w:type="spellEnd"/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A0429">
        <w:rPr>
          <w:rFonts w:asciiTheme="minorHAnsi" w:eastAsiaTheme="minorEastAsia" w:hAnsiTheme="minorHAnsi" w:cs="Times"/>
          <w:bCs/>
          <w:i/>
          <w:iCs/>
          <w:szCs w:val="24"/>
          <w:lang w:eastAsia="ru-RU"/>
        </w:rPr>
        <w:t xml:space="preserve">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Zaza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Kavteladze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F01D4B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Roberto </w:t>
      </w:r>
      <w:proofErr w:type="spellStart"/>
      <w:r w:rsidR="00F01D4B" w:rsidRPr="004A0429">
        <w:rPr>
          <w:rFonts w:asciiTheme="minorHAnsi" w:eastAsiaTheme="minorEastAsia" w:hAnsiTheme="minorHAnsi" w:cs="Times"/>
          <w:bCs/>
          <w:szCs w:val="24"/>
          <w:lang w:eastAsia="ru-RU"/>
        </w:rPr>
        <w:t>Pacchioni</w:t>
      </w:r>
      <w:proofErr w:type="spellEnd"/>
      <w:r w:rsidR="00F01D4B">
        <w:rPr>
          <w:rFonts w:asciiTheme="minorHAnsi" w:eastAsiaTheme="minorEastAsia" w:hAnsiTheme="minorHAnsi" w:cs="Times"/>
          <w:bCs/>
          <w:szCs w:val="24"/>
          <w:lang w:eastAsia="ru-RU"/>
        </w:rPr>
        <w:t>,</w:t>
      </w:r>
      <w:r w:rsidR="00F01D4B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725987">
        <w:rPr>
          <w:rFonts w:asciiTheme="minorHAnsi" w:eastAsiaTheme="minorEastAsia" w:hAnsiTheme="minorHAnsi" w:cs="Times"/>
          <w:bCs/>
          <w:szCs w:val="24"/>
          <w:lang w:eastAsia="ru-RU"/>
        </w:rPr>
        <w:t xml:space="preserve">William Gray, </w:t>
      </w:r>
      <w:proofErr w:type="spellStart"/>
      <w:ins w:id="82" w:author="Greg L. Kaluza, MD, PhD" w:date="2015-03-31T12:36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Valeryi</w:t>
        </w:r>
        <w:proofErr w:type="spellEnd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Arakelyan</w:t>
        </w:r>
        <w:proofErr w:type="spellEnd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, Yuri </w:t>
        </w:r>
        <w:proofErr w:type="spellStart"/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Belov</w:t>
        </w:r>
      </w:ins>
      <w:proofErr w:type="spellEnd"/>
      <w:del w:id="83" w:author="Greg L. Kaluza, MD, PhD" w:date="2015-03-31T12:37:00Z">
        <w:r w:rsidR="005C0DE9" w:rsidRPr="002D5CD7" w:rsidDel="003453CC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delText>TBD-Russia, TBD-Russia</w:delText>
        </w:r>
      </w:del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27264" w:rsidRPr="00927264" w:rsidRDefault="00D9067C" w:rsidP="0092726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4" w:author="Greg L. Kaluza, MD, PhD" w:date="2015-03-31T12:36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="004A0429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EB648E" w:rsidRPr="005F1C4C">
        <w:rPr>
          <w:rFonts w:asciiTheme="minorHAnsi" w:eastAsiaTheme="minorEastAsia" w:hAnsiTheme="minorHAnsi" w:cs="Times"/>
          <w:bCs/>
          <w:szCs w:val="24"/>
          <w:lang w:eastAsia="ru-RU"/>
        </w:rPr>
        <w:t>EVAR Update: Patient Selection, Anatomical Considerations and Outcomes</w:t>
      </w:r>
    </w:p>
    <w:p w:rsidR="004A0429" w:rsidRPr="004A0429" w:rsidRDefault="00927264" w:rsidP="0092726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92726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  </w:t>
      </w:r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 xml:space="preserve">Christoph </w:t>
      </w:r>
      <w:proofErr w:type="spellStart"/>
      <w:r w:rsidR="00D9067C">
        <w:rPr>
          <w:rFonts w:asciiTheme="minorHAnsi" w:eastAsiaTheme="minorEastAsia" w:hAnsiTheme="minorHAnsi" w:cs="Times"/>
          <w:bCs/>
          <w:szCs w:val="24"/>
          <w:lang w:eastAsia="ru-RU"/>
        </w:rPr>
        <w:t>Nienaber</w:t>
      </w:r>
      <w:proofErr w:type="spellEnd"/>
      <w:r w:rsidRPr="0092726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927264" w:rsidRPr="00927264" w:rsidRDefault="004A0429" w:rsidP="0092726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5" w:author="Greg L. Kaluza, MD, PhD" w:date="2015-03-31T12:36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5F1C4C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EB648E" w:rsidRPr="005F1C4C">
        <w:rPr>
          <w:rFonts w:asciiTheme="minorHAnsi" w:eastAsiaTheme="minorEastAsia" w:hAnsiTheme="minorHAnsi" w:cs="Times"/>
          <w:bCs/>
          <w:szCs w:val="24"/>
          <w:lang w:eastAsia="ru-RU"/>
        </w:rPr>
        <w:t>Technical Approach for AAA Repair:</w:t>
      </w:r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Available </w:t>
      </w:r>
      <w:r w:rsidR="00EB648E" w:rsidRPr="00927264">
        <w:rPr>
          <w:rFonts w:asciiTheme="minorHAnsi" w:eastAsiaTheme="minorEastAsia" w:hAnsiTheme="minorHAnsi" w:cs="Times"/>
          <w:bCs/>
          <w:szCs w:val="24"/>
          <w:lang w:eastAsia="ru-RU"/>
        </w:rPr>
        <w:t>Techniques and Beyond</w:t>
      </w:r>
      <w:r w:rsidR="00927264" w:rsidRPr="00927264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 xml:space="preserve"> </w:t>
      </w:r>
    </w:p>
    <w:p w:rsidR="00927264" w:rsidRPr="005F1C4C" w:rsidRDefault="00927264" w:rsidP="0092726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5F1C4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</w:t>
      </w:r>
      <w:r w:rsidRPr="005F1C4C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B648E" w:rsidRPr="00927264">
        <w:rPr>
          <w:rFonts w:asciiTheme="minorHAnsi" w:eastAsiaTheme="minorEastAsia" w:hAnsiTheme="minorHAnsi" w:cs="Times"/>
          <w:bCs/>
          <w:szCs w:val="24"/>
          <w:lang w:eastAsia="ru-RU"/>
        </w:rPr>
        <w:t xml:space="preserve">Roberto </w:t>
      </w:r>
      <w:proofErr w:type="spellStart"/>
      <w:r w:rsidR="00EB648E" w:rsidRPr="00927264">
        <w:rPr>
          <w:rFonts w:asciiTheme="minorHAnsi" w:eastAsiaTheme="minorEastAsia" w:hAnsiTheme="minorHAnsi" w:cs="Times"/>
          <w:bCs/>
          <w:szCs w:val="24"/>
          <w:lang w:eastAsia="ru-RU"/>
        </w:rPr>
        <w:t>Pacchioni</w:t>
      </w:r>
      <w:proofErr w:type="spellEnd"/>
    </w:p>
    <w:p w:rsidR="00DF4281" w:rsidRDefault="00DF4281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6" w:author="Greg L. Kaluza, MD, PhD" w:date="2015-03-31T12:37:00Z">
        <w:r w:rsidR="003453C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AAA Intervention: </w:t>
      </w:r>
      <w:r w:rsidRPr="005D7B7E">
        <w:rPr>
          <w:rFonts w:asciiTheme="minorHAnsi" w:eastAsiaTheme="minorEastAsia" w:hAnsiTheme="minorHAnsi" w:cs="Times"/>
          <w:bCs/>
          <w:szCs w:val="24"/>
          <w:lang w:eastAsia="ru-RU"/>
        </w:rPr>
        <w:t>Case Presentation</w:t>
      </w:r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Zaza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Kavteladze</w:t>
      </w:r>
      <w:proofErr w:type="spellEnd"/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C65BA6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7" w:author="Greg L. Kaluza, MD, PhD" w:date="2015-03-31T12:37:00Z">
        <w:r w:rsidR="00FD792E">
          <w:rPr>
            <w:rFonts w:asciiTheme="minorHAnsi" w:eastAsiaTheme="minorEastAsia" w:hAnsiTheme="minorHAnsi" w:cs="Times"/>
            <w:bCs/>
            <w:szCs w:val="24"/>
            <w:lang w:eastAsia="ru-RU"/>
          </w:rPr>
          <w:t>25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>How Would I Approach this Case?</w:t>
      </w:r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Christoph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Nienaber</w:t>
      </w:r>
      <w:proofErr w:type="spellEnd"/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EB648E" w:rsidRPr="00A2285A" w:rsidRDefault="00FD792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88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89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>: How Did I Treat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this Case</w:t>
      </w:r>
      <w:r w:rsidR="002504CE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:rsidR="00EB648E" w:rsidRDefault="00EB648E" w:rsidP="00EB648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Zaza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Kavteladze</w:t>
      </w:r>
      <w:proofErr w:type="spellEnd"/>
    </w:p>
    <w:p w:rsidR="00EB648E" w:rsidRDefault="00EB648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EB648E" w:rsidRDefault="00FD792E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90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91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What’s New: Five Key </w:t>
      </w:r>
      <w:r w:rsidR="00C65BA6">
        <w:rPr>
          <w:rFonts w:asciiTheme="minorHAnsi" w:eastAsiaTheme="minorEastAsia" w:hAnsiTheme="minorHAnsi" w:cs="Times"/>
          <w:bCs/>
          <w:szCs w:val="24"/>
          <w:lang w:eastAsia="ru-RU"/>
        </w:rPr>
        <w:t>Lessons</w:t>
      </w:r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for </w:t>
      </w:r>
      <w:r w:rsidR="00EB648E" w:rsidRPr="005F1C4C">
        <w:rPr>
          <w:rFonts w:asciiTheme="minorHAnsi" w:eastAsiaTheme="minorEastAsia" w:hAnsiTheme="minorHAnsi" w:cs="Times"/>
          <w:bCs/>
          <w:szCs w:val="24"/>
          <w:lang w:eastAsia="ru-RU"/>
        </w:rPr>
        <w:t>EVAR</w:t>
      </w:r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 </w:t>
      </w:r>
      <w:proofErr w:type="gramStart"/>
      <w:r w:rsidR="00EB648E">
        <w:rPr>
          <w:rFonts w:asciiTheme="minorHAnsi" w:eastAsiaTheme="minorEastAsia" w:hAnsiTheme="minorHAnsi" w:cs="Times"/>
          <w:bCs/>
          <w:szCs w:val="24"/>
          <w:lang w:eastAsia="ru-RU"/>
        </w:rPr>
        <w:t>2015</w:t>
      </w:r>
      <w:proofErr w:type="gramEnd"/>
    </w:p>
    <w:p w:rsidR="00EB648E" w:rsidRDefault="00EB648E" w:rsidP="00EB648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Zaza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Kavteladze</w:t>
      </w:r>
      <w:proofErr w:type="spellEnd"/>
    </w:p>
    <w:p w:rsidR="00C65BA6" w:rsidRDefault="00C65BA6" w:rsidP="002504C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92" w:author="Greg L. Kaluza, MD, PhD" w:date="2015-03-31T12:37:00Z"/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ins w:id="93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17:40: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</w:ins>
      <w:proofErr w:type="spellStart"/>
      <w:ins w:id="94" w:author="Greg L. Kaluza, MD, PhD" w:date="2015-03-31T12:3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Thoraco</w:t>
        </w:r>
        <w:proofErr w:type="spellEnd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-Abdominal Aneurism</w:t>
        </w:r>
      </w:ins>
      <w:ins w:id="95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Intervention: </w:t>
        </w:r>
        <w:r w:rsidRPr="005D7B7E">
          <w:rPr>
            <w:rFonts w:asciiTheme="minorHAnsi" w:eastAsiaTheme="minorEastAsia" w:hAnsiTheme="minorHAnsi" w:cs="Times"/>
            <w:bCs/>
            <w:szCs w:val="24"/>
            <w:lang w:eastAsia="ru-RU"/>
          </w:rPr>
          <w:t>Case Presentation</w:t>
        </w:r>
      </w:ins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96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97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</w:ins>
      <w:ins w:id="98" w:author="Greg L. Kaluza, MD, PhD" w:date="2015-03-31T12:3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Sergey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Abugov</w:t>
        </w:r>
      </w:ins>
      <w:proofErr w:type="spellEnd"/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99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00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101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</w:ins>
      <w:ins w:id="102" w:author="Greg L. Kaluza, MD, PhD" w:date="2015-03-31T12:3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4</w:t>
        </w:r>
      </w:ins>
      <w:ins w:id="103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5: How Would I Approach this Case?</w:t>
        </w:r>
      </w:ins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04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105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</w:ins>
      <w:ins w:id="106" w:author="Greg L. Kaluza, MD, PhD" w:date="2015-03-31T12:3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Roberto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Pacchioni</w:t>
        </w:r>
      </w:ins>
      <w:proofErr w:type="spellEnd"/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07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</w:p>
    <w:p w:rsidR="00FD792E" w:rsidRPr="00A2285A" w:rsidRDefault="00FD792E" w:rsidP="00FD792E">
      <w:pPr>
        <w:widowControl w:val="0"/>
        <w:autoSpaceDE w:val="0"/>
        <w:autoSpaceDN w:val="0"/>
        <w:adjustRightInd w:val="0"/>
        <w:rPr>
          <w:ins w:id="108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109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</w:ins>
      <w:ins w:id="110" w:author="Greg L. Kaluza, MD, PhD" w:date="2015-03-31T12:38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</w:ins>
      <w:ins w:id="111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0: How Did I Treat this Case?</w:t>
        </w:r>
      </w:ins>
    </w:p>
    <w:p w:rsidR="00FD792E" w:rsidRDefault="00860DA8" w:rsidP="00FD792E">
      <w:pPr>
        <w:widowControl w:val="0"/>
        <w:autoSpaceDE w:val="0"/>
        <w:autoSpaceDN w:val="0"/>
        <w:adjustRightInd w:val="0"/>
        <w:ind w:firstLine="708"/>
        <w:rPr>
          <w:ins w:id="112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113" w:author="Greg L. Kaluza, MD, PhD" w:date="2015-03-31T12:3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Sergey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Abugov</w:t>
        </w:r>
      </w:ins>
      <w:proofErr w:type="spellEnd"/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14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15" w:author="Greg L. Kaluza, MD, PhD" w:date="2015-03-31T12:37:00Z"/>
          <w:rFonts w:asciiTheme="minorHAnsi" w:eastAsiaTheme="minorEastAsia" w:hAnsiTheme="minorHAnsi" w:cs="Times"/>
          <w:bCs/>
          <w:szCs w:val="24"/>
          <w:lang w:eastAsia="ru-RU"/>
        </w:rPr>
      </w:pPr>
      <w:ins w:id="116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</w:ins>
      <w:ins w:id="117" w:author="Greg L. Kaluza, MD, PhD" w:date="2015-03-31T12:39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</w:ins>
      <w:ins w:id="118" w:author="Greg L. Kaluza, MD, PhD" w:date="2015-03-31T12:3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5: What’s New: Five Key Lessons for </w:t>
        </w:r>
      </w:ins>
      <w:ins w:id="119" w:author="Greg L. Kaluza, MD, PhD" w:date="2015-03-31T12:39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T</w:t>
        </w:r>
      </w:ins>
      <w:ins w:id="120" w:author="Greg L. Kaluza, MD, PhD" w:date="2015-03-31T12:37:00Z">
        <w:r w:rsidRPr="005F1C4C">
          <w:rPr>
            <w:rFonts w:asciiTheme="minorHAnsi" w:eastAsiaTheme="minorEastAsia" w:hAnsiTheme="minorHAnsi" w:cs="Times"/>
            <w:bCs/>
            <w:szCs w:val="24"/>
            <w:lang w:eastAsia="ru-RU"/>
          </w:rPr>
          <w:t>EVAR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in </w:t>
        </w:r>
        <w:proofErr w:type="gram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2015</w:t>
        </w:r>
        <w:proofErr w:type="gramEnd"/>
      </w:ins>
    </w:p>
    <w:p w:rsidR="00FD792E" w:rsidRDefault="00860DA8" w:rsidP="00E856E2">
      <w:pPr>
        <w:widowControl w:val="0"/>
        <w:autoSpaceDE w:val="0"/>
        <w:autoSpaceDN w:val="0"/>
        <w:adjustRightInd w:val="0"/>
        <w:ind w:firstLine="708"/>
        <w:rPr>
          <w:ins w:id="121" w:author="Greg L. Kaluza, MD, PhD" w:date="2015-03-31T12:38:00Z"/>
          <w:rFonts w:asciiTheme="minorHAnsi" w:eastAsiaTheme="minorEastAsia" w:hAnsiTheme="minorHAnsi" w:cs="Times"/>
          <w:bCs/>
          <w:szCs w:val="24"/>
          <w:lang w:eastAsia="ru-RU"/>
        </w:rPr>
      </w:pPr>
      <w:ins w:id="122" w:author="Greg L. Kaluza, MD, PhD" w:date="2015-03-31T12:39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Sergey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Abugov</w:t>
        </w:r>
      </w:ins>
      <w:proofErr w:type="spellEnd"/>
      <w:ins w:id="123" w:author="Greg L. Kaluza, MD, PhD" w:date="2015-03-31T12:37:00Z">
        <w:r w:rsidR="00FD792E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</w:ins>
    </w:p>
    <w:p w:rsidR="00FD792E" w:rsidRDefault="00FD792E" w:rsidP="00FD792E">
      <w:pPr>
        <w:widowControl w:val="0"/>
        <w:autoSpaceDE w:val="0"/>
        <w:autoSpaceDN w:val="0"/>
        <w:adjustRightInd w:val="0"/>
        <w:rPr>
          <w:ins w:id="124" w:author="Greg L. Kaluza, MD, PhD" w:date="2015-03-31T12:38:00Z"/>
          <w:rFonts w:asciiTheme="minorHAnsi" w:eastAsiaTheme="minorEastAsia" w:hAnsiTheme="minorHAnsi" w:cs="Times"/>
          <w:bCs/>
          <w:szCs w:val="24"/>
          <w:lang w:eastAsia="ru-RU"/>
        </w:rPr>
      </w:pPr>
    </w:p>
    <w:p w:rsidR="00C65BA6" w:rsidRDefault="00C65BA6" w:rsidP="00FD792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18:</w:t>
      </w:r>
      <w:ins w:id="125" w:author="Greg L. Kaluza, MD, PhD" w:date="2015-03-31T12:39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Moderated Discussion</w:t>
      </w:r>
    </w:p>
    <w:p w:rsidR="00C65BA6" w:rsidRDefault="00C65BA6" w:rsidP="002504C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C65BA6" w:rsidP="00EB648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5C0DE9">
        <w:rPr>
          <w:rFonts w:asciiTheme="minorHAnsi" w:eastAsiaTheme="minorEastAsia" w:hAnsiTheme="minorHAnsi" w:cs="Times"/>
          <w:bCs/>
          <w:szCs w:val="24"/>
          <w:lang w:eastAsia="ru-RU"/>
        </w:rPr>
        <w:t>8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6" w:author="Greg L. Kaluza, MD, PhD" w:date="2015-03-31T12:39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</w:p>
    <w:p w:rsidR="004A0429" w:rsidRPr="004A0429" w:rsidRDefault="00E952A2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</w:t>
      </w:r>
      <w:r w:rsidR="00DF4281">
        <w:rPr>
          <w:rFonts w:asciiTheme="minorHAnsi" w:eastAsiaTheme="minorEastAsia" w:hAnsiTheme="minorHAnsi" w:cs="Times"/>
          <w:bCs/>
          <w:szCs w:val="24"/>
          <w:lang w:eastAsia="ru-RU"/>
        </w:rPr>
        <w:tab/>
      </w:r>
    </w:p>
    <w:p w:rsidR="004A0429" w:rsidRPr="004A0429" w:rsidRDefault="004A0429" w:rsidP="00DF42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F4281" w:rsidRPr="004A0429" w:rsidRDefault="00DF4281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br/>
      </w:r>
    </w:p>
    <w:p w:rsidR="004A0429" w:rsidRPr="004A0429" w:rsidRDefault="004A0429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6F0D01" w:rsidRDefault="006F0D01" w:rsidP="004A042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71BC9" w:rsidRDefault="00771BC9">
      <w:pPr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szCs w:val="24"/>
          <w:lang w:eastAsia="ru-RU"/>
        </w:rPr>
        <w:br w:type="page"/>
      </w:r>
    </w:p>
    <w:p w:rsidR="00391104" w:rsidRPr="00BE51AE" w:rsidRDefault="00391104" w:rsidP="00391104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SATURDAY</w:t>
      </w:r>
      <w:r w:rsidRPr="00BE51AE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 xml:space="preserve">, JUNE 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20</w:t>
      </w:r>
      <w:r w:rsidRPr="00BE51AE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 xml:space="preserve">th </w:t>
      </w:r>
    </w:p>
    <w:p w:rsidR="00391104" w:rsidRPr="00094D85" w:rsidRDefault="00391104" w:rsidP="00391104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color w:val="17365D" w:themeColor="text2" w:themeShade="BF"/>
          <w:szCs w:val="24"/>
          <w:lang w:eastAsia="ru-RU"/>
        </w:rPr>
      </w:pPr>
      <w:commentRangeStart w:id="127"/>
      <w:r w:rsidRPr="00094D85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STRUCTURAL AND CONGENITAL HEART DISEASE INTERVENTION</w:t>
      </w:r>
      <w:commentRangeEnd w:id="127"/>
      <w:r w:rsidR="00886F47">
        <w:rPr>
          <w:rStyle w:val="a9"/>
        </w:rPr>
        <w:commentReference w:id="127"/>
      </w:r>
    </w:p>
    <w:p w:rsidR="00886F47" w:rsidRPr="00886F47" w:rsidRDefault="00886F47" w:rsidP="00886F47">
      <w:pPr>
        <w:widowControl w:val="0"/>
        <w:autoSpaceDE w:val="0"/>
        <w:autoSpaceDN w:val="0"/>
        <w:adjustRightInd w:val="0"/>
        <w:spacing w:after="240"/>
        <w:rPr>
          <w:ins w:id="128" w:author="Greg L. Kaluza, MD, PhD" w:date="2015-03-22T15:35:00Z"/>
          <w:rFonts w:ascii="Cambria" w:eastAsia="Times New Roman" w:hAnsi="Cambria" w:cs="Times"/>
          <w:b/>
          <w:i/>
          <w:color w:val="17365D"/>
          <w:szCs w:val="24"/>
          <w:u w:val="single"/>
          <w:lang w:eastAsia="ru-RU"/>
        </w:rPr>
      </w:pPr>
      <w:ins w:id="129" w:author="Greg L. Kaluza, MD, PhD" w:date="2015-03-22T15:35:00Z">
        <w:r w:rsidRPr="00886F47"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 xml:space="preserve">Session XI:  Septal, pulmonary artery and aortic interventions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0" w:author="Greg L. Kaluza, MD, PhD" w:date="2015-03-22T15:35:00Z"/>
          <w:rFonts w:ascii="Cambria" w:eastAsia="Times New Roman" w:hAnsi="Cambria" w:cs="Times"/>
          <w:szCs w:val="24"/>
          <w:lang w:eastAsia="ru-RU"/>
        </w:rPr>
      </w:pPr>
      <w:ins w:id="131" w:author="Greg L. Kaluza, MD, PhD" w:date="2015-03-22T15:35:00Z">
        <w:r w:rsidRPr="00886F47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>Chairs</w:t>
        </w:r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 xml:space="preserve">: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Zahid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Amin,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Shakeel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Qureshi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2" w:author="Greg L. Kaluza, MD, PhD" w:date="2015-03-22T15:35:00Z"/>
          <w:rFonts w:ascii="Cambria" w:eastAsia="Times New Roman" w:hAnsi="Cambria" w:cs="Times"/>
          <w:szCs w:val="24"/>
          <w:lang w:eastAsia="ru-RU"/>
        </w:rPr>
      </w:pPr>
      <w:ins w:id="133" w:author="Greg L. Kaluza, MD, PhD" w:date="2015-03-22T15:35:00Z">
        <w:r w:rsidRPr="00886F47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>Discussants: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5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36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09:00-09:40: </w:t>
        </w:r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Live case from </w:t>
        </w:r>
        <w:proofErr w:type="spellStart"/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>Bakoulev</w:t>
        </w:r>
        <w:proofErr w:type="spellEnd"/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 Cardiovascular Center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7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3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3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09:4</w:t>
        </w:r>
        <w:r w:rsidRPr="00B63253">
          <w:rPr>
            <w:rFonts w:ascii="Cambria" w:eastAsia="Times New Roman" w:hAnsi="Cambria" w:cs="Times"/>
            <w:bCs/>
            <w:szCs w:val="24"/>
            <w:lang w:eastAsia="ru-RU"/>
            <w:rPrChange w:id="140" w:author="Елена Селиванова" w:date="2015-04-01T11:00:00Z">
              <w:rPr>
                <w:rFonts w:ascii="Cambria" w:eastAsia="Times New Roman" w:hAnsi="Cambria" w:cs="Times"/>
                <w:bCs/>
                <w:szCs w:val="24"/>
                <w:lang w:val="ru-RU" w:eastAsia="ru-RU"/>
              </w:rPr>
            </w:rPrChange>
          </w:rPr>
          <w:t>0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  <w:r w:rsidRPr="006369A9">
          <w:rPr>
            <w:rFonts w:ascii="Cambria" w:eastAsia="Times New Roman" w:hAnsi="Cambria" w:cs="Times"/>
            <w:bCs/>
            <w:szCs w:val="24"/>
            <w:lang w:eastAsia="ru-RU"/>
          </w:rPr>
          <w:t>Percutaneous Pulmonary Valve Intervention</w:t>
        </w:r>
      </w:ins>
    </w:p>
    <w:p w:rsidR="00886F47" w:rsidRPr="00886F47" w:rsidRDefault="00886F47" w:rsidP="006369A9">
      <w:pPr>
        <w:widowControl w:val="0"/>
        <w:autoSpaceDE w:val="0"/>
        <w:autoSpaceDN w:val="0"/>
        <w:adjustRightInd w:val="0"/>
        <w:ind w:firstLine="708"/>
        <w:rPr>
          <w:ins w:id="14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42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Mario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Carminati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43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4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45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09:5</w:t>
        </w:r>
        <w:r w:rsidRPr="00B63253">
          <w:rPr>
            <w:rFonts w:ascii="Cambria" w:eastAsia="Times New Roman" w:hAnsi="Cambria" w:cs="Times"/>
            <w:bCs/>
            <w:szCs w:val="24"/>
            <w:lang w:eastAsia="ru-RU"/>
            <w:rPrChange w:id="146" w:author="Елена Селиванова" w:date="2015-04-01T11:00:00Z">
              <w:rPr>
                <w:rFonts w:ascii="Cambria" w:eastAsia="Times New Roman" w:hAnsi="Cambria" w:cs="Times"/>
                <w:bCs/>
                <w:szCs w:val="24"/>
                <w:lang w:val="ru-RU" w:eastAsia="ru-RU"/>
              </w:rPr>
            </w:rPrChange>
          </w:rPr>
          <w:t>0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  <w:proofErr w:type="spellStart"/>
        <w:r w:rsidRPr="006369A9">
          <w:rPr>
            <w:rFonts w:ascii="Cambria" w:eastAsia="Times New Roman" w:hAnsi="Cambria" w:cs="Times"/>
            <w:bCs/>
            <w:szCs w:val="24"/>
            <w:lang w:eastAsia="ru-RU"/>
          </w:rPr>
          <w:t>Coarctation</w:t>
        </w:r>
        <w:proofErr w:type="spellEnd"/>
        <w:r w:rsidRPr="006369A9">
          <w:rPr>
            <w:rFonts w:ascii="Cambria" w:eastAsia="Times New Roman" w:hAnsi="Cambria" w:cs="Times"/>
            <w:bCs/>
            <w:szCs w:val="24"/>
            <w:lang w:eastAsia="ru-RU"/>
          </w:rPr>
          <w:t xml:space="preserve"> of the Aorta Intervention</w:t>
        </w:r>
      </w:ins>
    </w:p>
    <w:p w:rsidR="00886F47" w:rsidRPr="00886F47" w:rsidRDefault="00886F47" w:rsidP="006369A9">
      <w:pPr>
        <w:widowControl w:val="0"/>
        <w:autoSpaceDE w:val="0"/>
        <w:autoSpaceDN w:val="0"/>
        <w:adjustRightInd w:val="0"/>
        <w:ind w:firstLine="708"/>
        <w:rPr>
          <w:ins w:id="147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148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Shakeel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Qureshi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49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5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51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10:00: Moderate</w:t>
        </w:r>
      </w:ins>
      <w:ins w:id="152" w:author="Greg L. Kaluza, MD, PhD" w:date="2015-03-31T12:47:00Z">
        <w:r w:rsidR="006369A9">
          <w:rPr>
            <w:rFonts w:ascii="Cambria" w:eastAsia="Times New Roman" w:hAnsi="Cambria" w:cs="Times"/>
            <w:bCs/>
            <w:szCs w:val="24"/>
            <w:lang w:eastAsia="ru-RU"/>
          </w:rPr>
          <w:t>d</w:t>
        </w:r>
      </w:ins>
      <w:ins w:id="153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discussion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5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55" w:author="Greg L. Kaluza, MD, PhD" w:date="2015-03-22T15:35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ins w:id="156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10:15-10:</w:t>
        </w:r>
        <w:r w:rsidRPr="00B63253">
          <w:rPr>
            <w:rFonts w:ascii="Cambria" w:eastAsia="Times New Roman" w:hAnsi="Cambria" w:cs="Times"/>
            <w:bCs/>
            <w:szCs w:val="24"/>
            <w:lang w:eastAsia="ru-RU"/>
            <w:rPrChange w:id="157" w:author="Елена Селиванова" w:date="2015-04-01T11:00:00Z">
              <w:rPr>
                <w:rFonts w:ascii="Cambria" w:eastAsia="Times New Roman" w:hAnsi="Cambria" w:cs="Times"/>
                <w:bCs/>
                <w:szCs w:val="24"/>
                <w:lang w:val="ru-RU" w:eastAsia="ru-RU"/>
              </w:rPr>
            </w:rPrChange>
          </w:rPr>
          <w:t>35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  <w:r w:rsidRPr="00886F47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>Interventional Approach of Complex VSDs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5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60DA8" w:rsidP="00860DA8">
      <w:pPr>
        <w:widowControl w:val="0"/>
        <w:autoSpaceDE w:val="0"/>
        <w:autoSpaceDN w:val="0"/>
        <w:adjustRightInd w:val="0"/>
        <w:rPr>
          <w:ins w:id="159" w:author="Greg L. Kaluza, MD, PhD" w:date="2015-03-22T15:35:00Z"/>
          <w:rFonts w:ascii="Cambria" w:eastAsia="Times New Roman" w:hAnsi="Cambria" w:cs="Times"/>
          <w:bCs/>
          <w:szCs w:val="24"/>
          <w:u w:val="single"/>
          <w:lang w:eastAsia="ru-RU"/>
        </w:rPr>
      </w:pPr>
      <w:ins w:id="160" w:author="Greg L. Kaluza, MD, PhD" w:date="2015-03-31T12:45:00Z">
        <w:r>
          <w:rPr>
            <w:rFonts w:ascii="Cambria" w:eastAsia="Times New Roman" w:hAnsi="Cambria" w:cs="Times"/>
            <w:bCs/>
            <w:szCs w:val="24"/>
            <w:lang w:eastAsia="ru-RU"/>
          </w:rPr>
          <w:t>10: 15:</w:t>
        </w:r>
      </w:ins>
      <w:ins w:id="161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Case Presentation</w:t>
        </w:r>
      </w:ins>
    </w:p>
    <w:p w:rsidR="00886F47" w:rsidRPr="00886F47" w:rsidRDefault="00886F47" w:rsidP="00860DA8">
      <w:pPr>
        <w:widowControl w:val="0"/>
        <w:autoSpaceDE w:val="0"/>
        <w:autoSpaceDN w:val="0"/>
        <w:adjustRightInd w:val="0"/>
        <w:ind w:firstLine="708"/>
        <w:rPr>
          <w:ins w:id="162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163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Zahid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Amin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6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60DA8" w:rsidP="00860DA8">
      <w:pPr>
        <w:widowControl w:val="0"/>
        <w:autoSpaceDE w:val="0"/>
        <w:autoSpaceDN w:val="0"/>
        <w:adjustRightInd w:val="0"/>
        <w:rPr>
          <w:ins w:id="165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66" w:author="Greg L. Kaluza, MD, PhD" w:date="2015-03-31T12:46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10:20: </w:t>
        </w:r>
      </w:ins>
      <w:ins w:id="167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Would I Approach this Case?</w:t>
        </w:r>
      </w:ins>
    </w:p>
    <w:p w:rsidR="00886F47" w:rsidRPr="00886F47" w:rsidRDefault="00886F47" w:rsidP="00860DA8">
      <w:pPr>
        <w:widowControl w:val="0"/>
        <w:autoSpaceDE w:val="0"/>
        <w:autoSpaceDN w:val="0"/>
        <w:adjustRightInd w:val="0"/>
        <w:ind w:firstLine="708"/>
        <w:rPr>
          <w:ins w:id="16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6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Mario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Carminati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7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60DA8" w:rsidP="00860DA8">
      <w:pPr>
        <w:widowControl w:val="0"/>
        <w:autoSpaceDE w:val="0"/>
        <w:autoSpaceDN w:val="0"/>
        <w:adjustRightInd w:val="0"/>
        <w:rPr>
          <w:ins w:id="17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72" w:author="Greg L. Kaluza, MD, PhD" w:date="2015-03-31T12:46:00Z">
        <w:r>
          <w:rPr>
            <w:rFonts w:ascii="Cambria" w:eastAsia="Times New Roman" w:hAnsi="Cambria" w:cs="Times"/>
            <w:bCs/>
            <w:szCs w:val="24"/>
            <w:lang w:eastAsia="ru-RU"/>
          </w:rPr>
          <w:t>10: 2</w:t>
        </w:r>
      </w:ins>
      <w:ins w:id="173" w:author="Greg L. Kaluza, MD, PhD" w:date="2015-03-31T12:48:00Z">
        <w:r w:rsidR="006369A9">
          <w:rPr>
            <w:rFonts w:ascii="Cambria" w:eastAsia="Times New Roman" w:hAnsi="Cambria" w:cs="Times"/>
            <w:bCs/>
            <w:szCs w:val="24"/>
            <w:lang w:eastAsia="ru-RU"/>
          </w:rPr>
          <w:t>5</w:t>
        </w:r>
      </w:ins>
      <w:ins w:id="174" w:author="Greg L. Kaluza, MD, PhD" w:date="2015-03-31T12:46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</w:ins>
      <w:ins w:id="175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Did I Treat this Case?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ind w:firstLine="708"/>
        <w:rPr>
          <w:ins w:id="176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177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Zahid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Amin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7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60DA8" w:rsidP="00860DA8">
      <w:pPr>
        <w:widowControl w:val="0"/>
        <w:autoSpaceDE w:val="0"/>
        <w:autoSpaceDN w:val="0"/>
        <w:adjustRightInd w:val="0"/>
        <w:rPr>
          <w:ins w:id="179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80" w:author="Greg L. Kaluza, MD, PhD" w:date="2015-03-31T12:46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 </w:t>
        </w:r>
      </w:ins>
      <w:ins w:id="181" w:author="Greg L. Kaluza, MD, PhD" w:date="2015-03-31T12:48:00Z">
        <w:r w:rsidR="006369A9">
          <w:rPr>
            <w:rFonts w:ascii="Cambria" w:eastAsia="Times New Roman" w:hAnsi="Cambria" w:cs="Times"/>
            <w:bCs/>
            <w:szCs w:val="24"/>
            <w:lang w:eastAsia="ru-RU"/>
          </w:rPr>
          <w:t>30</w:t>
        </w:r>
      </w:ins>
      <w:ins w:id="182" w:author="Greg L. Kaluza, MD, PhD" w:date="2015-03-31T12:46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</w:ins>
      <w:ins w:id="183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Editorial Comments</w:t>
        </w:r>
      </w:ins>
    </w:p>
    <w:p w:rsidR="00886F47" w:rsidRPr="00886F47" w:rsidRDefault="00886F47" w:rsidP="00860DA8">
      <w:pPr>
        <w:widowControl w:val="0"/>
        <w:autoSpaceDE w:val="0"/>
        <w:autoSpaceDN w:val="0"/>
        <w:adjustRightInd w:val="0"/>
        <w:ind w:firstLine="708"/>
        <w:rPr>
          <w:ins w:id="18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85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Mario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Carminati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86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87" w:author="Greg L. Kaluza, MD, PhD" w:date="2015-03-22T15:35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ins w:id="188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10:35-10:55: </w:t>
        </w:r>
        <w:r w:rsidRPr="00886F47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 xml:space="preserve">Stenting of pulmonary </w:t>
        </w:r>
        <w:proofErr w:type="gramStart"/>
        <w:r w:rsidRPr="00886F47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>artery  in</w:t>
        </w:r>
        <w:proofErr w:type="gramEnd"/>
        <w:r w:rsidRPr="00886F47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 xml:space="preserve"> CHD Intervention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89" w:author="Greg L. Kaluza, MD, PhD" w:date="2015-03-22T15:35:00Z"/>
          <w:rFonts w:ascii="Cambria" w:eastAsia="Times New Roman" w:hAnsi="Cambria" w:cs="Times"/>
          <w:bCs/>
          <w:i/>
          <w:szCs w:val="24"/>
          <w:lang w:eastAsia="ru-RU"/>
        </w:rPr>
      </w:pPr>
    </w:p>
    <w:p w:rsidR="00886F47" w:rsidRPr="00886F47" w:rsidRDefault="006369A9" w:rsidP="00B164F6">
      <w:pPr>
        <w:widowControl w:val="0"/>
        <w:autoSpaceDE w:val="0"/>
        <w:autoSpaceDN w:val="0"/>
        <w:adjustRightInd w:val="0"/>
        <w:rPr>
          <w:ins w:id="190" w:author="Greg L. Kaluza, MD, PhD" w:date="2015-03-22T15:35:00Z"/>
          <w:rFonts w:ascii="Cambria" w:eastAsia="Times New Roman" w:hAnsi="Cambria"/>
          <w:szCs w:val="24"/>
          <w:lang w:eastAsia="ru-RU"/>
        </w:rPr>
      </w:pPr>
      <w:ins w:id="191" w:author="Greg L. Kaluza, MD, PhD" w:date="2015-03-31T12:48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10:35: </w:t>
        </w:r>
      </w:ins>
      <w:ins w:id="192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Case Presentation </w:t>
        </w:r>
      </w:ins>
    </w:p>
    <w:p w:rsidR="00886F47" w:rsidRPr="00886F47" w:rsidRDefault="00886F47" w:rsidP="006369A9">
      <w:pPr>
        <w:widowControl w:val="0"/>
        <w:autoSpaceDE w:val="0"/>
        <w:autoSpaceDN w:val="0"/>
        <w:adjustRightInd w:val="0"/>
        <w:ind w:firstLine="708"/>
        <w:rPr>
          <w:ins w:id="193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94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John Coulson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195" w:author="Greg L. Kaluza, MD, PhD" w:date="2015-03-22T15:35:00Z"/>
          <w:rFonts w:ascii="Cambria" w:eastAsia="Times New Roman" w:hAnsi="Cambria" w:cs="Times"/>
          <w:szCs w:val="24"/>
          <w:lang w:eastAsia="ru-RU"/>
        </w:rPr>
      </w:pPr>
    </w:p>
    <w:p w:rsidR="00886F47" w:rsidRPr="00886F47" w:rsidRDefault="006369A9" w:rsidP="00B164F6">
      <w:pPr>
        <w:widowControl w:val="0"/>
        <w:autoSpaceDE w:val="0"/>
        <w:autoSpaceDN w:val="0"/>
        <w:adjustRightInd w:val="0"/>
        <w:rPr>
          <w:ins w:id="196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197" w:author="Greg L. Kaluza, MD, PhD" w:date="2015-03-31T12:48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10:40: </w:t>
        </w:r>
      </w:ins>
      <w:ins w:id="198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Would I Approach this Case?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199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00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Shakeel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Qureshi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0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6369A9" w:rsidP="00B164F6">
      <w:pPr>
        <w:widowControl w:val="0"/>
        <w:autoSpaceDE w:val="0"/>
        <w:autoSpaceDN w:val="0"/>
        <w:adjustRightInd w:val="0"/>
        <w:rPr>
          <w:ins w:id="202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03" w:author="Greg L. Kaluza, MD, PhD" w:date="2015-03-31T12:48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10:45: </w:t>
        </w:r>
      </w:ins>
      <w:ins w:id="204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Did I Treat this Case?</w:t>
        </w:r>
      </w:ins>
    </w:p>
    <w:p w:rsidR="00886F47" w:rsidRPr="00886F47" w:rsidRDefault="00886F47" w:rsidP="006369A9">
      <w:pPr>
        <w:widowControl w:val="0"/>
        <w:autoSpaceDE w:val="0"/>
        <w:autoSpaceDN w:val="0"/>
        <w:adjustRightInd w:val="0"/>
        <w:ind w:firstLine="708"/>
        <w:rPr>
          <w:ins w:id="205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06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John Coulson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07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6369A9" w:rsidP="00B164F6">
      <w:pPr>
        <w:widowControl w:val="0"/>
        <w:autoSpaceDE w:val="0"/>
        <w:autoSpaceDN w:val="0"/>
        <w:adjustRightInd w:val="0"/>
        <w:rPr>
          <w:ins w:id="20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09" w:author="Greg L. Kaluza, MD, PhD" w:date="2015-03-31T12:49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10:50: </w:t>
        </w:r>
      </w:ins>
      <w:ins w:id="210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Editorial Comments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1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12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Shakeel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Qureshi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13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14" w:author="Greg L. Kaluza, MD, PhD" w:date="2015-03-22T15:35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spacing w:after="240"/>
        <w:rPr>
          <w:ins w:id="215" w:author="Greg L. Kaluza, MD, PhD" w:date="2015-03-22T15:35:00Z"/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spacing w:after="240"/>
        <w:rPr>
          <w:ins w:id="216" w:author="Greg L. Kaluza, MD, PhD" w:date="2015-03-22T15:35:00Z"/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spacing w:after="240"/>
        <w:rPr>
          <w:ins w:id="217" w:author="Greg L. Kaluza, MD, PhD" w:date="2015-03-22T15:35:00Z"/>
          <w:rFonts w:ascii="Cambria" w:eastAsia="Times New Roman" w:hAnsi="Cambria" w:cs="Times"/>
          <w:b/>
          <w:i/>
          <w:color w:val="17365D"/>
          <w:szCs w:val="24"/>
          <w:u w:val="single"/>
          <w:lang w:eastAsia="ru-RU"/>
        </w:rPr>
      </w:pPr>
      <w:ins w:id="218" w:author="Greg L. Kaluza, MD, PhD" w:date="2015-03-22T15:35:00Z">
        <w:r w:rsidRPr="00886F47"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>Session XII: Congenital Heart Disease Intervention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19" w:author="Greg L. Kaluza, MD, PhD" w:date="2015-03-22T15:35:00Z"/>
          <w:rFonts w:ascii="Cambria" w:eastAsia="Times New Roman" w:hAnsi="Cambria" w:cs="Times"/>
          <w:szCs w:val="24"/>
          <w:lang w:eastAsia="ru-RU"/>
        </w:rPr>
      </w:pPr>
      <w:ins w:id="220" w:author="Greg L. Kaluza, MD, PhD" w:date="2015-03-22T15:35:00Z">
        <w:r w:rsidRPr="00886F47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>Chairs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:  </w:t>
        </w:r>
        <w:proofErr w:type="spellStart"/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>Ziyad</w:t>
        </w:r>
        <w:proofErr w:type="spellEnd"/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>Hijazi</w:t>
        </w:r>
        <w:proofErr w:type="spellEnd"/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 xml:space="preserve">, 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Mario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Carminati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2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22" w:author="Greg L. Kaluza, MD, PhD" w:date="2015-03-22T15:35:00Z">
        <w:r w:rsidRPr="00886F47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 xml:space="preserve">Discussants: </w:t>
        </w:r>
        <w:r w:rsidRPr="00886F47">
          <w:rPr>
            <w:rFonts w:ascii="Cambria" w:eastAsia="Times New Roman" w:hAnsi="Cambria" w:cs="Times"/>
            <w:iCs/>
            <w:szCs w:val="24"/>
            <w:lang w:eastAsia="ru-RU"/>
          </w:rPr>
          <w:t xml:space="preserve"> 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23" w:author="Greg L. Kaluza, MD, PhD" w:date="2015-03-22T15:35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</w:p>
    <w:p w:rsidR="00886F47" w:rsidRPr="00B164F6" w:rsidRDefault="00886F47" w:rsidP="00886F47">
      <w:pPr>
        <w:widowControl w:val="0"/>
        <w:autoSpaceDE w:val="0"/>
        <w:autoSpaceDN w:val="0"/>
        <w:adjustRightInd w:val="0"/>
        <w:rPr>
          <w:ins w:id="22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25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10:55: </w:t>
        </w:r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 xml:space="preserve">Stenting of </w:t>
        </w:r>
        <w:proofErr w:type="spellStart"/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>interatrial</w:t>
        </w:r>
        <w:proofErr w:type="spellEnd"/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 xml:space="preserve"> septum in patient s with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26" w:author="Greg L. Kaluza, MD, PhD" w:date="2015-03-22T15:35:00Z"/>
          <w:rFonts w:ascii="Cambria" w:eastAsia="Times New Roman" w:hAnsi="Cambria" w:cs="Times"/>
          <w:b/>
          <w:bCs/>
          <w:szCs w:val="24"/>
          <w:lang w:eastAsia="ru-RU"/>
        </w:rPr>
      </w:pPr>
      <w:proofErr w:type="gramStart"/>
      <w:ins w:id="227" w:author="Greg L. Kaluza, MD, PhD" w:date="2015-03-22T15:35:00Z"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>idiopathic</w:t>
        </w:r>
        <w:proofErr w:type="gramEnd"/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 xml:space="preserve"> pulmonary hypertension.</w:t>
        </w:r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 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2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2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Bagrat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Alekyan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3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B164F6" w:rsidRDefault="00886F47" w:rsidP="00B164F6">
      <w:pPr>
        <w:widowControl w:val="0"/>
        <w:autoSpaceDE w:val="0"/>
        <w:autoSpaceDN w:val="0"/>
        <w:adjustRightInd w:val="0"/>
        <w:rPr>
          <w:ins w:id="231" w:author="Greg L. Kaluza, MD, PhD" w:date="2015-03-31T12:50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ins w:id="232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11:05: </w:t>
        </w:r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>Interventional Approach of Para-</w:t>
        </w:r>
        <w:proofErr w:type="spellStart"/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>Valvular</w:t>
        </w:r>
        <w:proofErr w:type="spellEnd"/>
        <w:r w:rsidRPr="00B164F6">
          <w:rPr>
            <w:rFonts w:ascii="Cambria" w:eastAsia="Times New Roman" w:hAnsi="Cambria" w:cs="Times"/>
            <w:bCs/>
            <w:szCs w:val="24"/>
            <w:lang w:eastAsia="ru-RU"/>
          </w:rPr>
          <w:t xml:space="preserve"> Leaks</w:t>
        </w:r>
      </w:ins>
    </w:p>
    <w:p w:rsidR="00886F47" w:rsidRPr="00886F47" w:rsidRDefault="00886F47" w:rsidP="00E856E2">
      <w:pPr>
        <w:widowControl w:val="0"/>
        <w:autoSpaceDE w:val="0"/>
        <w:autoSpaceDN w:val="0"/>
        <w:adjustRightInd w:val="0"/>
        <w:ind w:firstLine="708"/>
        <w:rPr>
          <w:ins w:id="233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34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Ziyad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Hijazi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35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36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37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11:15-11:30: Moderate</w:t>
        </w:r>
      </w:ins>
      <w:ins w:id="238" w:author="Greg L. Kaluza, MD, PhD" w:date="2015-03-31T12:50:00Z">
        <w:r w:rsidR="00B164F6">
          <w:rPr>
            <w:rFonts w:ascii="Cambria" w:eastAsia="Times New Roman" w:hAnsi="Cambria" w:cs="Times"/>
            <w:bCs/>
            <w:szCs w:val="24"/>
            <w:lang w:eastAsia="ru-RU"/>
          </w:rPr>
          <w:t>d</w:t>
        </w:r>
      </w:ins>
      <w:ins w:id="23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discussion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4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41" w:author="Greg L. Kaluza, MD, PhD" w:date="2015-03-22T15:35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ins w:id="242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11:30-11:5</w:t>
        </w:r>
        <w:r w:rsidRPr="00B63253">
          <w:rPr>
            <w:rFonts w:ascii="Cambria" w:eastAsia="Times New Roman" w:hAnsi="Cambria" w:cs="Times"/>
            <w:bCs/>
            <w:szCs w:val="24"/>
            <w:lang w:eastAsia="ru-RU"/>
            <w:rPrChange w:id="243" w:author="Елена Селиванова" w:date="2015-04-01T11:00:00Z">
              <w:rPr>
                <w:rFonts w:ascii="Cambria" w:eastAsia="Times New Roman" w:hAnsi="Cambria" w:cs="Times"/>
                <w:bCs/>
                <w:szCs w:val="24"/>
                <w:lang w:val="ru-RU" w:eastAsia="ru-RU"/>
              </w:rPr>
            </w:rPrChange>
          </w:rPr>
          <w:t>0</w:t>
        </w:r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: </w:t>
        </w:r>
        <w:r w:rsidRPr="00886F47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>Interventional Approach of Complex PFOs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4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B164F6" w:rsidP="00B164F6">
      <w:pPr>
        <w:widowControl w:val="0"/>
        <w:autoSpaceDE w:val="0"/>
        <w:autoSpaceDN w:val="0"/>
        <w:adjustRightInd w:val="0"/>
        <w:rPr>
          <w:ins w:id="245" w:author="Greg L. Kaluza, MD, PhD" w:date="2015-03-22T15:35:00Z"/>
          <w:rFonts w:ascii="Cambria" w:eastAsia="Times New Roman" w:hAnsi="Cambria" w:cs="Times"/>
          <w:bCs/>
          <w:szCs w:val="24"/>
          <w:u w:val="single"/>
          <w:lang w:eastAsia="ru-RU"/>
        </w:rPr>
      </w:pPr>
      <w:ins w:id="246" w:author="Greg L. Kaluza, MD, PhD" w:date="2015-03-31T12:50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11:30: </w:t>
        </w:r>
      </w:ins>
      <w:ins w:id="247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Case Presentation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4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4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Eustaquio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Onorato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5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B164F6" w:rsidP="00B164F6">
      <w:pPr>
        <w:widowControl w:val="0"/>
        <w:autoSpaceDE w:val="0"/>
        <w:autoSpaceDN w:val="0"/>
        <w:adjustRightInd w:val="0"/>
        <w:rPr>
          <w:ins w:id="251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52" w:author="Greg L. Kaluza, MD, PhD" w:date="2015-03-31T12:50:00Z">
        <w:r>
          <w:rPr>
            <w:rFonts w:ascii="Cambria" w:eastAsia="Times New Roman" w:hAnsi="Cambria" w:cs="Times"/>
            <w:bCs/>
            <w:szCs w:val="24"/>
            <w:lang w:eastAsia="ru-RU"/>
          </w:rPr>
          <w:t>11:35</w:t>
        </w:r>
      </w:ins>
      <w:ins w:id="253" w:author="Greg L. Kaluza, MD, PhD" w:date="2015-03-31T12:51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</w:ins>
      <w:ins w:id="254" w:author="Greg L. Kaluza, MD, PhD" w:date="2015-03-31T12:50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  <w:ins w:id="255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Would I Approach this Case?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56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57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Ziyad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Hijazi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5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B164F6" w:rsidP="00B164F6">
      <w:pPr>
        <w:widowControl w:val="0"/>
        <w:autoSpaceDE w:val="0"/>
        <w:autoSpaceDN w:val="0"/>
        <w:adjustRightInd w:val="0"/>
        <w:rPr>
          <w:ins w:id="259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60" w:author="Greg L. Kaluza, MD, PhD" w:date="2015-03-31T12:51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11:40: </w:t>
        </w:r>
      </w:ins>
      <w:ins w:id="261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How Did I Treat this Case?</w:t>
        </w:r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ind w:firstLine="708"/>
        <w:rPr>
          <w:ins w:id="262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63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Eustaquio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Onorato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64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886F47" w:rsidRPr="00886F47" w:rsidRDefault="00B164F6" w:rsidP="00886F47">
      <w:pPr>
        <w:widowControl w:val="0"/>
        <w:autoSpaceDE w:val="0"/>
        <w:autoSpaceDN w:val="0"/>
        <w:adjustRightInd w:val="0"/>
        <w:rPr>
          <w:ins w:id="265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ins w:id="266" w:author="Greg L. Kaluza, MD, PhD" w:date="2015-03-31T12:51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11:45: </w:t>
        </w:r>
      </w:ins>
      <w:ins w:id="267" w:author="Greg L. Kaluza, MD, PhD" w:date="2015-03-22T15:35:00Z">
        <w:r w:rsidR="00886F47" w:rsidRPr="00886F47">
          <w:rPr>
            <w:rFonts w:ascii="Cambria" w:eastAsia="Times New Roman" w:hAnsi="Cambria" w:cs="Times"/>
            <w:bCs/>
            <w:szCs w:val="24"/>
            <w:lang w:eastAsia="ru-RU"/>
          </w:rPr>
          <w:t>Editorial Comments</w:t>
        </w:r>
      </w:ins>
    </w:p>
    <w:p w:rsidR="00886F47" w:rsidRPr="00886F47" w:rsidRDefault="00886F47" w:rsidP="00B164F6">
      <w:pPr>
        <w:widowControl w:val="0"/>
        <w:autoSpaceDE w:val="0"/>
        <w:autoSpaceDN w:val="0"/>
        <w:adjustRightInd w:val="0"/>
        <w:ind w:firstLine="708"/>
        <w:rPr>
          <w:ins w:id="268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  <w:proofErr w:type="spellStart"/>
      <w:ins w:id="269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Ziyad</w:t>
        </w:r>
        <w:proofErr w:type="spellEnd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>Hijazi</w:t>
        </w:r>
        <w:proofErr w:type="spellEnd"/>
      </w:ins>
    </w:p>
    <w:p w:rsidR="00886F47" w:rsidRPr="00886F47" w:rsidRDefault="00886F47" w:rsidP="00886F47">
      <w:pPr>
        <w:widowControl w:val="0"/>
        <w:autoSpaceDE w:val="0"/>
        <w:autoSpaceDN w:val="0"/>
        <w:adjustRightInd w:val="0"/>
        <w:rPr>
          <w:ins w:id="270" w:author="Greg L. Kaluza, MD, PhD" w:date="2015-03-22T15:35:00Z"/>
          <w:rFonts w:ascii="Cambria" w:eastAsia="Times New Roman" w:hAnsi="Cambria" w:cs="Times"/>
          <w:bCs/>
          <w:szCs w:val="24"/>
          <w:lang w:eastAsia="ru-RU"/>
        </w:rPr>
      </w:pPr>
    </w:p>
    <w:p w:rsidR="00391104" w:rsidRDefault="00886F47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271" w:author="Greg L. Kaluza, MD, PhD" w:date="2015-03-22T15:35:00Z">
        <w:r w:rsidRPr="00886F47">
          <w:rPr>
            <w:rFonts w:ascii="Cambria" w:eastAsia="Times New Roman" w:hAnsi="Cambria" w:cs="Times"/>
            <w:bCs/>
            <w:szCs w:val="24"/>
            <w:lang w:eastAsia="ru-RU"/>
          </w:rPr>
          <w:t xml:space="preserve">11:50-12:30: </w:t>
        </w:r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Live case from </w:t>
        </w:r>
        <w:proofErr w:type="spellStart"/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>Bakoulev</w:t>
        </w:r>
        <w:proofErr w:type="spellEnd"/>
        <w:r w:rsidRPr="00886F47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 Cardiovascular Center </w:t>
        </w:r>
      </w:ins>
    </w:p>
    <w:p w:rsidR="00391104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391104" w:rsidRPr="00654C55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r w:rsidR="00654C55"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XIII</w:t>
      </w:r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 </w:t>
      </w:r>
      <w:proofErr w:type="spellStart"/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Transcatheter</w:t>
      </w:r>
      <w:proofErr w:type="spellEnd"/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AA4D5E"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Left Atrial and </w:t>
      </w:r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Mitral Valve Intervention</w:t>
      </w:r>
    </w:p>
    <w:p w:rsidR="00391104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:rsidR="00391104" w:rsidRPr="00C67749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Juan F. Granada, Leo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:rsidR="00391104" w:rsidRPr="00D613CB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Horst Sievert</w:t>
      </w:r>
      <w:r w:rsidR="00AA4D5E">
        <w:rPr>
          <w:rFonts w:asciiTheme="minorHAnsi" w:eastAsiaTheme="minorEastAsia" w:hAnsiTheme="minorHAnsi" w:cs="Times"/>
          <w:bCs/>
          <w:szCs w:val="24"/>
          <w:lang w:eastAsia="ru-RU"/>
        </w:rPr>
        <w:t>, William Gr</w:t>
      </w:r>
      <w:r w:rsidR="00C4061F">
        <w:rPr>
          <w:rFonts w:asciiTheme="minorHAnsi" w:eastAsiaTheme="minorEastAsia" w:hAnsiTheme="minorHAnsi" w:cs="Times"/>
          <w:bCs/>
          <w:szCs w:val="24"/>
          <w:lang w:eastAsia="ru-RU"/>
        </w:rPr>
        <w:t>a</w:t>
      </w:r>
      <w:r w:rsidR="00AA4D5E">
        <w:rPr>
          <w:rFonts w:asciiTheme="minorHAnsi" w:eastAsiaTheme="minorEastAsia" w:hAnsiTheme="minorHAnsi" w:cs="Times"/>
          <w:bCs/>
          <w:szCs w:val="24"/>
          <w:lang w:eastAsia="ru-RU"/>
        </w:rPr>
        <w:t>y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166E9B">
        <w:rPr>
          <w:rFonts w:asciiTheme="minorHAnsi" w:eastAsiaTheme="minorEastAsia" w:hAnsiTheme="minorHAnsi" w:cs="Times"/>
          <w:bCs/>
          <w:szCs w:val="24"/>
          <w:lang w:eastAsia="ru-RU"/>
        </w:rPr>
        <w:t xml:space="preserve">Evgeni </w:t>
      </w:r>
      <w:proofErr w:type="spellStart"/>
      <w:r w:rsidR="00166E9B">
        <w:rPr>
          <w:rFonts w:asciiTheme="minorHAnsi" w:eastAsiaTheme="minorEastAsia" w:hAnsiTheme="minorHAnsi" w:cs="Times"/>
          <w:bCs/>
          <w:szCs w:val="24"/>
          <w:lang w:eastAsia="ru-RU"/>
        </w:rPr>
        <w:t>Merkulov</w:t>
      </w:r>
      <w:proofErr w:type="spellEnd"/>
      <w:r w:rsidR="00166E9B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ins w:id="272" w:author="Greg L. Kaluza, MD, PhD" w:date="2015-03-31T12:41:00Z">
        <w:r w:rsidR="00860DA8">
          <w:rPr>
            <w:rFonts w:ascii="Cambria" w:eastAsia="Times New Roman" w:hAnsi="Cambria" w:cs="Times"/>
            <w:iCs/>
            <w:szCs w:val="24"/>
            <w:highlight w:val="yellow"/>
            <w:lang w:eastAsia="ru-RU"/>
          </w:rPr>
          <w:t xml:space="preserve">Alexey </w:t>
        </w:r>
        <w:proofErr w:type="spellStart"/>
        <w:r w:rsidR="00860DA8">
          <w:rPr>
            <w:rFonts w:ascii="Cambria" w:eastAsia="Times New Roman" w:hAnsi="Cambria" w:cs="Times"/>
            <w:iCs/>
            <w:szCs w:val="24"/>
            <w:highlight w:val="yellow"/>
            <w:lang w:eastAsia="ru-RU"/>
          </w:rPr>
          <w:t>Protopopov</w:t>
        </w:r>
      </w:ins>
      <w:proofErr w:type="spellEnd"/>
      <w:del w:id="273" w:author="Greg L. Kaluza, MD, PhD" w:date="2015-03-31T12:41:00Z">
        <w:r w:rsidR="00166E9B" w:rsidDel="00860DA8">
          <w:rPr>
            <w:rFonts w:asciiTheme="minorHAnsi" w:eastAsiaTheme="minorEastAsia" w:hAnsiTheme="minorHAnsi" w:cs="Times"/>
            <w:iCs/>
            <w:szCs w:val="24"/>
            <w:highlight w:val="yellow"/>
            <w:lang w:eastAsia="ru-RU"/>
          </w:rPr>
          <w:delText>TBD-Russia</w:delText>
        </w:r>
      </w:del>
      <w:r w:rsidR="00166E9B">
        <w:rPr>
          <w:rFonts w:asciiTheme="minorHAnsi" w:eastAsiaTheme="minorEastAsia" w:hAnsiTheme="minorHAnsi" w:cs="Times"/>
          <w:iCs/>
          <w:szCs w:val="24"/>
          <w:highlight w:val="yellow"/>
          <w:lang w:eastAsia="ru-RU"/>
        </w:rPr>
        <w:t>, TBD-Russia</w:t>
      </w:r>
    </w:p>
    <w:p w:rsidR="00391104" w:rsidRPr="00D816FF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0F243E" w:themeColor="text2" w:themeShade="80"/>
          <w:szCs w:val="24"/>
          <w:u w:val="single"/>
          <w:lang w:eastAsia="ru-RU"/>
        </w:rPr>
      </w:pPr>
    </w:p>
    <w:p w:rsidR="00AA4D5E" w:rsidRPr="00D816FF" w:rsidRDefault="00AA4D5E" w:rsidP="00AA4D5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12: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30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Lef</w:t>
      </w:r>
      <w:r w:rsidR="00845E44">
        <w:rPr>
          <w:rFonts w:asciiTheme="minorHAnsi" w:eastAsiaTheme="minorEastAsia" w:hAnsiTheme="minorHAnsi" w:cs="Times"/>
          <w:bCs/>
          <w:szCs w:val="24"/>
          <w:lang w:eastAsia="ru-RU"/>
        </w:rPr>
        <w:t>t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Atrial Appendage Closure: An Update on Evidence and Available Technology</w:t>
      </w:r>
      <w:r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:rsidR="00AA4D5E" w:rsidRDefault="00AA4D5E" w:rsidP="00AA4D5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Horst Sievert</w:t>
      </w:r>
    </w:p>
    <w:p w:rsidR="00094D85" w:rsidRDefault="00094D85" w:rsidP="00AA4D5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094D85" w:rsidRDefault="00094D85" w:rsidP="00094D8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12: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40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/>
          <w:szCs w:val="24"/>
          <w:lang w:eastAsia="ru-RU"/>
        </w:rPr>
        <w:t xml:space="preserve">The </w:t>
      </w:r>
      <w:proofErr w:type="spellStart"/>
      <w:r>
        <w:rPr>
          <w:rFonts w:asciiTheme="minorHAnsi" w:eastAsiaTheme="minorEastAsia" w:hAnsiTheme="minorHAnsi"/>
          <w:szCs w:val="24"/>
          <w:lang w:eastAsia="ru-RU"/>
        </w:rPr>
        <w:t>MitraClip</w:t>
      </w:r>
      <w:proofErr w:type="spellEnd"/>
      <w:r>
        <w:rPr>
          <w:rFonts w:asciiTheme="minorHAnsi" w:eastAsiaTheme="minorEastAsia" w:hAnsiTheme="minorHAnsi"/>
          <w:szCs w:val="24"/>
          <w:lang w:eastAsia="ru-RU"/>
        </w:rPr>
        <w:t xml:space="preserve"> Approach: Clinical Data and Technical Considerations</w:t>
      </w:r>
    </w:p>
    <w:p w:rsidR="00094D85" w:rsidRPr="00AA4D5E" w:rsidRDefault="00094D85" w:rsidP="00094D8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ab/>
        <w:t>William Grey</w:t>
      </w:r>
    </w:p>
    <w:p w:rsidR="00391104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6111C2" w:rsidRDefault="00391104" w:rsidP="006111C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AA4D5E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50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6111C2">
        <w:rPr>
          <w:rFonts w:asciiTheme="minorHAnsi" w:eastAsiaTheme="minorEastAsia" w:hAnsiTheme="minorHAnsi"/>
          <w:szCs w:val="24"/>
          <w:lang w:eastAsia="ru-RU"/>
        </w:rPr>
        <w:t>Transcatheter</w:t>
      </w:r>
      <w:proofErr w:type="spellEnd"/>
      <w:r w:rsidR="006111C2">
        <w:rPr>
          <w:rFonts w:asciiTheme="minorHAnsi" w:eastAsiaTheme="minorEastAsia" w:hAnsiTheme="minorHAnsi"/>
          <w:szCs w:val="24"/>
          <w:lang w:eastAsia="ru-RU"/>
        </w:rPr>
        <w:t xml:space="preserve"> Mitral Valve Repair: Direct </w:t>
      </w:r>
      <w:proofErr w:type="spellStart"/>
      <w:r w:rsidR="006111C2">
        <w:rPr>
          <w:rFonts w:asciiTheme="minorHAnsi" w:eastAsiaTheme="minorEastAsia" w:hAnsiTheme="minorHAnsi"/>
          <w:szCs w:val="24"/>
          <w:lang w:eastAsia="ru-RU"/>
        </w:rPr>
        <w:t>Annuloplasty</w:t>
      </w:r>
      <w:proofErr w:type="spellEnd"/>
      <w:r w:rsidR="006111C2">
        <w:rPr>
          <w:rFonts w:asciiTheme="minorHAnsi" w:eastAsiaTheme="minorEastAsia" w:hAnsiTheme="minorHAnsi"/>
          <w:szCs w:val="24"/>
          <w:lang w:eastAsia="ru-RU"/>
        </w:rPr>
        <w:t xml:space="preserve"> Devices and</w:t>
      </w:r>
    </w:p>
    <w:p w:rsidR="006111C2" w:rsidRPr="00D816FF" w:rsidRDefault="006111C2" w:rsidP="006111C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Other Emerging Therapeutic A</w:t>
      </w:r>
      <w:r w:rsidRPr="00D613CB">
        <w:rPr>
          <w:rFonts w:asciiTheme="minorHAnsi" w:eastAsiaTheme="minorEastAsia" w:hAnsiTheme="minorHAnsi"/>
          <w:szCs w:val="24"/>
          <w:lang w:eastAsia="ru-RU"/>
        </w:rPr>
        <w:t>pproaches</w:t>
      </w:r>
      <w:r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:rsidR="006111C2" w:rsidRPr="00D613CB" w:rsidRDefault="006111C2" w:rsidP="006111C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Horst Sievert</w:t>
      </w:r>
    </w:p>
    <w:p w:rsidR="00391104" w:rsidRDefault="00391104" w:rsidP="00391104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6111C2" w:rsidRDefault="00AA4D5E" w:rsidP="006111C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6111C2">
        <w:rPr>
          <w:rFonts w:asciiTheme="minorHAnsi" w:eastAsiaTheme="minorEastAsia" w:hAnsiTheme="minorHAnsi"/>
          <w:szCs w:val="24"/>
          <w:lang w:eastAsia="ru-RU"/>
        </w:rPr>
        <w:t>Transcatheter</w:t>
      </w:r>
      <w:proofErr w:type="spellEnd"/>
      <w:r w:rsidR="006111C2">
        <w:rPr>
          <w:rFonts w:asciiTheme="minorHAnsi" w:eastAsiaTheme="minorEastAsia" w:hAnsiTheme="minorHAnsi"/>
          <w:szCs w:val="24"/>
          <w:lang w:eastAsia="ru-RU"/>
        </w:rPr>
        <w:t xml:space="preserve"> Mitral Valve Replacement S</w:t>
      </w:r>
      <w:r w:rsidR="006111C2" w:rsidRPr="00D613CB">
        <w:rPr>
          <w:rFonts w:asciiTheme="minorHAnsi" w:eastAsiaTheme="minorEastAsia" w:hAnsiTheme="minorHAnsi"/>
          <w:szCs w:val="24"/>
          <w:lang w:eastAsia="ru-RU"/>
        </w:rPr>
        <w:t>ystems</w:t>
      </w:r>
    </w:p>
    <w:p w:rsidR="00AA4D5E" w:rsidDel="006111C2" w:rsidRDefault="006111C2" w:rsidP="00650C8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</w:p>
    <w:p w:rsidR="00391104" w:rsidRPr="00AA4D5E" w:rsidRDefault="00391104" w:rsidP="006111C2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</w:p>
    <w:p w:rsidR="006111C2" w:rsidRPr="002D5CD7" w:rsidRDefault="00391104" w:rsidP="006111C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45E44" w:rsidRPr="00094D85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650C8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6111C2" w:rsidRPr="002D5CD7">
        <w:rPr>
          <w:rFonts w:asciiTheme="minorHAnsi" w:eastAsiaTheme="minorEastAsia" w:hAnsiTheme="minorHAnsi" w:cs="Times"/>
          <w:bCs/>
          <w:szCs w:val="24"/>
          <w:lang w:eastAsia="ru-RU"/>
        </w:rPr>
        <w:t xml:space="preserve">Live Case from </w:t>
      </w:r>
      <w:proofErr w:type="spellStart"/>
      <w:r w:rsidR="006111C2" w:rsidRPr="002D5CD7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="006111C2" w:rsidRPr="002D5CD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</w:t>
      </w:r>
      <w:proofErr w:type="spellStart"/>
      <w:r w:rsidR="006111C2">
        <w:rPr>
          <w:rFonts w:asciiTheme="minorHAnsi" w:eastAsiaTheme="minorEastAsia" w:hAnsiTheme="minorHAnsi" w:cs="Times"/>
          <w:bCs/>
          <w:szCs w:val="24"/>
          <w:lang w:eastAsia="ru-RU"/>
        </w:rPr>
        <w:t>MitraClip</w:t>
      </w:r>
      <w:proofErr w:type="spellEnd"/>
      <w:r w:rsidR="006111C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Case</w:t>
      </w:r>
      <w:r w:rsidR="006111C2" w:rsidRPr="002D5CD7">
        <w:rPr>
          <w:rFonts w:asciiTheme="minorHAnsi" w:eastAsiaTheme="minorEastAsia" w:hAnsiTheme="minorHAnsi" w:cs="Times"/>
          <w:bCs/>
          <w:szCs w:val="24"/>
          <w:lang w:eastAsia="ru-RU"/>
        </w:rPr>
        <w:t>)</w:t>
      </w:r>
    </w:p>
    <w:p w:rsidR="00391104" w:rsidRPr="00094D85" w:rsidRDefault="00391104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650C8A" w:rsidRDefault="00AA4D5E">
      <w:pPr>
        <w:rPr>
          <w:ins w:id="274" w:author="Greg L. Kaluza, MD, PhD" w:date="2015-03-31T12:41:00Z"/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>13:</w:t>
      </w:r>
      <w:ins w:id="275" w:author="Greg L. Kaluza, MD, PhD" w:date="2015-03-31T12:41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3</w:t>
        </w:r>
        <w:r w:rsidR="00860DA8" w:rsidRPr="00094D85"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</w:ins>
      <w:r w:rsidRPr="00094D85">
        <w:rPr>
          <w:rFonts w:asciiTheme="minorHAnsi" w:eastAsiaTheme="minorEastAsia" w:hAnsiTheme="minorHAnsi" w:cs="Times"/>
          <w:bCs/>
          <w:szCs w:val="24"/>
          <w:lang w:eastAsia="ru-RU"/>
        </w:rPr>
        <w:t>: Lunch Sympos</w:t>
      </w:r>
      <w:r w:rsidRPr="006111C2">
        <w:rPr>
          <w:rFonts w:asciiTheme="minorHAnsi" w:eastAsiaTheme="minorEastAsia" w:hAnsiTheme="minorHAnsi" w:cs="Times"/>
          <w:bCs/>
          <w:szCs w:val="24"/>
          <w:lang w:eastAsia="ru-RU"/>
        </w:rPr>
        <w:t>ia</w:t>
      </w:r>
    </w:p>
    <w:p w:rsidR="00860DA8" w:rsidRDefault="00860DA8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:rsidR="00D717FA" w:rsidRPr="00094D85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094D85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AORTIC VALVE DISEASE INTERVENTION</w:t>
      </w:r>
    </w:p>
    <w:p w:rsidR="00D717FA" w:rsidRPr="006F0D01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D717FA" w:rsidRPr="00654C55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654C55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XIV: General Concepts, Patient Selection and Procedural Planning</w:t>
      </w:r>
    </w:p>
    <w:p w:rsidR="00D717FA" w:rsidRPr="006F0D01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A0429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Leo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A0429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Helene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Gerhard Schuler, Jean-Claude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Laborde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 w:rsidR="006B7AFC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6B7AF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6B7AFC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  <w:ins w:id="276" w:author="Greg L. Kaluza, MD, PhD" w:date="2015-03-31T12:42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, Alec </w:t>
        </w:r>
        <w:proofErr w:type="spellStart"/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Vahanian</w:t>
        </w:r>
        <w:proofErr w:type="spellEnd"/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, </w:t>
        </w:r>
        <w:proofErr w:type="spellStart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>Bagrat</w:t>
        </w:r>
        <w:proofErr w:type="spellEnd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>Alekyan</w:t>
        </w:r>
        <w:proofErr w:type="spellEnd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 xml:space="preserve">, </w:t>
        </w:r>
        <w:proofErr w:type="spellStart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>Renat</w:t>
        </w:r>
        <w:proofErr w:type="spellEnd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="00860DA8">
          <w:rPr>
            <w:rFonts w:ascii="Cambria" w:eastAsia="Times New Roman" w:hAnsi="Cambria" w:cs="Times"/>
            <w:bCs/>
            <w:szCs w:val="24"/>
            <w:lang w:eastAsia="ru-RU"/>
          </w:rPr>
          <w:t>Akchurin</w:t>
        </w:r>
      </w:ins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14:45: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4A0429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TAVR-201</w:t>
      </w:r>
      <w:r w:rsidR="00D75E26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 Lessons Learned and Future Perspectives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14:57: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Patient 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 xml:space="preserve">Selection 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>Assessment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6D24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Risk Scores,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Anatomical and Vascular Considerations 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del w:id="277" w:author="Greg L. Kaluza, MD, PhD" w:date="2015-03-31T12:42:00Z">
        <w:r w:rsidRPr="004A0429" w:rsidDel="00860DA8">
          <w:rPr>
            <w:rFonts w:asciiTheme="minorHAnsi" w:eastAsiaTheme="minorEastAsia" w:hAnsiTheme="minorHAnsi" w:cs="Times"/>
            <w:bCs/>
            <w:szCs w:val="24"/>
            <w:lang w:eastAsia="ru-RU"/>
          </w:rPr>
          <w:delText>Jan Kovac</w:delText>
        </w:r>
      </w:del>
      <w:ins w:id="278" w:author="Greg L. Kaluza, MD, PhD" w:date="2015-03-31T12:42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Alec </w:t>
        </w:r>
        <w:proofErr w:type="spellStart"/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Vahanian</w:t>
        </w:r>
      </w:ins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15:07: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The Use of Adjunctive Imaging: Screening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 xml:space="preserve"> Methods,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Procedural 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>Planning and Guidance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Helene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15:17: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The Heart Valve Team: Technical-Operational Components and Requirements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Gerhard Schuler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15:27: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40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Live Case from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Bakoulev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Cardiovascular Center (TAVR Case)</w:t>
      </w:r>
    </w:p>
    <w:p w:rsidR="00094D85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</w:p>
    <w:p w:rsidR="00094D85" w:rsidRPr="00FB10B7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FB10B7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XV: Specific Patient Subsets: Clinical Data, Technique and Device Selection </w:t>
      </w:r>
    </w:p>
    <w:p w:rsidR="00094D85" w:rsidRPr="006F0D01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Helene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Jan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A0429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="00166E9B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Alain </w:t>
      </w:r>
      <w:proofErr w:type="spellStart"/>
      <w:r w:rsidR="00166E9B">
        <w:rPr>
          <w:rFonts w:asciiTheme="minorHAnsi" w:eastAsiaTheme="minorEastAsia" w:hAnsiTheme="minorHAnsi" w:cs="Times"/>
          <w:bCs/>
          <w:iCs/>
          <w:szCs w:val="24"/>
          <w:lang w:eastAsia="ru-RU"/>
        </w:rPr>
        <w:t>Cribier</w:t>
      </w:r>
      <w:proofErr w:type="spellEnd"/>
      <w:r w:rsidR="00166E9B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Alec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Vahanian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Gerhard Schuler, Jean-Claude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Laborde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  <w:ins w:id="279" w:author="Greg L. Kaluza, MD, PhD" w:date="2015-03-31T12:43:00Z"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, Alexey </w:t>
        </w:r>
        <w:proofErr w:type="spellStart"/>
        <w:r w:rsidR="00860DA8">
          <w:rPr>
            <w:rFonts w:asciiTheme="minorHAnsi" w:eastAsiaTheme="minorEastAsia" w:hAnsiTheme="minorHAnsi" w:cs="Times"/>
            <w:bCs/>
            <w:szCs w:val="24"/>
            <w:lang w:eastAsia="ru-RU"/>
          </w:rPr>
          <w:t>Protopopov</w:t>
        </w:r>
      </w:ins>
      <w:proofErr w:type="spellEnd"/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20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 Aortic Valve Preparation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>: The Role of Direct Valve Implantation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094D85" w:rsidRPr="004A0429" w:rsidRDefault="00094D85" w:rsidP="00094D85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Helene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094D85" w:rsidRPr="004A0429" w:rsidRDefault="00094D85" w:rsidP="00166E9B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32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Trans-Apical and Other 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 xml:space="preserve">Exotic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Vascular Access: </w:t>
      </w:r>
      <w:r w:rsidR="00475B13">
        <w:rPr>
          <w:rFonts w:asciiTheme="minorHAnsi" w:eastAsiaTheme="minorEastAsia" w:hAnsiTheme="minorHAnsi" w:cs="Times"/>
          <w:bCs/>
          <w:szCs w:val="24"/>
          <w:lang w:eastAsia="ru-RU"/>
        </w:rPr>
        <w:t>When, How, Why?</w:t>
      </w:r>
    </w:p>
    <w:p w:rsidR="00094D85" w:rsidRPr="004A0429" w:rsidRDefault="00094D85" w:rsidP="00094D85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Alec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Vahanian</w:t>
      </w:r>
      <w:proofErr w:type="spellEnd"/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094D85" w:rsidRPr="004A0429" w:rsidRDefault="00094D85" w:rsidP="00094D85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44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AB24C2">
        <w:rPr>
          <w:rFonts w:asciiTheme="minorHAnsi" w:eastAsiaTheme="minorEastAsia" w:hAnsiTheme="minorHAnsi" w:cs="Times"/>
          <w:bCs/>
          <w:szCs w:val="24"/>
          <w:lang w:eastAsia="ru-RU"/>
        </w:rPr>
        <w:t xml:space="preserve">Minimizing 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TAVR Complications: </w:t>
      </w:r>
      <w:r w:rsidR="00AB24C2">
        <w:rPr>
          <w:rFonts w:asciiTheme="minorHAnsi" w:eastAsiaTheme="minorEastAsia" w:hAnsiTheme="minorHAnsi" w:cs="Times"/>
          <w:bCs/>
          <w:szCs w:val="24"/>
          <w:lang w:eastAsia="ru-RU"/>
        </w:rPr>
        <w:t>Clinical and Technical Factors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094D85" w:rsidRPr="004A0429" w:rsidRDefault="00094D85" w:rsidP="00094D85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094D85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094D85" w:rsidP="00094D8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56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:rsidR="00094D85" w:rsidRDefault="00094D85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</w:p>
    <w:p w:rsidR="00D717FA" w:rsidRPr="00A05D13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A05D13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Clinical Program &amp; TAVR Technology Update</w:t>
      </w:r>
    </w:p>
    <w:p w:rsidR="00D717FA" w:rsidRPr="00A05D13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05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Sapien</w:t>
      </w:r>
      <w:proofErr w:type="spellEnd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(Edwards)</w:t>
      </w:r>
    </w:p>
    <w:p w:rsidR="00D717FA" w:rsidRPr="00EA07C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</w:p>
    <w:p w:rsidR="00D717FA" w:rsidRPr="00EA07C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EA07C9" w:rsidRDefault="00094D85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17</w:t>
      </w:r>
      <w:r w:rsidR="00D717FA" w:rsidRPr="00EA07C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 w:rsidR="00D717FA" w:rsidRPr="00EA07C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717FA" w:rsidRPr="00EA07C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D717FA" w:rsidRPr="00EA07C9">
        <w:rPr>
          <w:rFonts w:asciiTheme="minorHAnsi" w:eastAsiaTheme="minorEastAsia" w:hAnsiTheme="minorHAnsi" w:cs="Times"/>
          <w:bCs/>
          <w:szCs w:val="24"/>
          <w:lang w:eastAsia="ru-RU"/>
        </w:rPr>
        <w:t>Corevalve</w:t>
      </w:r>
      <w:proofErr w:type="spellEnd"/>
      <w:r w:rsidR="00D717FA" w:rsidRPr="00EA07C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(Medtronic)</w:t>
      </w:r>
    </w:p>
    <w:p w:rsidR="00D717FA" w:rsidRPr="00EA07C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Jean-Claude </w:t>
      </w:r>
      <w:proofErr w:type="spellStart"/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Laborde</w:t>
      </w:r>
      <w:proofErr w:type="spellEnd"/>
    </w:p>
    <w:p w:rsidR="00D717FA" w:rsidRPr="00EA07C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094D85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25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D717FA">
        <w:rPr>
          <w:rFonts w:asciiTheme="minorHAnsi" w:eastAsiaTheme="minorEastAsia" w:hAnsiTheme="minorHAnsi" w:cs="Times"/>
          <w:bCs/>
          <w:szCs w:val="24"/>
          <w:lang w:eastAsia="ru-RU"/>
        </w:rPr>
        <w:t>Lotus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(BSCI)</w:t>
      </w:r>
    </w:p>
    <w:p w:rsidR="00166E9B" w:rsidRDefault="00D717FA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D75E26"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 w:rsidR="00D75E2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D75E26"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</w:p>
    <w:p w:rsidR="00860DA8" w:rsidRDefault="00860DA8">
      <w:pPr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Default="00094D85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35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Other Clinical Programs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D717FA" w:rsidRPr="004A0429" w:rsidRDefault="00094D85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45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717FA"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:rsidR="00D717FA" w:rsidRPr="004A0429" w:rsidRDefault="00D717FA" w:rsidP="00D717F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71BC9" w:rsidRPr="006B7AFC" w:rsidRDefault="00771BC9" w:rsidP="00771BC9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6B7AFC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CLOSING CEREMONY</w:t>
      </w:r>
    </w:p>
    <w:p w:rsidR="00771BC9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71BC9" w:rsidRPr="004A0429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 Closing Remarks</w:t>
      </w:r>
    </w:p>
    <w:p w:rsidR="00771BC9" w:rsidRPr="004A0429" w:rsidRDefault="00771BC9" w:rsidP="00771BC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Leo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:rsidR="00771BC9" w:rsidRPr="004A0429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:rsidR="00771BC9" w:rsidRPr="004A0429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18: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Closing Remarks (CRF)</w:t>
      </w:r>
    </w:p>
    <w:p w:rsidR="00771BC9" w:rsidRPr="005F1C4C" w:rsidRDefault="00771BC9" w:rsidP="00771BC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>Juan F. Granada</w:t>
      </w:r>
    </w:p>
    <w:p w:rsidR="00771BC9" w:rsidRPr="005F1C4C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</w:p>
    <w:p w:rsidR="00771BC9" w:rsidRPr="005F1C4C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>18:</w:t>
      </w:r>
      <w:r w:rsidR="00094D85">
        <w:rPr>
          <w:rFonts w:asciiTheme="minorHAnsi" w:eastAsiaTheme="minorEastAsia" w:hAnsiTheme="minorHAnsi" w:cs="Times"/>
          <w:bCs/>
          <w:szCs w:val="24"/>
          <w:lang w:val="es-ES_tradnl"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val="es-ES_tradnl" w:eastAsia="ru-RU"/>
        </w:rPr>
        <w:t>0</w:t>
      </w: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>:</w:t>
      </w: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  <w:t>TCT</w:t>
      </w:r>
      <w:r w:rsidR="00FE7443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 Russia </w:t>
      </w: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>201</w:t>
      </w:r>
      <w:r w:rsidR="00FE7443">
        <w:rPr>
          <w:rFonts w:asciiTheme="minorHAnsi" w:eastAsiaTheme="minorEastAsia" w:hAnsiTheme="minorHAnsi" w:cs="Times"/>
          <w:bCs/>
          <w:szCs w:val="24"/>
          <w:lang w:val="es-ES_tradnl" w:eastAsia="ru-RU"/>
        </w:rPr>
        <w:t>6</w:t>
      </w:r>
    </w:p>
    <w:p w:rsidR="00771BC9" w:rsidRPr="005F1C4C" w:rsidRDefault="00771BC9" w:rsidP="00771BC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5F1C4C">
        <w:rPr>
          <w:rFonts w:asciiTheme="minorHAnsi" w:eastAsiaTheme="minorEastAsia" w:hAnsiTheme="minorHAnsi" w:cs="Times"/>
          <w:bCs/>
          <w:szCs w:val="24"/>
          <w:lang w:val="es-ES_tradnl" w:eastAsia="ru-RU"/>
        </w:rPr>
        <w:t>Bagrat Alekyan</w:t>
      </w:r>
    </w:p>
    <w:p w:rsidR="00771BC9" w:rsidRPr="005F1C4C" w:rsidRDefault="00771BC9" w:rsidP="00771BC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</w:p>
    <w:p w:rsidR="00391104" w:rsidRDefault="00771BC9" w:rsidP="0039110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18:</w:t>
      </w:r>
      <w:r w:rsidR="00094D85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Adjourn  </w:t>
      </w:r>
    </w:p>
    <w:p w:rsidR="00391104" w:rsidRPr="00AE5548" w:rsidRDefault="00391104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sectPr w:rsidR="00391104" w:rsidRPr="00AE5548" w:rsidSect="00282C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" w:author="Greg L. Kaluza, MD, PhD" w:date="2015-03-31T12:33:00Z" w:initials="GLK">
    <w:p w:rsidR="003453CC" w:rsidRDefault="003453CC">
      <w:pPr>
        <w:pStyle w:val="aa"/>
      </w:pPr>
      <w:r>
        <w:rPr>
          <w:rStyle w:val="a9"/>
        </w:rPr>
        <w:annotationRef/>
      </w:r>
      <w:r>
        <w:t>BAGRAT: PLEASE PROVIDE SPECIFICS OF THIS IDEA. ARE THESE SPEAKERS GOING TO TALK ABOUT THE STATUS OF THE PRIMARY PCI SYSTEMS IN THEIR RESPECTIVE COUNTRIES, SOMETHING ELSE?</w:t>
      </w:r>
    </w:p>
  </w:comment>
  <w:comment w:id="127" w:author="Greg L. Kaluza, MD, PhD" w:date="2015-03-31T12:49:00Z" w:initials="GLK">
    <w:p w:rsidR="003453CC" w:rsidRDefault="003453CC">
      <w:pPr>
        <w:pStyle w:val="aa"/>
      </w:pPr>
      <w:r>
        <w:rPr>
          <w:rStyle w:val="a9"/>
        </w:rPr>
        <w:annotationRef/>
      </w:r>
      <w:r w:rsidR="006369A9">
        <w:t>Replaced/c</w:t>
      </w:r>
      <w:r>
        <w:t xml:space="preserve">hanged per </w:t>
      </w:r>
      <w:proofErr w:type="spellStart"/>
      <w:r>
        <w:t>Bagrat’s</w:t>
      </w:r>
      <w:proofErr w:type="spellEnd"/>
      <w:r>
        <w:t xml:space="preserve"> latest input.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0E" w:rsidRDefault="0023300E">
      <w:r>
        <w:separator/>
      </w:r>
    </w:p>
  </w:endnote>
  <w:endnote w:type="continuationSeparator" w:id="0">
    <w:p w:rsidR="0023300E" w:rsidRDefault="0023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CC" w:rsidRDefault="003453C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0906159"/>
      <w:docPartObj>
        <w:docPartGallery w:val="Page Numbers (Bottom of Page)"/>
        <w:docPartUnique/>
      </w:docPartObj>
    </w:sdtPr>
    <w:sdtEndPr/>
    <w:sdtContent>
      <w:p w:rsidR="003453CC" w:rsidRDefault="003453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7E2" w:rsidRPr="007857E2">
          <w:rPr>
            <w:noProof/>
            <w:lang w:val="ru-RU"/>
          </w:rPr>
          <w:t>12</w:t>
        </w:r>
        <w:r>
          <w:fldChar w:fldCharType="end"/>
        </w:r>
      </w:p>
    </w:sdtContent>
  </w:sdt>
  <w:p w:rsidR="003453CC" w:rsidRDefault="003453C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CC" w:rsidRDefault="003453C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0E" w:rsidRDefault="0023300E">
      <w:r>
        <w:separator/>
      </w:r>
    </w:p>
  </w:footnote>
  <w:footnote w:type="continuationSeparator" w:id="0">
    <w:p w:rsidR="0023300E" w:rsidRDefault="00233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CC" w:rsidRDefault="003453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CC" w:rsidRDefault="003453C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CC" w:rsidRDefault="003453C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636F3"/>
    <w:multiLevelType w:val="hybridMultilevel"/>
    <w:tmpl w:val="779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48"/>
    <w:rsid w:val="000102B5"/>
    <w:rsid w:val="00011B29"/>
    <w:rsid w:val="00013AFB"/>
    <w:rsid w:val="00021DCA"/>
    <w:rsid w:val="0002522F"/>
    <w:rsid w:val="000300EB"/>
    <w:rsid w:val="00030A41"/>
    <w:rsid w:val="000420C9"/>
    <w:rsid w:val="0006773A"/>
    <w:rsid w:val="00070A44"/>
    <w:rsid w:val="00070E42"/>
    <w:rsid w:val="000804DA"/>
    <w:rsid w:val="00080F57"/>
    <w:rsid w:val="000909B0"/>
    <w:rsid w:val="00094D85"/>
    <w:rsid w:val="000A6B58"/>
    <w:rsid w:val="000A7F18"/>
    <w:rsid w:val="000B05A6"/>
    <w:rsid w:val="000B1F2A"/>
    <w:rsid w:val="000B41DA"/>
    <w:rsid w:val="000B7382"/>
    <w:rsid w:val="000D0E6E"/>
    <w:rsid w:val="000D4E2F"/>
    <w:rsid w:val="000D5B54"/>
    <w:rsid w:val="000D5EE7"/>
    <w:rsid w:val="000F0DDA"/>
    <w:rsid w:val="0010022A"/>
    <w:rsid w:val="00100253"/>
    <w:rsid w:val="0012482A"/>
    <w:rsid w:val="00127742"/>
    <w:rsid w:val="001336EA"/>
    <w:rsid w:val="0013676E"/>
    <w:rsid w:val="001377A9"/>
    <w:rsid w:val="0014016A"/>
    <w:rsid w:val="0014281C"/>
    <w:rsid w:val="00142C78"/>
    <w:rsid w:val="00143129"/>
    <w:rsid w:val="0014466A"/>
    <w:rsid w:val="00151FFA"/>
    <w:rsid w:val="00152894"/>
    <w:rsid w:val="001663E9"/>
    <w:rsid w:val="00166E9B"/>
    <w:rsid w:val="0017340B"/>
    <w:rsid w:val="00174CB8"/>
    <w:rsid w:val="00174EA7"/>
    <w:rsid w:val="00176D1C"/>
    <w:rsid w:val="00177B9C"/>
    <w:rsid w:val="001802FC"/>
    <w:rsid w:val="001813A6"/>
    <w:rsid w:val="00183F68"/>
    <w:rsid w:val="00191DF0"/>
    <w:rsid w:val="00195EF6"/>
    <w:rsid w:val="001A1FDD"/>
    <w:rsid w:val="001A21A7"/>
    <w:rsid w:val="001A2D13"/>
    <w:rsid w:val="001A7B8C"/>
    <w:rsid w:val="001B45CB"/>
    <w:rsid w:val="001D01BC"/>
    <w:rsid w:val="001D1BE9"/>
    <w:rsid w:val="002070E4"/>
    <w:rsid w:val="00207877"/>
    <w:rsid w:val="00211622"/>
    <w:rsid w:val="002152EF"/>
    <w:rsid w:val="002154B8"/>
    <w:rsid w:val="0023212E"/>
    <w:rsid w:val="002326E7"/>
    <w:rsid w:val="0023300E"/>
    <w:rsid w:val="0024095A"/>
    <w:rsid w:val="00243C42"/>
    <w:rsid w:val="002504CE"/>
    <w:rsid w:val="00251164"/>
    <w:rsid w:val="00257466"/>
    <w:rsid w:val="00261C53"/>
    <w:rsid w:val="00262C1C"/>
    <w:rsid w:val="00270244"/>
    <w:rsid w:val="0028235F"/>
    <w:rsid w:val="00282C99"/>
    <w:rsid w:val="002930C6"/>
    <w:rsid w:val="002968B9"/>
    <w:rsid w:val="002A0FCD"/>
    <w:rsid w:val="002B5533"/>
    <w:rsid w:val="002C0140"/>
    <w:rsid w:val="002C62B7"/>
    <w:rsid w:val="002D38FB"/>
    <w:rsid w:val="002D4D48"/>
    <w:rsid w:val="002D5396"/>
    <w:rsid w:val="002E5577"/>
    <w:rsid w:val="002F1190"/>
    <w:rsid w:val="002F42D9"/>
    <w:rsid w:val="00303876"/>
    <w:rsid w:val="00311212"/>
    <w:rsid w:val="003149E0"/>
    <w:rsid w:val="003164E0"/>
    <w:rsid w:val="003204B7"/>
    <w:rsid w:val="00322A16"/>
    <w:rsid w:val="00323486"/>
    <w:rsid w:val="003320BB"/>
    <w:rsid w:val="00332235"/>
    <w:rsid w:val="00332BA2"/>
    <w:rsid w:val="003331EE"/>
    <w:rsid w:val="003335DC"/>
    <w:rsid w:val="00334324"/>
    <w:rsid w:val="00334D88"/>
    <w:rsid w:val="00343EA5"/>
    <w:rsid w:val="0034537D"/>
    <w:rsid w:val="003453CC"/>
    <w:rsid w:val="00350BE4"/>
    <w:rsid w:val="003528F7"/>
    <w:rsid w:val="0035501E"/>
    <w:rsid w:val="00360176"/>
    <w:rsid w:val="0036209B"/>
    <w:rsid w:val="00364371"/>
    <w:rsid w:val="003711AA"/>
    <w:rsid w:val="003719CD"/>
    <w:rsid w:val="00391104"/>
    <w:rsid w:val="00396791"/>
    <w:rsid w:val="003B0415"/>
    <w:rsid w:val="003B7850"/>
    <w:rsid w:val="003C54C4"/>
    <w:rsid w:val="003C7880"/>
    <w:rsid w:val="003D0AFE"/>
    <w:rsid w:val="003D231E"/>
    <w:rsid w:val="003E0A10"/>
    <w:rsid w:val="003E23EB"/>
    <w:rsid w:val="00400BC9"/>
    <w:rsid w:val="00400D5D"/>
    <w:rsid w:val="0040505B"/>
    <w:rsid w:val="00405BB3"/>
    <w:rsid w:val="0040791F"/>
    <w:rsid w:val="00410E8B"/>
    <w:rsid w:val="00416244"/>
    <w:rsid w:val="004170A2"/>
    <w:rsid w:val="00425B25"/>
    <w:rsid w:val="00426404"/>
    <w:rsid w:val="00430741"/>
    <w:rsid w:val="004428F8"/>
    <w:rsid w:val="004572C1"/>
    <w:rsid w:val="00467041"/>
    <w:rsid w:val="00467D4F"/>
    <w:rsid w:val="00471BE5"/>
    <w:rsid w:val="00472D34"/>
    <w:rsid w:val="004735EB"/>
    <w:rsid w:val="00475B13"/>
    <w:rsid w:val="00476DE7"/>
    <w:rsid w:val="004772B3"/>
    <w:rsid w:val="004842CC"/>
    <w:rsid w:val="004855CA"/>
    <w:rsid w:val="00492E05"/>
    <w:rsid w:val="00494F33"/>
    <w:rsid w:val="00497946"/>
    <w:rsid w:val="004A0429"/>
    <w:rsid w:val="004B0185"/>
    <w:rsid w:val="004B5953"/>
    <w:rsid w:val="004B5C00"/>
    <w:rsid w:val="004C5F27"/>
    <w:rsid w:val="004C7883"/>
    <w:rsid w:val="004D614E"/>
    <w:rsid w:val="004E5DF7"/>
    <w:rsid w:val="004F1819"/>
    <w:rsid w:val="004F40D8"/>
    <w:rsid w:val="00501880"/>
    <w:rsid w:val="00507247"/>
    <w:rsid w:val="00511373"/>
    <w:rsid w:val="00513CA1"/>
    <w:rsid w:val="00515AAA"/>
    <w:rsid w:val="005223BE"/>
    <w:rsid w:val="005343FA"/>
    <w:rsid w:val="00540E4A"/>
    <w:rsid w:val="00554F78"/>
    <w:rsid w:val="00556524"/>
    <w:rsid w:val="00566975"/>
    <w:rsid w:val="005673EE"/>
    <w:rsid w:val="00571131"/>
    <w:rsid w:val="00574684"/>
    <w:rsid w:val="00574C1C"/>
    <w:rsid w:val="0059409C"/>
    <w:rsid w:val="005974FE"/>
    <w:rsid w:val="005A3C08"/>
    <w:rsid w:val="005A7125"/>
    <w:rsid w:val="005B2125"/>
    <w:rsid w:val="005B261C"/>
    <w:rsid w:val="005B7E95"/>
    <w:rsid w:val="005C0DE9"/>
    <w:rsid w:val="005C5072"/>
    <w:rsid w:val="005C5A36"/>
    <w:rsid w:val="005D430B"/>
    <w:rsid w:val="005D4586"/>
    <w:rsid w:val="005D7B7E"/>
    <w:rsid w:val="005E267E"/>
    <w:rsid w:val="005F1C4C"/>
    <w:rsid w:val="005F2447"/>
    <w:rsid w:val="005F560D"/>
    <w:rsid w:val="00600492"/>
    <w:rsid w:val="00606108"/>
    <w:rsid w:val="00610E43"/>
    <w:rsid w:val="006111C2"/>
    <w:rsid w:val="006149A9"/>
    <w:rsid w:val="00616019"/>
    <w:rsid w:val="00616DD1"/>
    <w:rsid w:val="00617844"/>
    <w:rsid w:val="00622285"/>
    <w:rsid w:val="0062569E"/>
    <w:rsid w:val="00632558"/>
    <w:rsid w:val="006369A9"/>
    <w:rsid w:val="00640BF5"/>
    <w:rsid w:val="006469CA"/>
    <w:rsid w:val="00650C8A"/>
    <w:rsid w:val="00652B2C"/>
    <w:rsid w:val="00653A3A"/>
    <w:rsid w:val="00654C55"/>
    <w:rsid w:val="00667F5F"/>
    <w:rsid w:val="00670E9D"/>
    <w:rsid w:val="006722CB"/>
    <w:rsid w:val="00681687"/>
    <w:rsid w:val="0068626C"/>
    <w:rsid w:val="00686BBF"/>
    <w:rsid w:val="006B13AB"/>
    <w:rsid w:val="006B2298"/>
    <w:rsid w:val="006B3F61"/>
    <w:rsid w:val="006B75E1"/>
    <w:rsid w:val="006B7AFC"/>
    <w:rsid w:val="006C5CC3"/>
    <w:rsid w:val="006D2013"/>
    <w:rsid w:val="006D24B5"/>
    <w:rsid w:val="006D3AEF"/>
    <w:rsid w:val="006E4837"/>
    <w:rsid w:val="006E4983"/>
    <w:rsid w:val="006E5276"/>
    <w:rsid w:val="006E6757"/>
    <w:rsid w:val="006F0B89"/>
    <w:rsid w:val="006F0D01"/>
    <w:rsid w:val="007038DE"/>
    <w:rsid w:val="007045A3"/>
    <w:rsid w:val="007127BC"/>
    <w:rsid w:val="00724572"/>
    <w:rsid w:val="00725987"/>
    <w:rsid w:val="00730E58"/>
    <w:rsid w:val="00743D6B"/>
    <w:rsid w:val="007448C6"/>
    <w:rsid w:val="00744914"/>
    <w:rsid w:val="00745FC4"/>
    <w:rsid w:val="0074665F"/>
    <w:rsid w:val="00757453"/>
    <w:rsid w:val="0075785A"/>
    <w:rsid w:val="00763CC7"/>
    <w:rsid w:val="00766C6E"/>
    <w:rsid w:val="007717DE"/>
    <w:rsid w:val="00771BC9"/>
    <w:rsid w:val="00772B7A"/>
    <w:rsid w:val="00781E70"/>
    <w:rsid w:val="007849CC"/>
    <w:rsid w:val="007857E2"/>
    <w:rsid w:val="00786CA6"/>
    <w:rsid w:val="0079295F"/>
    <w:rsid w:val="007A159E"/>
    <w:rsid w:val="007A1A23"/>
    <w:rsid w:val="007A318D"/>
    <w:rsid w:val="007B1819"/>
    <w:rsid w:val="007C56A1"/>
    <w:rsid w:val="007C6971"/>
    <w:rsid w:val="007C7EB0"/>
    <w:rsid w:val="007D0930"/>
    <w:rsid w:val="007D68F5"/>
    <w:rsid w:val="007D740F"/>
    <w:rsid w:val="007F31C6"/>
    <w:rsid w:val="007F47FA"/>
    <w:rsid w:val="008043D7"/>
    <w:rsid w:val="008118A8"/>
    <w:rsid w:val="00812AFB"/>
    <w:rsid w:val="00817FA0"/>
    <w:rsid w:val="00823B79"/>
    <w:rsid w:val="00824176"/>
    <w:rsid w:val="00825E3F"/>
    <w:rsid w:val="00826D62"/>
    <w:rsid w:val="008432B1"/>
    <w:rsid w:val="00844721"/>
    <w:rsid w:val="00845CAA"/>
    <w:rsid w:val="00845E44"/>
    <w:rsid w:val="00846D77"/>
    <w:rsid w:val="00855516"/>
    <w:rsid w:val="00860DA8"/>
    <w:rsid w:val="00871937"/>
    <w:rsid w:val="00873E18"/>
    <w:rsid w:val="008766F6"/>
    <w:rsid w:val="0087702C"/>
    <w:rsid w:val="00880035"/>
    <w:rsid w:val="008849EA"/>
    <w:rsid w:val="00886F47"/>
    <w:rsid w:val="008876D8"/>
    <w:rsid w:val="00891140"/>
    <w:rsid w:val="0089352E"/>
    <w:rsid w:val="00896472"/>
    <w:rsid w:val="008975D4"/>
    <w:rsid w:val="008A28DA"/>
    <w:rsid w:val="008A3965"/>
    <w:rsid w:val="008A7F1B"/>
    <w:rsid w:val="008B26E3"/>
    <w:rsid w:val="008B2AAA"/>
    <w:rsid w:val="008B3D28"/>
    <w:rsid w:val="008C69E5"/>
    <w:rsid w:val="008C6B8B"/>
    <w:rsid w:val="008D16BA"/>
    <w:rsid w:val="008D39E7"/>
    <w:rsid w:val="008D71BE"/>
    <w:rsid w:val="008E6B8D"/>
    <w:rsid w:val="00902909"/>
    <w:rsid w:val="009032CA"/>
    <w:rsid w:val="00910DED"/>
    <w:rsid w:val="00911341"/>
    <w:rsid w:val="00917F26"/>
    <w:rsid w:val="00922D75"/>
    <w:rsid w:val="00926F07"/>
    <w:rsid w:val="009271A9"/>
    <w:rsid w:val="00927264"/>
    <w:rsid w:val="00930C94"/>
    <w:rsid w:val="00934E30"/>
    <w:rsid w:val="009428C8"/>
    <w:rsid w:val="00944EC8"/>
    <w:rsid w:val="00947F74"/>
    <w:rsid w:val="00953CF1"/>
    <w:rsid w:val="00957742"/>
    <w:rsid w:val="009604B0"/>
    <w:rsid w:val="009815B2"/>
    <w:rsid w:val="009912F2"/>
    <w:rsid w:val="00997337"/>
    <w:rsid w:val="00997556"/>
    <w:rsid w:val="00997FBA"/>
    <w:rsid w:val="009A75F2"/>
    <w:rsid w:val="009B4AEA"/>
    <w:rsid w:val="009B6AE3"/>
    <w:rsid w:val="009C1205"/>
    <w:rsid w:val="009C247C"/>
    <w:rsid w:val="009C611E"/>
    <w:rsid w:val="009C672B"/>
    <w:rsid w:val="009C6ACF"/>
    <w:rsid w:val="009C7277"/>
    <w:rsid w:val="009D330E"/>
    <w:rsid w:val="009E4A54"/>
    <w:rsid w:val="009F06DF"/>
    <w:rsid w:val="00A0122F"/>
    <w:rsid w:val="00A05D13"/>
    <w:rsid w:val="00A07C88"/>
    <w:rsid w:val="00A11CDA"/>
    <w:rsid w:val="00A1741F"/>
    <w:rsid w:val="00A22004"/>
    <w:rsid w:val="00A2285A"/>
    <w:rsid w:val="00A22E84"/>
    <w:rsid w:val="00A24D9E"/>
    <w:rsid w:val="00A555B2"/>
    <w:rsid w:val="00A827B5"/>
    <w:rsid w:val="00A8394A"/>
    <w:rsid w:val="00A93E67"/>
    <w:rsid w:val="00A968DD"/>
    <w:rsid w:val="00AA11EF"/>
    <w:rsid w:val="00AA4D5E"/>
    <w:rsid w:val="00AA6727"/>
    <w:rsid w:val="00AB24C2"/>
    <w:rsid w:val="00AB256F"/>
    <w:rsid w:val="00AB2807"/>
    <w:rsid w:val="00AB693B"/>
    <w:rsid w:val="00AC0B70"/>
    <w:rsid w:val="00AC429D"/>
    <w:rsid w:val="00AC74A7"/>
    <w:rsid w:val="00AD0748"/>
    <w:rsid w:val="00AD0B73"/>
    <w:rsid w:val="00AD3E9C"/>
    <w:rsid w:val="00AD7E51"/>
    <w:rsid w:val="00AE0CED"/>
    <w:rsid w:val="00AE1E3E"/>
    <w:rsid w:val="00AE5548"/>
    <w:rsid w:val="00AE62D9"/>
    <w:rsid w:val="00AE78E4"/>
    <w:rsid w:val="00AF6CE8"/>
    <w:rsid w:val="00B07FEE"/>
    <w:rsid w:val="00B1360C"/>
    <w:rsid w:val="00B153F9"/>
    <w:rsid w:val="00B161DC"/>
    <w:rsid w:val="00B164F6"/>
    <w:rsid w:val="00B257A9"/>
    <w:rsid w:val="00B25F40"/>
    <w:rsid w:val="00B4360C"/>
    <w:rsid w:val="00B4460B"/>
    <w:rsid w:val="00B46FB4"/>
    <w:rsid w:val="00B471B1"/>
    <w:rsid w:val="00B52E5A"/>
    <w:rsid w:val="00B539EC"/>
    <w:rsid w:val="00B63253"/>
    <w:rsid w:val="00B63C3D"/>
    <w:rsid w:val="00B72348"/>
    <w:rsid w:val="00B72F99"/>
    <w:rsid w:val="00B87753"/>
    <w:rsid w:val="00B9668D"/>
    <w:rsid w:val="00B96D68"/>
    <w:rsid w:val="00BA0B82"/>
    <w:rsid w:val="00BA1440"/>
    <w:rsid w:val="00BA1D47"/>
    <w:rsid w:val="00BA2DD3"/>
    <w:rsid w:val="00BA4292"/>
    <w:rsid w:val="00BB2AAE"/>
    <w:rsid w:val="00BB393F"/>
    <w:rsid w:val="00BC0AD7"/>
    <w:rsid w:val="00BC6CDE"/>
    <w:rsid w:val="00BD141C"/>
    <w:rsid w:val="00BD28BA"/>
    <w:rsid w:val="00BD5556"/>
    <w:rsid w:val="00BE51AE"/>
    <w:rsid w:val="00BE6BC9"/>
    <w:rsid w:val="00BE7935"/>
    <w:rsid w:val="00BE7B71"/>
    <w:rsid w:val="00C26CCA"/>
    <w:rsid w:val="00C3150D"/>
    <w:rsid w:val="00C31C79"/>
    <w:rsid w:val="00C34581"/>
    <w:rsid w:val="00C36413"/>
    <w:rsid w:val="00C373E0"/>
    <w:rsid w:val="00C3791B"/>
    <w:rsid w:val="00C4061F"/>
    <w:rsid w:val="00C411C8"/>
    <w:rsid w:val="00C45AE7"/>
    <w:rsid w:val="00C53D66"/>
    <w:rsid w:val="00C60207"/>
    <w:rsid w:val="00C61D0B"/>
    <w:rsid w:val="00C6319F"/>
    <w:rsid w:val="00C65BA6"/>
    <w:rsid w:val="00C65E40"/>
    <w:rsid w:val="00C6746E"/>
    <w:rsid w:val="00C67749"/>
    <w:rsid w:val="00C702E0"/>
    <w:rsid w:val="00C80177"/>
    <w:rsid w:val="00C81618"/>
    <w:rsid w:val="00C8166A"/>
    <w:rsid w:val="00C82DA9"/>
    <w:rsid w:val="00C9180D"/>
    <w:rsid w:val="00CA749A"/>
    <w:rsid w:val="00CC6564"/>
    <w:rsid w:val="00CC6DEC"/>
    <w:rsid w:val="00CD0686"/>
    <w:rsid w:val="00CD4247"/>
    <w:rsid w:val="00CE18C2"/>
    <w:rsid w:val="00CE735A"/>
    <w:rsid w:val="00CF4FCE"/>
    <w:rsid w:val="00CF7518"/>
    <w:rsid w:val="00CF7C7E"/>
    <w:rsid w:val="00D040B5"/>
    <w:rsid w:val="00D10A77"/>
    <w:rsid w:val="00D261B3"/>
    <w:rsid w:val="00D37D9B"/>
    <w:rsid w:val="00D42AED"/>
    <w:rsid w:val="00D571D5"/>
    <w:rsid w:val="00D613CB"/>
    <w:rsid w:val="00D614F5"/>
    <w:rsid w:val="00D62AB8"/>
    <w:rsid w:val="00D648D6"/>
    <w:rsid w:val="00D64957"/>
    <w:rsid w:val="00D66FA7"/>
    <w:rsid w:val="00D717FA"/>
    <w:rsid w:val="00D736F0"/>
    <w:rsid w:val="00D73F74"/>
    <w:rsid w:val="00D75E26"/>
    <w:rsid w:val="00D816FF"/>
    <w:rsid w:val="00D83BBE"/>
    <w:rsid w:val="00D85155"/>
    <w:rsid w:val="00D9067C"/>
    <w:rsid w:val="00D9460A"/>
    <w:rsid w:val="00D947D5"/>
    <w:rsid w:val="00DA28F2"/>
    <w:rsid w:val="00DA2BD6"/>
    <w:rsid w:val="00DA49A6"/>
    <w:rsid w:val="00DB12AB"/>
    <w:rsid w:val="00DB32FC"/>
    <w:rsid w:val="00DC2B66"/>
    <w:rsid w:val="00DD40B3"/>
    <w:rsid w:val="00DD6950"/>
    <w:rsid w:val="00DE08BF"/>
    <w:rsid w:val="00DE27A1"/>
    <w:rsid w:val="00DE3B13"/>
    <w:rsid w:val="00DE6633"/>
    <w:rsid w:val="00DE6E52"/>
    <w:rsid w:val="00DF4281"/>
    <w:rsid w:val="00E04129"/>
    <w:rsid w:val="00E15E5C"/>
    <w:rsid w:val="00E239E5"/>
    <w:rsid w:val="00E51B4F"/>
    <w:rsid w:val="00E51D64"/>
    <w:rsid w:val="00E52E46"/>
    <w:rsid w:val="00E631A9"/>
    <w:rsid w:val="00E67595"/>
    <w:rsid w:val="00E675EE"/>
    <w:rsid w:val="00E7407D"/>
    <w:rsid w:val="00E828C5"/>
    <w:rsid w:val="00E84425"/>
    <w:rsid w:val="00E848C4"/>
    <w:rsid w:val="00E856E2"/>
    <w:rsid w:val="00E878B8"/>
    <w:rsid w:val="00E93532"/>
    <w:rsid w:val="00E952A2"/>
    <w:rsid w:val="00E95E5B"/>
    <w:rsid w:val="00EA07C9"/>
    <w:rsid w:val="00EA1EF4"/>
    <w:rsid w:val="00EB53D5"/>
    <w:rsid w:val="00EB648E"/>
    <w:rsid w:val="00EC68ED"/>
    <w:rsid w:val="00EE0A10"/>
    <w:rsid w:val="00EE1076"/>
    <w:rsid w:val="00EE1D11"/>
    <w:rsid w:val="00EF069D"/>
    <w:rsid w:val="00EF3542"/>
    <w:rsid w:val="00EF593D"/>
    <w:rsid w:val="00EF72E0"/>
    <w:rsid w:val="00F00ECA"/>
    <w:rsid w:val="00F01D4B"/>
    <w:rsid w:val="00F03E9E"/>
    <w:rsid w:val="00F10F0E"/>
    <w:rsid w:val="00F15872"/>
    <w:rsid w:val="00F17045"/>
    <w:rsid w:val="00F2237D"/>
    <w:rsid w:val="00F25561"/>
    <w:rsid w:val="00F26D92"/>
    <w:rsid w:val="00F275FA"/>
    <w:rsid w:val="00F4455F"/>
    <w:rsid w:val="00F47ED2"/>
    <w:rsid w:val="00F53018"/>
    <w:rsid w:val="00F56E4C"/>
    <w:rsid w:val="00F64858"/>
    <w:rsid w:val="00F64A67"/>
    <w:rsid w:val="00F77A3B"/>
    <w:rsid w:val="00F8544F"/>
    <w:rsid w:val="00F93F82"/>
    <w:rsid w:val="00F94B37"/>
    <w:rsid w:val="00F95444"/>
    <w:rsid w:val="00F97D93"/>
    <w:rsid w:val="00FA5192"/>
    <w:rsid w:val="00FB10B7"/>
    <w:rsid w:val="00FB472A"/>
    <w:rsid w:val="00FC22E6"/>
    <w:rsid w:val="00FD24FD"/>
    <w:rsid w:val="00FD52F2"/>
    <w:rsid w:val="00FD792E"/>
    <w:rsid w:val="00FE39FB"/>
    <w:rsid w:val="00FE4448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748"/>
    <w:rPr>
      <w:rFonts w:ascii="Helvetica" w:eastAsia="Helvetica" w:hAnsi="Helvetica" w:cs="Times New Roman"/>
      <w:szCs w:val="20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4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748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AD0748"/>
    <w:rPr>
      <w:rFonts w:ascii="Helvetica" w:eastAsia="Helvetica" w:hAnsi="Helvetica" w:cs="Times New Roman"/>
      <w:szCs w:val="20"/>
      <w:lang w:val="en-US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93F82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F82"/>
    <w:rPr>
      <w:rFonts w:ascii="Lucida Grande" w:eastAsia="Helvetica" w:hAnsi="Lucida Grande" w:cs="Times New Roman"/>
      <w:sz w:val="18"/>
      <w:szCs w:val="18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B96D68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6D68"/>
    <w:rPr>
      <w:rFonts w:ascii="Helvetica" w:eastAsia="Helvetica" w:hAnsi="Helvetica" w:cs="Times New Roman"/>
      <w:szCs w:val="20"/>
      <w:lang w:val="en-US" w:eastAsia="en-US"/>
    </w:rPr>
  </w:style>
  <w:style w:type="character" w:styleId="a9">
    <w:name w:val="annotation reference"/>
    <w:basedOn w:val="a0"/>
    <w:uiPriority w:val="99"/>
    <w:semiHidden/>
    <w:unhideWhenUsed/>
    <w:rsid w:val="00070A4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70A44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70A44"/>
    <w:rPr>
      <w:rFonts w:ascii="Helvetica" w:eastAsia="Helvetica" w:hAnsi="Helvetica" w:cs="Times New Roman"/>
      <w:sz w:val="20"/>
      <w:szCs w:val="20"/>
      <w:lang w:val="en-US"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70A4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70A44"/>
    <w:rPr>
      <w:rFonts w:ascii="Helvetica" w:eastAsia="Helvetica" w:hAnsi="Helvetica" w:cs="Times New Roman"/>
      <w:b/>
      <w:bCs/>
      <w:sz w:val="20"/>
      <w:szCs w:val="20"/>
      <w:lang w:val="en-US" w:eastAsia="en-US"/>
    </w:rPr>
  </w:style>
  <w:style w:type="paragraph" w:styleId="ae">
    <w:name w:val="Revision"/>
    <w:hidden/>
    <w:uiPriority w:val="99"/>
    <w:semiHidden/>
    <w:rsid w:val="00070A44"/>
    <w:rPr>
      <w:rFonts w:ascii="Helvetica" w:eastAsia="Helvetica" w:hAnsi="Helvetica" w:cs="Times New Roman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D141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748"/>
    <w:rPr>
      <w:rFonts w:ascii="Helvetica" w:eastAsia="Helvetica" w:hAnsi="Helvetica" w:cs="Times New Roman"/>
      <w:szCs w:val="20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4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748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AD0748"/>
    <w:rPr>
      <w:rFonts w:ascii="Helvetica" w:eastAsia="Helvetica" w:hAnsi="Helvetica" w:cs="Times New Roman"/>
      <w:szCs w:val="20"/>
      <w:lang w:val="en-US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93F82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F82"/>
    <w:rPr>
      <w:rFonts w:ascii="Lucida Grande" w:eastAsia="Helvetica" w:hAnsi="Lucida Grande" w:cs="Times New Roman"/>
      <w:sz w:val="18"/>
      <w:szCs w:val="18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B96D68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6D68"/>
    <w:rPr>
      <w:rFonts w:ascii="Helvetica" w:eastAsia="Helvetica" w:hAnsi="Helvetica" w:cs="Times New Roman"/>
      <w:szCs w:val="20"/>
      <w:lang w:val="en-US" w:eastAsia="en-US"/>
    </w:rPr>
  </w:style>
  <w:style w:type="character" w:styleId="a9">
    <w:name w:val="annotation reference"/>
    <w:basedOn w:val="a0"/>
    <w:uiPriority w:val="99"/>
    <w:semiHidden/>
    <w:unhideWhenUsed/>
    <w:rsid w:val="00070A4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70A44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70A44"/>
    <w:rPr>
      <w:rFonts w:ascii="Helvetica" w:eastAsia="Helvetica" w:hAnsi="Helvetica" w:cs="Times New Roman"/>
      <w:sz w:val="20"/>
      <w:szCs w:val="20"/>
      <w:lang w:val="en-US"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70A4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70A44"/>
    <w:rPr>
      <w:rFonts w:ascii="Helvetica" w:eastAsia="Helvetica" w:hAnsi="Helvetica" w:cs="Times New Roman"/>
      <w:b/>
      <w:bCs/>
      <w:sz w:val="20"/>
      <w:szCs w:val="20"/>
      <w:lang w:val="en-US" w:eastAsia="en-US"/>
    </w:rPr>
  </w:style>
  <w:style w:type="paragraph" w:styleId="ae">
    <w:name w:val="Revision"/>
    <w:hidden/>
    <w:uiPriority w:val="99"/>
    <w:semiHidden/>
    <w:rsid w:val="00070A44"/>
    <w:rPr>
      <w:rFonts w:ascii="Helvetica" w:eastAsia="Helvetica" w:hAnsi="Helvetica" w:cs="Times New Roman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D141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8471-9C9B-44F7-B126-D1771C6D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1967</Words>
  <Characters>11216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Елена Селиванова</cp:lastModifiedBy>
  <cp:revision>3</cp:revision>
  <cp:lastPrinted>2014-03-17T06:50:00Z</cp:lastPrinted>
  <dcterms:created xsi:type="dcterms:W3CDTF">2015-04-01T08:01:00Z</dcterms:created>
  <dcterms:modified xsi:type="dcterms:W3CDTF">2015-04-01T08:02:00Z</dcterms:modified>
</cp:coreProperties>
</file>